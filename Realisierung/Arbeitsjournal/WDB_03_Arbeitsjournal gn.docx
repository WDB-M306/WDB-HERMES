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1EF10" w14:textId="77777777" w:rsidR="000700B8" w:rsidRPr="00C93DF9" w:rsidRDefault="00DE15AF" w:rsidP="00C93DF9">
      <w:pPr>
        <w:pStyle w:val="berschrift2"/>
        <w:rPr>
          <w:b w:val="0"/>
          <w:bCs/>
          <w:sz w:val="16"/>
        </w:rPr>
      </w:pPr>
      <w:commentRangeStart w:id="0"/>
      <w:r>
        <w:t>Arbeitsjournal</w:t>
      </w:r>
      <w:commentRangeEnd w:id="0"/>
      <w:r w:rsidR="00BD07A6">
        <w:rPr>
          <w:rStyle w:val="Kommentarzeichen"/>
          <w:b w:val="0"/>
          <w:lang w:val="de-CH" w:eastAsia="de-DE"/>
        </w:rPr>
        <w:commentReference w:id="0"/>
      </w:r>
    </w:p>
    <w:tbl>
      <w:tblPr>
        <w:tblW w:w="9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29"/>
        <w:gridCol w:w="4111"/>
        <w:gridCol w:w="2793"/>
      </w:tblGrid>
      <w:tr w:rsidR="00DE15AF" w14:paraId="01596B77" w14:textId="77777777" w:rsidTr="007D0A01">
        <w:tc>
          <w:tcPr>
            <w:tcW w:w="9422" w:type="dxa"/>
            <w:gridSpan w:val="4"/>
            <w:shd w:val="pct10" w:color="auto" w:fill="auto"/>
          </w:tcPr>
          <w:p w14:paraId="017D05B1" w14:textId="77777777" w:rsidR="00DE15AF" w:rsidRPr="00C93DF9" w:rsidRDefault="00C93DF9" w:rsidP="00827112">
            <w:pPr>
              <w:pStyle w:val="Textkrper"/>
              <w:rPr>
                <w:rFonts w:eastAsia="Calibri"/>
                <w:b/>
                <w:sz w:val="24"/>
              </w:rPr>
            </w:pPr>
            <w:r w:rsidRPr="00C93DF9">
              <w:rPr>
                <w:rFonts w:eastAsia="Calibri"/>
                <w:b/>
                <w:sz w:val="24"/>
              </w:rPr>
              <w:t>David Schor</w:t>
            </w:r>
          </w:p>
          <w:p w14:paraId="345018B7" w14:textId="77777777" w:rsidR="00DE15AF" w:rsidRPr="00C93DF9" w:rsidRDefault="00DE15AF" w:rsidP="00DE15AF">
            <w:pPr>
              <w:pStyle w:val="Textkrper"/>
              <w:rPr>
                <w:rFonts w:eastAsia="Calibri"/>
                <w:sz w:val="16"/>
                <w:szCs w:val="16"/>
              </w:rPr>
            </w:pPr>
          </w:p>
          <w:p w14:paraId="7FD0EDE8" w14:textId="77777777" w:rsidR="00827112" w:rsidRPr="00C93DF9" w:rsidRDefault="00C93DF9" w:rsidP="00DE15AF">
            <w:pPr>
              <w:pStyle w:val="Textkrper"/>
              <w:rPr>
                <w:rFonts w:eastAsia="Calibri"/>
                <w:b/>
                <w:sz w:val="16"/>
                <w:szCs w:val="16"/>
              </w:rPr>
            </w:pPr>
            <w:r w:rsidRPr="00C93DF9">
              <w:rPr>
                <w:rFonts w:eastAsia="Calibri"/>
                <w:b/>
                <w:sz w:val="16"/>
                <w:szCs w:val="16"/>
              </w:rPr>
              <w:t>21.11.2017</w:t>
            </w:r>
          </w:p>
          <w:p w14:paraId="0D43E94A" w14:textId="77777777" w:rsidR="00DE15AF" w:rsidRPr="005F630A" w:rsidRDefault="00DE15AF" w:rsidP="00DE15AF">
            <w:pPr>
              <w:pStyle w:val="Textkrper"/>
              <w:rPr>
                <w:rFonts w:eastAsia="Calibri"/>
                <w:sz w:val="16"/>
                <w:szCs w:val="16"/>
              </w:rPr>
            </w:pPr>
          </w:p>
        </w:tc>
      </w:tr>
      <w:tr w:rsidR="00DE15AF" w14:paraId="1B3A8F39" w14:textId="77777777" w:rsidTr="007D0A01">
        <w:tc>
          <w:tcPr>
            <w:tcW w:w="1289" w:type="dxa"/>
            <w:shd w:val="pct10" w:color="auto" w:fill="auto"/>
          </w:tcPr>
          <w:p w14:paraId="5E7C74D1" w14:textId="77777777" w:rsidR="00DE15AF" w:rsidRPr="005F630A" w:rsidRDefault="00DE15AF" w:rsidP="00DE15AF">
            <w:pPr>
              <w:pStyle w:val="Textkrper"/>
              <w:rPr>
                <w:rFonts w:eastAsia="Calibri"/>
                <w:b/>
                <w:sz w:val="16"/>
                <w:szCs w:val="16"/>
              </w:rPr>
            </w:pPr>
            <w:r w:rsidRPr="005F630A">
              <w:rPr>
                <w:rFonts w:eastAsia="Calibri"/>
                <w:b/>
                <w:sz w:val="16"/>
                <w:szCs w:val="16"/>
              </w:rPr>
              <w:t>Tatsächlicher</w:t>
            </w:r>
            <w:r w:rsidRPr="005F630A">
              <w:rPr>
                <w:rFonts w:eastAsia="Calibri"/>
                <w:b/>
                <w:sz w:val="16"/>
                <w:szCs w:val="16"/>
              </w:rPr>
              <w:br/>
              <w:t>Zeitbedarf</w:t>
            </w:r>
          </w:p>
          <w:p w14:paraId="679A65CB" w14:textId="77777777" w:rsidR="00DE15AF" w:rsidRPr="005F630A" w:rsidRDefault="00DE15AF" w:rsidP="00DE15AF">
            <w:pPr>
              <w:pStyle w:val="Textkrper"/>
              <w:rPr>
                <w:rFonts w:eastAsia="Calibri"/>
                <w:b/>
                <w:sz w:val="16"/>
                <w:szCs w:val="16"/>
              </w:rPr>
            </w:pPr>
          </w:p>
        </w:tc>
        <w:tc>
          <w:tcPr>
            <w:tcW w:w="1229" w:type="dxa"/>
            <w:shd w:val="pct10" w:color="auto" w:fill="auto"/>
          </w:tcPr>
          <w:p w14:paraId="29400952" w14:textId="77777777" w:rsidR="00DE15AF" w:rsidRPr="005F630A" w:rsidRDefault="00DE15AF" w:rsidP="00DE15AF">
            <w:pPr>
              <w:pStyle w:val="Textkrper"/>
              <w:rPr>
                <w:rFonts w:eastAsia="Calibri"/>
                <w:b/>
                <w:sz w:val="16"/>
                <w:szCs w:val="16"/>
              </w:rPr>
            </w:pPr>
            <w:r w:rsidRPr="005F630A">
              <w:rPr>
                <w:rFonts w:eastAsia="Calibri"/>
                <w:b/>
                <w:sz w:val="16"/>
                <w:szCs w:val="16"/>
              </w:rPr>
              <w:t>Geplanter</w:t>
            </w:r>
            <w:r w:rsidRPr="005F630A">
              <w:rPr>
                <w:rFonts w:eastAsia="Calibri"/>
                <w:b/>
                <w:sz w:val="16"/>
                <w:szCs w:val="16"/>
              </w:rPr>
              <w:br/>
              <w:t>Zeitbedarf</w:t>
            </w:r>
          </w:p>
        </w:tc>
        <w:tc>
          <w:tcPr>
            <w:tcW w:w="4111" w:type="dxa"/>
            <w:shd w:val="pct10" w:color="auto" w:fill="auto"/>
          </w:tcPr>
          <w:p w14:paraId="18B249D6" w14:textId="77777777" w:rsidR="00DE15AF" w:rsidRPr="005F630A" w:rsidRDefault="00DE15AF" w:rsidP="00DE15AF">
            <w:pPr>
              <w:pStyle w:val="Textkrper"/>
              <w:rPr>
                <w:rFonts w:eastAsia="Calibri"/>
                <w:b/>
                <w:sz w:val="16"/>
                <w:szCs w:val="16"/>
              </w:rPr>
            </w:pPr>
            <w:r w:rsidRPr="005F630A">
              <w:rPr>
                <w:rFonts w:eastAsia="Calibri"/>
                <w:b/>
                <w:sz w:val="16"/>
                <w:szCs w:val="16"/>
              </w:rPr>
              <w:t>Beschreibung der Arbeit</w:t>
            </w:r>
          </w:p>
        </w:tc>
        <w:tc>
          <w:tcPr>
            <w:tcW w:w="2793" w:type="dxa"/>
            <w:shd w:val="pct10" w:color="auto" w:fill="auto"/>
          </w:tcPr>
          <w:p w14:paraId="0AC74F51" w14:textId="77777777" w:rsidR="00DE15AF" w:rsidRPr="005F630A" w:rsidRDefault="00DE15AF" w:rsidP="00DE15AF">
            <w:pPr>
              <w:pStyle w:val="Textkrper"/>
              <w:rPr>
                <w:rFonts w:eastAsia="Calibri"/>
                <w:b/>
                <w:sz w:val="16"/>
                <w:szCs w:val="16"/>
              </w:rPr>
            </w:pPr>
            <w:r w:rsidRPr="005F630A">
              <w:rPr>
                <w:rFonts w:eastAsia="Calibri"/>
                <w:b/>
                <w:sz w:val="16"/>
                <w:szCs w:val="16"/>
              </w:rPr>
              <w:t>Bemerkungen, Probleme, genutzte Hilfestellungen</w:t>
            </w:r>
          </w:p>
        </w:tc>
      </w:tr>
      <w:tr w:rsidR="00DE15AF" w14:paraId="405A8646" w14:textId="77777777" w:rsidTr="007D0A01">
        <w:tc>
          <w:tcPr>
            <w:tcW w:w="1289" w:type="dxa"/>
            <w:shd w:val="clear" w:color="auto" w:fill="auto"/>
          </w:tcPr>
          <w:p w14:paraId="30954B69" w14:textId="77777777" w:rsidR="00DE15AF" w:rsidRPr="005F630A" w:rsidRDefault="003F1E53" w:rsidP="00DE15AF">
            <w:pPr>
              <w:pStyle w:val="Textkrper"/>
              <w:rPr>
                <w:rFonts w:eastAsia="Calibri"/>
                <w:sz w:val="16"/>
                <w:szCs w:val="16"/>
              </w:rPr>
            </w:pPr>
            <w:r>
              <w:rPr>
                <w:rFonts w:eastAsia="Calibri"/>
                <w:sz w:val="16"/>
                <w:szCs w:val="16"/>
              </w:rPr>
              <w:t>10</w:t>
            </w:r>
          </w:p>
          <w:p w14:paraId="6A7ABC7B" w14:textId="77777777" w:rsidR="00827112" w:rsidRPr="005F630A" w:rsidRDefault="00827112" w:rsidP="00DE15AF">
            <w:pPr>
              <w:pStyle w:val="Textkrper"/>
              <w:rPr>
                <w:rFonts w:eastAsia="Calibri"/>
                <w:sz w:val="16"/>
                <w:szCs w:val="16"/>
              </w:rPr>
            </w:pPr>
          </w:p>
        </w:tc>
        <w:tc>
          <w:tcPr>
            <w:tcW w:w="1229" w:type="dxa"/>
            <w:shd w:val="clear" w:color="auto" w:fill="auto"/>
          </w:tcPr>
          <w:p w14:paraId="019DA383" w14:textId="77777777" w:rsidR="00DE15AF" w:rsidRPr="005F630A" w:rsidRDefault="003F1E53" w:rsidP="00DE15AF">
            <w:pPr>
              <w:pStyle w:val="Textkrper"/>
              <w:rPr>
                <w:rFonts w:eastAsia="Calibri"/>
                <w:sz w:val="16"/>
                <w:szCs w:val="16"/>
              </w:rPr>
            </w:pPr>
            <w:r>
              <w:rPr>
                <w:rFonts w:eastAsia="Calibri"/>
                <w:sz w:val="16"/>
                <w:szCs w:val="16"/>
              </w:rPr>
              <w:t>15</w:t>
            </w:r>
          </w:p>
        </w:tc>
        <w:tc>
          <w:tcPr>
            <w:tcW w:w="4111" w:type="dxa"/>
            <w:shd w:val="clear" w:color="auto" w:fill="auto"/>
          </w:tcPr>
          <w:p w14:paraId="1796907D" w14:textId="77777777" w:rsidR="00DE15AF" w:rsidRPr="005F630A" w:rsidRDefault="00C93DF9" w:rsidP="00DE15AF">
            <w:pPr>
              <w:pStyle w:val="Textkrper"/>
              <w:rPr>
                <w:rFonts w:eastAsia="Calibri"/>
                <w:sz w:val="16"/>
                <w:szCs w:val="16"/>
              </w:rPr>
            </w:pPr>
            <w:r>
              <w:rPr>
                <w:rFonts w:eastAsia="Calibri"/>
                <w:sz w:val="16"/>
                <w:szCs w:val="16"/>
              </w:rPr>
              <w:t>Besprechung der bevorstehenden Arbeiten.</w:t>
            </w:r>
            <w:r>
              <w:rPr>
                <w:rFonts w:eastAsia="Calibri"/>
                <w:sz w:val="16"/>
                <w:szCs w:val="16"/>
              </w:rPr>
              <w:br/>
              <w:t>Was wurde das letzte Mal gemacht.</w:t>
            </w:r>
          </w:p>
        </w:tc>
        <w:tc>
          <w:tcPr>
            <w:tcW w:w="2793" w:type="dxa"/>
            <w:shd w:val="clear" w:color="auto" w:fill="auto"/>
          </w:tcPr>
          <w:p w14:paraId="0631D239" w14:textId="77777777" w:rsidR="00DE15AF" w:rsidRPr="005F630A" w:rsidRDefault="00C93DF9" w:rsidP="00DE15AF">
            <w:pPr>
              <w:pStyle w:val="Textkrper"/>
              <w:rPr>
                <w:rFonts w:eastAsia="Calibri"/>
                <w:sz w:val="16"/>
                <w:szCs w:val="16"/>
              </w:rPr>
            </w:pPr>
            <w:r>
              <w:rPr>
                <w:rFonts w:eastAsia="Calibri"/>
                <w:sz w:val="16"/>
                <w:szCs w:val="16"/>
              </w:rPr>
              <w:t>Es gab keine Unklarheiten und wir kamen sehr gut durch und konnten die weiteren Arbeiten aufteilen. Dies lag auch daran, dass sie diese bereits letzte Woche aufgeteilt haben bzw. im Zeitplan so definiert worden sind.</w:t>
            </w:r>
          </w:p>
        </w:tc>
      </w:tr>
      <w:tr w:rsidR="00DE15AF" w14:paraId="787ACC94" w14:textId="77777777" w:rsidTr="007D0A01">
        <w:tc>
          <w:tcPr>
            <w:tcW w:w="1289" w:type="dxa"/>
            <w:shd w:val="clear" w:color="auto" w:fill="auto"/>
          </w:tcPr>
          <w:p w14:paraId="6BDDF80B" w14:textId="77777777" w:rsidR="00DE15AF" w:rsidRPr="005F630A" w:rsidRDefault="003F1E53" w:rsidP="00DE15AF">
            <w:pPr>
              <w:pStyle w:val="Textkrper"/>
              <w:rPr>
                <w:rFonts w:eastAsia="Calibri"/>
                <w:sz w:val="16"/>
                <w:szCs w:val="16"/>
              </w:rPr>
            </w:pPr>
            <w:r>
              <w:rPr>
                <w:rFonts w:eastAsia="Calibri"/>
                <w:sz w:val="16"/>
                <w:szCs w:val="16"/>
              </w:rPr>
              <w:t>80</w:t>
            </w:r>
          </w:p>
          <w:p w14:paraId="3D81A09A" w14:textId="77777777" w:rsidR="00827112" w:rsidRPr="005F630A" w:rsidRDefault="00827112" w:rsidP="00DE15AF">
            <w:pPr>
              <w:pStyle w:val="Textkrper"/>
              <w:rPr>
                <w:rFonts w:eastAsia="Calibri"/>
                <w:sz w:val="16"/>
                <w:szCs w:val="16"/>
              </w:rPr>
            </w:pPr>
          </w:p>
        </w:tc>
        <w:tc>
          <w:tcPr>
            <w:tcW w:w="1229" w:type="dxa"/>
            <w:shd w:val="clear" w:color="auto" w:fill="auto"/>
          </w:tcPr>
          <w:p w14:paraId="30FB0F49" w14:textId="77777777" w:rsidR="00DE15AF" w:rsidRPr="005F630A" w:rsidRDefault="003F1E53" w:rsidP="00DE15AF">
            <w:pPr>
              <w:pStyle w:val="Textkrper"/>
              <w:rPr>
                <w:rFonts w:eastAsia="Calibri"/>
                <w:sz w:val="16"/>
                <w:szCs w:val="16"/>
              </w:rPr>
            </w:pPr>
            <w:r>
              <w:rPr>
                <w:rFonts w:eastAsia="Calibri"/>
                <w:sz w:val="16"/>
                <w:szCs w:val="16"/>
              </w:rPr>
              <w:t>75</w:t>
            </w:r>
          </w:p>
        </w:tc>
        <w:tc>
          <w:tcPr>
            <w:tcW w:w="4111" w:type="dxa"/>
            <w:shd w:val="clear" w:color="auto" w:fill="auto"/>
          </w:tcPr>
          <w:p w14:paraId="2A86271B" w14:textId="77777777" w:rsidR="00DE15AF" w:rsidRPr="005F630A" w:rsidRDefault="00C93DF9" w:rsidP="00DE15AF">
            <w:pPr>
              <w:pStyle w:val="Textkrper"/>
              <w:rPr>
                <w:rFonts w:eastAsia="Calibri"/>
                <w:sz w:val="16"/>
                <w:szCs w:val="16"/>
              </w:rPr>
            </w:pPr>
            <w:r>
              <w:rPr>
                <w:rFonts w:eastAsia="Calibri"/>
                <w:sz w:val="16"/>
                <w:szCs w:val="16"/>
              </w:rPr>
              <w:t>Realisierung Dokumentation: ISDS - Sicherheitskonzept</w:t>
            </w:r>
          </w:p>
        </w:tc>
        <w:tc>
          <w:tcPr>
            <w:tcW w:w="2793" w:type="dxa"/>
            <w:shd w:val="clear" w:color="auto" w:fill="auto"/>
          </w:tcPr>
          <w:p w14:paraId="77970A80" w14:textId="77777777" w:rsidR="00DE15AF" w:rsidRPr="005F630A" w:rsidRDefault="00C93DF9" w:rsidP="00DE15AF">
            <w:pPr>
              <w:pStyle w:val="Textkrper"/>
              <w:rPr>
                <w:rFonts w:eastAsia="Calibri"/>
                <w:sz w:val="16"/>
                <w:szCs w:val="16"/>
              </w:rPr>
            </w:pPr>
            <w:r>
              <w:rPr>
                <w:rFonts w:eastAsia="Calibri"/>
                <w:sz w:val="16"/>
                <w:szCs w:val="16"/>
              </w:rPr>
              <w:t>Ich musste mich nochmals durch die Dokumentationen lesen, da das System für mich noch nicht zu 100% klar war.</w:t>
            </w:r>
          </w:p>
        </w:tc>
      </w:tr>
      <w:tr w:rsidR="00DE15AF" w14:paraId="2C1338B3" w14:textId="77777777" w:rsidTr="007D0A01">
        <w:tc>
          <w:tcPr>
            <w:tcW w:w="1289" w:type="dxa"/>
            <w:shd w:val="clear" w:color="auto" w:fill="auto"/>
          </w:tcPr>
          <w:p w14:paraId="1A07422E" w14:textId="77777777" w:rsidR="00DE15AF" w:rsidRPr="005F630A" w:rsidRDefault="00C93DF9" w:rsidP="00DE15AF">
            <w:pPr>
              <w:pStyle w:val="Textkrper"/>
              <w:rPr>
                <w:rFonts w:eastAsia="Calibri"/>
                <w:sz w:val="16"/>
                <w:szCs w:val="16"/>
              </w:rPr>
            </w:pPr>
            <w:r>
              <w:rPr>
                <w:rFonts w:eastAsia="Calibri"/>
                <w:sz w:val="16"/>
                <w:szCs w:val="16"/>
              </w:rPr>
              <w:t>45</w:t>
            </w:r>
          </w:p>
          <w:p w14:paraId="23828E4B" w14:textId="77777777" w:rsidR="00827112" w:rsidRPr="005F630A" w:rsidRDefault="00827112" w:rsidP="00DE15AF">
            <w:pPr>
              <w:pStyle w:val="Textkrper"/>
              <w:rPr>
                <w:rFonts w:eastAsia="Calibri"/>
                <w:sz w:val="16"/>
                <w:szCs w:val="16"/>
              </w:rPr>
            </w:pPr>
          </w:p>
        </w:tc>
        <w:tc>
          <w:tcPr>
            <w:tcW w:w="1229" w:type="dxa"/>
            <w:shd w:val="clear" w:color="auto" w:fill="auto"/>
          </w:tcPr>
          <w:p w14:paraId="629993D5" w14:textId="77777777" w:rsidR="00DE15AF" w:rsidRPr="005F630A" w:rsidRDefault="00C93DF9" w:rsidP="00DE15AF">
            <w:pPr>
              <w:pStyle w:val="Textkrper"/>
              <w:rPr>
                <w:rFonts w:eastAsia="Calibri"/>
                <w:sz w:val="16"/>
                <w:szCs w:val="16"/>
              </w:rPr>
            </w:pPr>
            <w:r>
              <w:rPr>
                <w:rFonts w:eastAsia="Calibri"/>
                <w:sz w:val="16"/>
                <w:szCs w:val="16"/>
              </w:rPr>
              <w:t>45</w:t>
            </w:r>
          </w:p>
        </w:tc>
        <w:tc>
          <w:tcPr>
            <w:tcW w:w="4111" w:type="dxa"/>
            <w:shd w:val="clear" w:color="auto" w:fill="auto"/>
          </w:tcPr>
          <w:p w14:paraId="38C9423F" w14:textId="77777777" w:rsidR="00DE15AF" w:rsidRPr="005F630A" w:rsidRDefault="00C93DF9" w:rsidP="00DE15AF">
            <w:pPr>
              <w:pStyle w:val="Textkrper"/>
              <w:rPr>
                <w:rFonts w:eastAsia="Calibri"/>
                <w:sz w:val="16"/>
                <w:szCs w:val="16"/>
              </w:rPr>
            </w:pPr>
            <w:r>
              <w:rPr>
                <w:rFonts w:eastAsia="Calibri"/>
                <w:sz w:val="16"/>
                <w:szCs w:val="16"/>
              </w:rPr>
              <w:t>Realisierung Dokumentation: Testfälle</w:t>
            </w:r>
          </w:p>
        </w:tc>
        <w:tc>
          <w:tcPr>
            <w:tcW w:w="2793" w:type="dxa"/>
            <w:shd w:val="clear" w:color="auto" w:fill="auto"/>
          </w:tcPr>
          <w:p w14:paraId="1BFF4BFF" w14:textId="77777777" w:rsidR="00DE15AF" w:rsidRPr="005F630A" w:rsidRDefault="00C93DF9" w:rsidP="00DE15AF">
            <w:pPr>
              <w:pStyle w:val="Textkrper"/>
              <w:rPr>
                <w:rFonts w:eastAsia="Calibri"/>
                <w:sz w:val="16"/>
                <w:szCs w:val="16"/>
              </w:rPr>
            </w:pPr>
            <w:r>
              <w:rPr>
                <w:rFonts w:eastAsia="Calibri"/>
                <w:sz w:val="16"/>
                <w:szCs w:val="16"/>
              </w:rPr>
              <w:t>Unterstützung für Joel. Wir konnten die Testfälle aufteilen. Jedoch bin ich mit meinem Teil noch nicht ganz fertig. Als Hilfestellung wurde die Konzept Dokumentation verwendet.</w:t>
            </w:r>
          </w:p>
        </w:tc>
      </w:tr>
      <w:tr w:rsidR="00DE15AF" w14:paraId="1E556713" w14:textId="77777777" w:rsidTr="007D0A01">
        <w:tc>
          <w:tcPr>
            <w:tcW w:w="9422" w:type="dxa"/>
            <w:gridSpan w:val="4"/>
            <w:shd w:val="clear" w:color="auto" w:fill="auto"/>
          </w:tcPr>
          <w:p w14:paraId="7872F44E" w14:textId="77777777" w:rsidR="00DE15AF" w:rsidRPr="00A77B32" w:rsidRDefault="00DE15AF" w:rsidP="00DE15AF">
            <w:pPr>
              <w:pStyle w:val="Textkrper"/>
              <w:rPr>
                <w:rFonts w:eastAsia="Calibri"/>
                <w:b/>
                <w:sz w:val="16"/>
                <w:szCs w:val="16"/>
              </w:rPr>
            </w:pPr>
            <w:r w:rsidRPr="005F630A">
              <w:rPr>
                <w:rFonts w:eastAsia="Calibri"/>
                <w:b/>
                <w:sz w:val="16"/>
                <w:szCs w:val="16"/>
              </w:rPr>
              <w:t>Reflexion des Arbeitstages</w:t>
            </w:r>
          </w:p>
          <w:p w14:paraId="6D1346E6" w14:textId="77777777" w:rsidR="009643CC" w:rsidRPr="003F1E53" w:rsidRDefault="003F1E53" w:rsidP="00DE15AF">
            <w:pPr>
              <w:pStyle w:val="Textkrper"/>
              <w:rPr>
                <w:rFonts w:eastAsia="Calibri"/>
                <w:sz w:val="16"/>
                <w:szCs w:val="16"/>
              </w:rPr>
            </w:pPr>
            <w:r>
              <w:rPr>
                <w:rFonts w:eastAsia="Calibri"/>
                <w:sz w:val="16"/>
                <w:szCs w:val="16"/>
              </w:rPr>
              <w:t>Ich denke, dass dieser Arbeitstag gut war. Da ich letzte Woche fehlte, wusste ich nicht</w:t>
            </w:r>
            <w:ins w:id="1" w:author="Georg Ninck" w:date="2017-11-26T17:58:00Z">
              <w:r w:rsidR="00BD07A6">
                <w:rPr>
                  <w:rFonts w:eastAsia="Calibri"/>
                  <w:sz w:val="16"/>
                  <w:szCs w:val="16"/>
                </w:rPr>
                <w:t>,</w:t>
              </w:r>
            </w:ins>
            <w:r>
              <w:rPr>
                <w:rFonts w:eastAsia="Calibri"/>
                <w:sz w:val="16"/>
                <w:szCs w:val="16"/>
              </w:rPr>
              <w:t xml:space="preserve"> wie weit wir bereits sind. Jedoch konnte dies durch eine kurze Besprechung geklärt werden und ich war wieder auf dem neusten Stand. Jedoch geriet die Arbeitsaufteilung ein bisschen durcheinander. Ich sollte, laut der Planung, einen Parser programmieren. Dies war jedoch nicht mehr nötig, da sie eine andere Variante für dieses Problem gewählt haben. Somit beschlossen wir, dass ich bei der Dokumentation für die Realisierung mithelfe. Ich habe danach mit dem ISDS – Sicherheitskonzept gestartet. Nachdem ich mit dem fertig war, habe ich Joel bei den Testfällen unterstützt. Er arbeitet von oben nach unten und ich von unten nach oben. Zusätzlich haben wir ein einheitliches «Design» definiert, so dass es nicht gross voneinander abweicht. Dies ermöglicht, dass wir am Ende das Dokument schneller zusammenfügen können ohne grosse Änderungen zu machen.</w:t>
            </w:r>
            <w:r w:rsidR="009643CC">
              <w:rPr>
                <w:rFonts w:eastAsia="Calibri"/>
                <w:sz w:val="16"/>
                <w:szCs w:val="16"/>
              </w:rPr>
              <w:t xml:space="preserve"> </w:t>
            </w:r>
            <w:r>
              <w:rPr>
                <w:rFonts w:eastAsia="Calibri"/>
                <w:sz w:val="16"/>
                <w:szCs w:val="16"/>
              </w:rPr>
              <w:t>Jedoch bin ich noch nicht ganz fertig.</w:t>
            </w:r>
            <w:r w:rsidR="009643CC">
              <w:rPr>
                <w:rFonts w:eastAsia="Calibri"/>
                <w:sz w:val="16"/>
                <w:szCs w:val="16"/>
              </w:rPr>
              <w:br/>
              <w:t>Ich kam gut vorwärts und hatte keine weiteren Probleme.</w:t>
            </w:r>
          </w:p>
          <w:p w14:paraId="1793DB6B" w14:textId="77777777" w:rsidR="00DE15AF" w:rsidRPr="005F630A" w:rsidRDefault="00DE15AF" w:rsidP="00DE15AF">
            <w:pPr>
              <w:pStyle w:val="Textkrper"/>
              <w:rPr>
                <w:rFonts w:eastAsia="Calibri"/>
                <w:sz w:val="16"/>
                <w:szCs w:val="16"/>
              </w:rPr>
            </w:pPr>
          </w:p>
        </w:tc>
      </w:tr>
      <w:tr w:rsidR="00DE15AF" w14:paraId="395EE809" w14:textId="77777777" w:rsidTr="007D0A01">
        <w:tc>
          <w:tcPr>
            <w:tcW w:w="9422" w:type="dxa"/>
            <w:gridSpan w:val="4"/>
            <w:shd w:val="clear" w:color="auto" w:fill="auto"/>
          </w:tcPr>
          <w:p w14:paraId="4D5FF727" w14:textId="77777777" w:rsidR="00DE15AF" w:rsidRPr="00ED2DB1" w:rsidRDefault="00DE15AF" w:rsidP="00DE15AF">
            <w:pPr>
              <w:pStyle w:val="Textkrper"/>
              <w:rPr>
                <w:rFonts w:eastAsia="Calibri"/>
                <w:b/>
                <w:sz w:val="16"/>
                <w:szCs w:val="16"/>
              </w:rPr>
            </w:pPr>
            <w:r w:rsidRPr="005F630A">
              <w:rPr>
                <w:rFonts w:eastAsia="Calibri"/>
                <w:b/>
                <w:sz w:val="16"/>
                <w:szCs w:val="16"/>
              </w:rPr>
              <w:t>Pendenzen für den nächsten Arbeitstag</w:t>
            </w:r>
          </w:p>
          <w:p w14:paraId="7599764C" w14:textId="77777777" w:rsidR="00ED2DB1" w:rsidRPr="00ED2DB1" w:rsidRDefault="00ED2DB1" w:rsidP="00DE15AF">
            <w:pPr>
              <w:pStyle w:val="Textkrper"/>
              <w:rPr>
                <w:rFonts w:eastAsia="Calibri"/>
                <w:sz w:val="16"/>
                <w:szCs w:val="16"/>
              </w:rPr>
            </w:pPr>
            <w:r>
              <w:rPr>
                <w:rFonts w:eastAsia="Calibri"/>
                <w:sz w:val="16"/>
                <w:szCs w:val="16"/>
              </w:rPr>
              <w:t xml:space="preserve">Mein Ziel ist es, dass ich das nächste Mal die Testfälle beenden </w:t>
            </w:r>
            <w:del w:id="2" w:author="Georg Ninck" w:date="2017-11-26T17:58:00Z">
              <w:r w:rsidDel="00BD07A6">
                <w:rPr>
                  <w:rFonts w:eastAsia="Calibri"/>
                  <w:sz w:val="16"/>
                  <w:szCs w:val="16"/>
                </w:rPr>
                <w:delText xml:space="preserve">kann </w:delText>
              </w:r>
            </w:del>
            <w:r>
              <w:rPr>
                <w:rFonts w:eastAsia="Calibri"/>
                <w:sz w:val="16"/>
                <w:szCs w:val="16"/>
              </w:rPr>
              <w:t>und weiter in der Dokumentation arbeiten kann. Welches Kapitel ich machen werde</w:t>
            </w:r>
            <w:ins w:id="3" w:author="Georg Ninck" w:date="2017-11-26T17:59:00Z">
              <w:r w:rsidR="00BD07A6">
                <w:rPr>
                  <w:rFonts w:eastAsia="Calibri"/>
                  <w:sz w:val="16"/>
                  <w:szCs w:val="16"/>
                </w:rPr>
                <w:t>,</w:t>
              </w:r>
            </w:ins>
            <w:r>
              <w:rPr>
                <w:rFonts w:eastAsia="Calibri"/>
                <w:sz w:val="16"/>
                <w:szCs w:val="16"/>
              </w:rPr>
              <w:t xml:space="preserve"> muss noch besprochen werden. Ich werde weiterhin an meinem Arbeitstempo arbeiten, denn ich denke, dass ich immer noch schneller sein kann. Das grösste Problem ist wohl die Motivation. </w:t>
            </w:r>
            <w:r>
              <w:rPr>
                <w:rFonts w:eastAsia="Calibri"/>
                <w:sz w:val="16"/>
                <w:szCs w:val="16"/>
              </w:rPr>
              <w:br/>
              <w:t>Ich werde auch weiterhin</w:t>
            </w:r>
            <w:del w:id="4" w:author="Georg Ninck" w:date="2017-11-26T18:00:00Z">
              <w:r w:rsidDel="00BD07A6">
                <w:rPr>
                  <w:rFonts w:eastAsia="Calibri"/>
                  <w:sz w:val="16"/>
                  <w:szCs w:val="16"/>
                </w:rPr>
                <w:delText>,</w:delText>
              </w:r>
            </w:del>
            <w:r>
              <w:rPr>
                <w:rFonts w:eastAsia="Calibri"/>
                <w:sz w:val="16"/>
                <w:szCs w:val="16"/>
              </w:rPr>
              <w:t xml:space="preserve"> bei Unwissenheit oder Problemen</w:t>
            </w:r>
            <w:del w:id="5" w:author="Georg Ninck" w:date="2017-11-26T18:00:00Z">
              <w:r w:rsidDel="00BD07A6">
                <w:rPr>
                  <w:rFonts w:eastAsia="Calibri"/>
                  <w:sz w:val="16"/>
                  <w:szCs w:val="16"/>
                </w:rPr>
                <w:delText>,</w:delText>
              </w:r>
            </w:del>
            <w:r>
              <w:rPr>
                <w:rFonts w:eastAsia="Calibri"/>
                <w:sz w:val="16"/>
                <w:szCs w:val="16"/>
              </w:rPr>
              <w:t xml:space="preserve"> direkt auf meine </w:t>
            </w:r>
            <w:del w:id="6" w:author="Georg Ninck" w:date="2017-11-26T17:59:00Z">
              <w:r w:rsidDel="00BD07A6">
                <w:rPr>
                  <w:rFonts w:eastAsia="Calibri"/>
                  <w:sz w:val="16"/>
                  <w:szCs w:val="16"/>
                </w:rPr>
                <w:delText xml:space="preserve">Mitarbeiter </w:delText>
              </w:r>
            </w:del>
            <w:ins w:id="7" w:author="Georg Ninck" w:date="2017-11-26T17:59:00Z">
              <w:r w:rsidR="00BD07A6">
                <w:rPr>
                  <w:rFonts w:eastAsia="Calibri"/>
                  <w:sz w:val="16"/>
                  <w:szCs w:val="16"/>
                </w:rPr>
                <w:t>Teamkollegen</w:t>
              </w:r>
              <w:r w:rsidR="00BD07A6">
                <w:rPr>
                  <w:rFonts w:eastAsia="Calibri"/>
                  <w:sz w:val="16"/>
                  <w:szCs w:val="16"/>
                </w:rPr>
                <w:t xml:space="preserve"> </w:t>
              </w:r>
            </w:ins>
            <w:r>
              <w:rPr>
                <w:rFonts w:eastAsia="Calibri"/>
                <w:sz w:val="16"/>
                <w:szCs w:val="16"/>
              </w:rPr>
              <w:t xml:space="preserve">zugehen, um </w:t>
            </w:r>
            <w:del w:id="8" w:author="Georg Ninck" w:date="2017-11-26T18:00:00Z">
              <w:r w:rsidDel="00BD07A6">
                <w:rPr>
                  <w:rFonts w:eastAsia="Calibri"/>
                  <w:sz w:val="16"/>
                  <w:szCs w:val="16"/>
                </w:rPr>
                <w:delText xml:space="preserve">diese </w:delText>
              </w:r>
            </w:del>
            <w:ins w:id="9" w:author="Georg Ninck" w:date="2017-11-26T18:00:00Z">
              <w:r w:rsidR="00BD07A6">
                <w:rPr>
                  <w:rFonts w:eastAsia="Calibri"/>
                  <w:sz w:val="16"/>
                  <w:szCs w:val="16"/>
                </w:rPr>
                <w:t>sie</w:t>
              </w:r>
              <w:bookmarkStart w:id="10" w:name="_GoBack"/>
              <w:bookmarkEnd w:id="10"/>
              <w:r w:rsidR="00BD07A6">
                <w:rPr>
                  <w:rFonts w:eastAsia="Calibri"/>
                  <w:sz w:val="16"/>
                  <w:szCs w:val="16"/>
                </w:rPr>
                <w:t xml:space="preserve"> </w:t>
              </w:r>
            </w:ins>
            <w:r>
              <w:rPr>
                <w:rFonts w:eastAsia="Calibri"/>
                <w:sz w:val="16"/>
                <w:szCs w:val="16"/>
              </w:rPr>
              <w:t>so schnell wie möglich</w:t>
            </w:r>
            <w:r w:rsidR="008E4BF1">
              <w:rPr>
                <w:rFonts w:eastAsia="Calibri"/>
                <w:sz w:val="16"/>
                <w:szCs w:val="16"/>
              </w:rPr>
              <w:t xml:space="preserve"> zu lösen, um keine Zeit zu verschwenden.</w:t>
            </w:r>
          </w:p>
          <w:p w14:paraId="1B5C275D" w14:textId="77777777" w:rsidR="00DE15AF" w:rsidRPr="005F630A" w:rsidRDefault="00DE15AF" w:rsidP="00DE15AF">
            <w:pPr>
              <w:pStyle w:val="Textkrper"/>
              <w:rPr>
                <w:rFonts w:eastAsia="Calibri"/>
                <w:b/>
                <w:sz w:val="16"/>
                <w:szCs w:val="16"/>
              </w:rPr>
            </w:pPr>
          </w:p>
        </w:tc>
      </w:tr>
    </w:tbl>
    <w:p w14:paraId="08F88587" w14:textId="77777777" w:rsidR="00DE15AF" w:rsidRPr="00DE15AF" w:rsidRDefault="00DE15AF" w:rsidP="00DE15AF">
      <w:pPr>
        <w:pStyle w:val="Textkrper"/>
      </w:pPr>
    </w:p>
    <w:sectPr w:rsidR="00DE15AF" w:rsidRPr="00DE15AF" w:rsidSect="007D0A01">
      <w:headerReference w:type="default" r:id="rId9"/>
      <w:footerReference w:type="default" r:id="rId10"/>
      <w:pgSz w:w="11906" w:h="16838"/>
      <w:pgMar w:top="1258" w:right="1133" w:bottom="1438" w:left="1417" w:header="708" w:footer="915"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rg Ninck" w:date="2017-11-26T17:59:00Z" w:initials="gn">
    <w:p w14:paraId="19F060AA" w14:textId="77777777" w:rsidR="00BD07A6" w:rsidRDefault="00BD07A6">
      <w:pPr>
        <w:pStyle w:val="Kommentartext"/>
      </w:pPr>
      <w:r>
        <w:rPr>
          <w:rStyle w:val="Kommentarzeichen"/>
        </w:rPr>
        <w:annotationRef/>
      </w:r>
      <w:r>
        <w:t>Bravo - sehr gut!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F060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67965" w14:textId="77777777" w:rsidR="00013EFD" w:rsidRDefault="00013EFD">
      <w:r>
        <w:separator/>
      </w:r>
    </w:p>
  </w:endnote>
  <w:endnote w:type="continuationSeparator" w:id="0">
    <w:p w14:paraId="513E2BE7" w14:textId="77777777" w:rsidR="00013EFD" w:rsidRDefault="0001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555E8" w14:textId="77777777" w:rsidR="00D227D2" w:rsidRDefault="00D227D2">
    <w:pPr>
      <w:pStyle w:val="Fuzeile"/>
      <w:pBdr>
        <w:top w:val="single" w:sz="4" w:space="5" w:color="auto"/>
      </w:pBdr>
      <w:tabs>
        <w:tab w:val="left" w:pos="2265"/>
      </w:tabs>
      <w:rPr>
        <w:lang w:val="en-GB"/>
      </w:rPr>
    </w:pPr>
    <w:r w:rsidRPr="00AB3B48">
      <w:t>Modul</w:t>
    </w:r>
    <w:r>
      <w:rPr>
        <w:lang w:val="en-GB"/>
      </w:rPr>
      <w:t xml:space="preserve"> </w:t>
    </w:r>
    <w:r w:rsidR="00465BDB">
      <w:rPr>
        <w:lang w:val="en-GB"/>
      </w:rPr>
      <w:t>306</w:t>
    </w:r>
    <w:r>
      <w:rPr>
        <w:rFonts w:eastAsia="Tahoma"/>
        <w:lang w:val="en-GB"/>
      </w:rPr>
      <w:tab/>
    </w:r>
    <w:r>
      <w:rPr>
        <w:rFonts w:eastAsia="Tahoma"/>
        <w:lang w:val="en-GB"/>
      </w:rPr>
      <w:tab/>
    </w:r>
    <w:r w:rsidR="00086A06">
      <w:rPr>
        <w:rFonts w:eastAsia="Tahoma"/>
        <w:lang w:val="en-GB"/>
      </w:rPr>
      <w:t>Daniel Schär</w:t>
    </w:r>
    <w:r w:rsidR="000700B8">
      <w:rPr>
        <w:rFonts w:eastAsia="Tahoma"/>
        <w:lang w:val="en-GB"/>
      </w:rPr>
      <w:t xml:space="preserve"> / gn</w:t>
    </w:r>
    <w:r>
      <w:rPr>
        <w:rFonts w:eastAsia="Tahoma"/>
        <w:lang w:val="en-GB"/>
      </w:rPr>
      <w:tab/>
    </w:r>
    <w:r w:rsidR="00465BDB">
      <w:rPr>
        <w:rFonts w:cs="Tahoma"/>
        <w:bCs/>
        <w:szCs w:val="14"/>
        <w:lang w:val="en-GB"/>
      </w:rPr>
      <w:t>306.</w:t>
    </w:r>
    <w:r w:rsidR="00700FDC">
      <w:rPr>
        <w:rFonts w:cs="Tahoma"/>
        <w:bCs/>
        <w:szCs w:val="14"/>
        <w:lang w:val="en-GB"/>
      </w:rPr>
      <w:t>1</w:t>
    </w:r>
    <w:r w:rsidR="000C07C3">
      <w:rPr>
        <w:rFonts w:cs="Tahoma"/>
        <w:bCs/>
        <w:szCs w:val="14"/>
        <w:lang w:val="en-GB"/>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E3054" w14:textId="77777777" w:rsidR="00013EFD" w:rsidRDefault="00013EFD">
      <w:r>
        <w:separator/>
      </w:r>
    </w:p>
  </w:footnote>
  <w:footnote w:type="continuationSeparator" w:id="0">
    <w:p w14:paraId="62AF2693" w14:textId="77777777" w:rsidR="00013EFD" w:rsidRDefault="00013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3C84A" w14:textId="77777777" w:rsidR="00D227D2" w:rsidRDefault="00465BDB" w:rsidP="007D0A01">
    <w:pPr>
      <w:pStyle w:val="Kopfzeile"/>
      <w:pBdr>
        <w:bottom w:val="single" w:sz="4" w:space="5" w:color="auto"/>
      </w:pBdr>
      <w:tabs>
        <w:tab w:val="clear" w:pos="9072"/>
        <w:tab w:val="right" w:pos="9356"/>
      </w:tabs>
    </w:pPr>
    <w:r>
      <w:t>IT-Kleinprojekt abwickeln</w:t>
    </w:r>
    <w:r w:rsidR="00D227D2">
      <w:tab/>
    </w:r>
    <w:r w:rsidR="00D227D2">
      <w:rPr>
        <w:rStyle w:val="Seitenzahl"/>
      </w:rPr>
      <w:fldChar w:fldCharType="begin"/>
    </w:r>
    <w:r w:rsidR="00D227D2">
      <w:rPr>
        <w:rStyle w:val="Seitenzahl"/>
      </w:rPr>
      <w:instrText xml:space="preserve"> PAGE </w:instrText>
    </w:r>
    <w:r w:rsidR="00D227D2">
      <w:rPr>
        <w:rStyle w:val="Seitenzahl"/>
      </w:rPr>
      <w:fldChar w:fldCharType="separate"/>
    </w:r>
    <w:r w:rsidR="00BD07A6">
      <w:rPr>
        <w:rStyle w:val="Seitenzahl"/>
        <w:noProof/>
      </w:rPr>
      <w:t>1</w:t>
    </w:r>
    <w:r w:rsidR="00D227D2">
      <w:rPr>
        <w:rStyle w:val="Seitenzahl"/>
      </w:rPr>
      <w:fldChar w:fldCharType="end"/>
    </w:r>
    <w:r w:rsidR="00D227D2">
      <w:rPr>
        <w:rStyle w:val="Seitenzahl"/>
      </w:rPr>
      <w:t>/</w:t>
    </w:r>
    <w:r w:rsidR="00D227D2">
      <w:rPr>
        <w:rStyle w:val="Seitenzahl"/>
      </w:rPr>
      <w:fldChar w:fldCharType="begin"/>
    </w:r>
    <w:r w:rsidR="00D227D2">
      <w:rPr>
        <w:rStyle w:val="Seitenzahl"/>
      </w:rPr>
      <w:instrText xml:space="preserve"> NUMPAGES </w:instrText>
    </w:r>
    <w:r w:rsidR="00D227D2">
      <w:rPr>
        <w:rStyle w:val="Seitenzahl"/>
      </w:rPr>
      <w:fldChar w:fldCharType="separate"/>
    </w:r>
    <w:r w:rsidR="00BD07A6">
      <w:rPr>
        <w:rStyle w:val="Seitenzahl"/>
        <w:noProof/>
      </w:rPr>
      <w:t>1</w:t>
    </w:r>
    <w:r w:rsidR="00D227D2">
      <w:rPr>
        <w:rStyle w:val="Seitenzahl"/>
      </w:rPr>
      <w:fldChar w:fldCharType="end"/>
    </w:r>
    <w:r w:rsidR="00D227D2">
      <w:tab/>
    </w:r>
    <w:r w:rsidR="00013C2C">
      <w:t>Arbeitsjournal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3306"/>
    <w:multiLevelType w:val="hybridMultilevel"/>
    <w:tmpl w:val="4A2CF41E"/>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 w15:restartNumberingAfterBreak="0">
    <w:nsid w:val="02454575"/>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B7111"/>
    <w:multiLevelType w:val="hybridMultilevel"/>
    <w:tmpl w:val="B72EF2F4"/>
    <w:lvl w:ilvl="0" w:tplc="139476D8">
      <w:start w:val="1"/>
      <w:numFmt w:val="decimal"/>
      <w:lvlText w:val="%1."/>
      <w:lvlJc w:val="left"/>
      <w:pPr>
        <w:tabs>
          <w:tab w:val="num" w:pos="720"/>
        </w:tabs>
        <w:ind w:left="720" w:hanging="360"/>
      </w:pPr>
    </w:lvl>
    <w:lvl w:ilvl="1" w:tplc="CD467502" w:tentative="1">
      <w:start w:val="1"/>
      <w:numFmt w:val="decimal"/>
      <w:lvlText w:val="%2."/>
      <w:lvlJc w:val="left"/>
      <w:pPr>
        <w:tabs>
          <w:tab w:val="num" w:pos="1440"/>
        </w:tabs>
        <w:ind w:left="1440" w:hanging="360"/>
      </w:pPr>
    </w:lvl>
    <w:lvl w:ilvl="2" w:tplc="4156FCF6" w:tentative="1">
      <w:start w:val="1"/>
      <w:numFmt w:val="decimal"/>
      <w:lvlText w:val="%3."/>
      <w:lvlJc w:val="left"/>
      <w:pPr>
        <w:tabs>
          <w:tab w:val="num" w:pos="2160"/>
        </w:tabs>
        <w:ind w:left="2160" w:hanging="360"/>
      </w:pPr>
    </w:lvl>
    <w:lvl w:ilvl="3" w:tplc="1D222544" w:tentative="1">
      <w:start w:val="1"/>
      <w:numFmt w:val="decimal"/>
      <w:lvlText w:val="%4."/>
      <w:lvlJc w:val="left"/>
      <w:pPr>
        <w:tabs>
          <w:tab w:val="num" w:pos="2880"/>
        </w:tabs>
        <w:ind w:left="2880" w:hanging="360"/>
      </w:pPr>
    </w:lvl>
    <w:lvl w:ilvl="4" w:tplc="F2E837FC" w:tentative="1">
      <w:start w:val="1"/>
      <w:numFmt w:val="decimal"/>
      <w:lvlText w:val="%5."/>
      <w:lvlJc w:val="left"/>
      <w:pPr>
        <w:tabs>
          <w:tab w:val="num" w:pos="3600"/>
        </w:tabs>
        <w:ind w:left="3600" w:hanging="360"/>
      </w:pPr>
    </w:lvl>
    <w:lvl w:ilvl="5" w:tplc="381C0AAA" w:tentative="1">
      <w:start w:val="1"/>
      <w:numFmt w:val="decimal"/>
      <w:lvlText w:val="%6."/>
      <w:lvlJc w:val="left"/>
      <w:pPr>
        <w:tabs>
          <w:tab w:val="num" w:pos="4320"/>
        </w:tabs>
        <w:ind w:left="4320" w:hanging="360"/>
      </w:pPr>
    </w:lvl>
    <w:lvl w:ilvl="6" w:tplc="62B8BD8E" w:tentative="1">
      <w:start w:val="1"/>
      <w:numFmt w:val="decimal"/>
      <w:lvlText w:val="%7."/>
      <w:lvlJc w:val="left"/>
      <w:pPr>
        <w:tabs>
          <w:tab w:val="num" w:pos="5040"/>
        </w:tabs>
        <w:ind w:left="5040" w:hanging="360"/>
      </w:pPr>
    </w:lvl>
    <w:lvl w:ilvl="7" w:tplc="69F082B8" w:tentative="1">
      <w:start w:val="1"/>
      <w:numFmt w:val="decimal"/>
      <w:lvlText w:val="%8."/>
      <w:lvlJc w:val="left"/>
      <w:pPr>
        <w:tabs>
          <w:tab w:val="num" w:pos="5760"/>
        </w:tabs>
        <w:ind w:left="5760" w:hanging="360"/>
      </w:pPr>
    </w:lvl>
    <w:lvl w:ilvl="8" w:tplc="486CD882" w:tentative="1">
      <w:start w:val="1"/>
      <w:numFmt w:val="decimal"/>
      <w:lvlText w:val="%9."/>
      <w:lvlJc w:val="left"/>
      <w:pPr>
        <w:tabs>
          <w:tab w:val="num" w:pos="6480"/>
        </w:tabs>
        <w:ind w:left="6480" w:hanging="360"/>
      </w:pPr>
    </w:lvl>
  </w:abstractNum>
  <w:abstractNum w:abstractNumId="4" w15:restartNumberingAfterBreak="0">
    <w:nsid w:val="13AD76C7"/>
    <w:multiLevelType w:val="hybridMultilevel"/>
    <w:tmpl w:val="2800168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1D4A59FA"/>
    <w:multiLevelType w:val="hybridMultilevel"/>
    <w:tmpl w:val="A1A6F1DE"/>
    <w:lvl w:ilvl="0" w:tplc="0407000F">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5544D6"/>
    <w:multiLevelType w:val="hybridMultilevel"/>
    <w:tmpl w:val="FA1E18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85299"/>
    <w:multiLevelType w:val="hybridMultilevel"/>
    <w:tmpl w:val="6C42A7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6F583E"/>
    <w:multiLevelType w:val="hybridMultilevel"/>
    <w:tmpl w:val="2D7C3E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844C6E"/>
    <w:multiLevelType w:val="hybridMultilevel"/>
    <w:tmpl w:val="A1A6F1DE"/>
    <w:lvl w:ilvl="0" w:tplc="765869B4">
      <w:start w:val="1"/>
      <w:numFmt w:val="bullet"/>
      <w:pStyle w:val="Einzug1"/>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2805DC"/>
    <w:multiLevelType w:val="hybridMultilevel"/>
    <w:tmpl w:val="D520BDCC"/>
    <w:lvl w:ilvl="0" w:tplc="E8E2C52C">
      <w:start w:val="1"/>
      <w:numFmt w:val="bullet"/>
      <w:lvlText w:val=""/>
      <w:lvlJc w:val="left"/>
      <w:pPr>
        <w:tabs>
          <w:tab w:val="num" w:pos="720"/>
        </w:tabs>
        <w:ind w:left="720" w:hanging="360"/>
      </w:pPr>
      <w:rPr>
        <w:rFonts w:ascii="Symbol" w:hAnsi="Symbol" w:hint="default"/>
        <w:sz w:val="20"/>
      </w:rPr>
    </w:lvl>
    <w:lvl w:ilvl="1" w:tplc="A85C8392" w:tentative="1">
      <w:start w:val="1"/>
      <w:numFmt w:val="bullet"/>
      <w:lvlText w:val="o"/>
      <w:lvlJc w:val="left"/>
      <w:pPr>
        <w:tabs>
          <w:tab w:val="num" w:pos="1440"/>
        </w:tabs>
        <w:ind w:left="1440" w:hanging="360"/>
      </w:pPr>
      <w:rPr>
        <w:rFonts w:ascii="Courier New" w:hAnsi="Courier New" w:hint="default"/>
        <w:sz w:val="20"/>
      </w:rPr>
    </w:lvl>
    <w:lvl w:ilvl="2" w:tplc="E4C63502" w:tentative="1">
      <w:start w:val="1"/>
      <w:numFmt w:val="bullet"/>
      <w:lvlText w:val=""/>
      <w:lvlJc w:val="left"/>
      <w:pPr>
        <w:tabs>
          <w:tab w:val="num" w:pos="2160"/>
        </w:tabs>
        <w:ind w:left="2160" w:hanging="360"/>
      </w:pPr>
      <w:rPr>
        <w:rFonts w:ascii="Wingdings" w:hAnsi="Wingdings" w:hint="default"/>
        <w:sz w:val="20"/>
      </w:rPr>
    </w:lvl>
    <w:lvl w:ilvl="3" w:tplc="F37A2A3A" w:tentative="1">
      <w:start w:val="1"/>
      <w:numFmt w:val="bullet"/>
      <w:lvlText w:val=""/>
      <w:lvlJc w:val="left"/>
      <w:pPr>
        <w:tabs>
          <w:tab w:val="num" w:pos="2880"/>
        </w:tabs>
        <w:ind w:left="2880" w:hanging="360"/>
      </w:pPr>
      <w:rPr>
        <w:rFonts w:ascii="Wingdings" w:hAnsi="Wingdings" w:hint="default"/>
        <w:sz w:val="20"/>
      </w:rPr>
    </w:lvl>
    <w:lvl w:ilvl="4" w:tplc="75DE21C4" w:tentative="1">
      <w:start w:val="1"/>
      <w:numFmt w:val="bullet"/>
      <w:lvlText w:val=""/>
      <w:lvlJc w:val="left"/>
      <w:pPr>
        <w:tabs>
          <w:tab w:val="num" w:pos="3600"/>
        </w:tabs>
        <w:ind w:left="3600" w:hanging="360"/>
      </w:pPr>
      <w:rPr>
        <w:rFonts w:ascii="Wingdings" w:hAnsi="Wingdings" w:hint="default"/>
        <w:sz w:val="20"/>
      </w:rPr>
    </w:lvl>
    <w:lvl w:ilvl="5" w:tplc="C50E4BD0" w:tentative="1">
      <w:start w:val="1"/>
      <w:numFmt w:val="bullet"/>
      <w:lvlText w:val=""/>
      <w:lvlJc w:val="left"/>
      <w:pPr>
        <w:tabs>
          <w:tab w:val="num" w:pos="4320"/>
        </w:tabs>
        <w:ind w:left="4320" w:hanging="360"/>
      </w:pPr>
      <w:rPr>
        <w:rFonts w:ascii="Wingdings" w:hAnsi="Wingdings" w:hint="default"/>
        <w:sz w:val="20"/>
      </w:rPr>
    </w:lvl>
    <w:lvl w:ilvl="6" w:tplc="E3E097CC" w:tentative="1">
      <w:start w:val="1"/>
      <w:numFmt w:val="bullet"/>
      <w:lvlText w:val=""/>
      <w:lvlJc w:val="left"/>
      <w:pPr>
        <w:tabs>
          <w:tab w:val="num" w:pos="5040"/>
        </w:tabs>
        <w:ind w:left="5040" w:hanging="360"/>
      </w:pPr>
      <w:rPr>
        <w:rFonts w:ascii="Wingdings" w:hAnsi="Wingdings" w:hint="default"/>
        <w:sz w:val="20"/>
      </w:rPr>
    </w:lvl>
    <w:lvl w:ilvl="7" w:tplc="0BFE4B46" w:tentative="1">
      <w:start w:val="1"/>
      <w:numFmt w:val="bullet"/>
      <w:lvlText w:val=""/>
      <w:lvlJc w:val="left"/>
      <w:pPr>
        <w:tabs>
          <w:tab w:val="num" w:pos="5760"/>
        </w:tabs>
        <w:ind w:left="5760" w:hanging="360"/>
      </w:pPr>
      <w:rPr>
        <w:rFonts w:ascii="Wingdings" w:hAnsi="Wingdings" w:hint="default"/>
        <w:sz w:val="20"/>
      </w:rPr>
    </w:lvl>
    <w:lvl w:ilvl="8" w:tplc="1398008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91786"/>
    <w:multiLevelType w:val="hybridMultilevel"/>
    <w:tmpl w:val="6BC01810"/>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310F00"/>
    <w:multiLevelType w:val="hybridMultilevel"/>
    <w:tmpl w:val="42A66CCC"/>
    <w:lvl w:ilvl="0" w:tplc="6212E2F8">
      <w:start w:val="1"/>
      <w:numFmt w:val="decimal"/>
      <w:lvlText w:val="%1."/>
      <w:lvlJc w:val="left"/>
      <w:pPr>
        <w:tabs>
          <w:tab w:val="num" w:pos="720"/>
        </w:tabs>
        <w:ind w:left="720" w:hanging="360"/>
      </w:pPr>
    </w:lvl>
    <w:lvl w:ilvl="1" w:tplc="0736DC0A" w:tentative="1">
      <w:start w:val="1"/>
      <w:numFmt w:val="decimal"/>
      <w:lvlText w:val="%2."/>
      <w:lvlJc w:val="left"/>
      <w:pPr>
        <w:tabs>
          <w:tab w:val="num" w:pos="1440"/>
        </w:tabs>
        <w:ind w:left="1440" w:hanging="360"/>
      </w:pPr>
    </w:lvl>
    <w:lvl w:ilvl="2" w:tplc="1A664592" w:tentative="1">
      <w:start w:val="1"/>
      <w:numFmt w:val="decimal"/>
      <w:lvlText w:val="%3."/>
      <w:lvlJc w:val="left"/>
      <w:pPr>
        <w:tabs>
          <w:tab w:val="num" w:pos="2160"/>
        </w:tabs>
        <w:ind w:left="2160" w:hanging="360"/>
      </w:pPr>
    </w:lvl>
    <w:lvl w:ilvl="3" w:tplc="7BDAD186" w:tentative="1">
      <w:start w:val="1"/>
      <w:numFmt w:val="decimal"/>
      <w:lvlText w:val="%4."/>
      <w:lvlJc w:val="left"/>
      <w:pPr>
        <w:tabs>
          <w:tab w:val="num" w:pos="2880"/>
        </w:tabs>
        <w:ind w:left="2880" w:hanging="360"/>
      </w:pPr>
    </w:lvl>
    <w:lvl w:ilvl="4" w:tplc="96305142" w:tentative="1">
      <w:start w:val="1"/>
      <w:numFmt w:val="decimal"/>
      <w:lvlText w:val="%5."/>
      <w:lvlJc w:val="left"/>
      <w:pPr>
        <w:tabs>
          <w:tab w:val="num" w:pos="3600"/>
        </w:tabs>
        <w:ind w:left="3600" w:hanging="360"/>
      </w:pPr>
    </w:lvl>
    <w:lvl w:ilvl="5" w:tplc="DE5055FA" w:tentative="1">
      <w:start w:val="1"/>
      <w:numFmt w:val="decimal"/>
      <w:lvlText w:val="%6."/>
      <w:lvlJc w:val="left"/>
      <w:pPr>
        <w:tabs>
          <w:tab w:val="num" w:pos="4320"/>
        </w:tabs>
        <w:ind w:left="4320" w:hanging="360"/>
      </w:pPr>
    </w:lvl>
    <w:lvl w:ilvl="6" w:tplc="D80E22CE" w:tentative="1">
      <w:start w:val="1"/>
      <w:numFmt w:val="decimal"/>
      <w:lvlText w:val="%7."/>
      <w:lvlJc w:val="left"/>
      <w:pPr>
        <w:tabs>
          <w:tab w:val="num" w:pos="5040"/>
        </w:tabs>
        <w:ind w:left="5040" w:hanging="360"/>
      </w:pPr>
    </w:lvl>
    <w:lvl w:ilvl="7" w:tplc="AEC8C8D4" w:tentative="1">
      <w:start w:val="1"/>
      <w:numFmt w:val="decimal"/>
      <w:lvlText w:val="%8."/>
      <w:lvlJc w:val="left"/>
      <w:pPr>
        <w:tabs>
          <w:tab w:val="num" w:pos="5760"/>
        </w:tabs>
        <w:ind w:left="5760" w:hanging="360"/>
      </w:pPr>
    </w:lvl>
    <w:lvl w:ilvl="8" w:tplc="1856EA6C" w:tentative="1">
      <w:start w:val="1"/>
      <w:numFmt w:val="decimal"/>
      <w:lvlText w:val="%9."/>
      <w:lvlJc w:val="left"/>
      <w:pPr>
        <w:tabs>
          <w:tab w:val="num" w:pos="6480"/>
        </w:tabs>
        <w:ind w:left="6480" w:hanging="360"/>
      </w:pPr>
    </w:lvl>
  </w:abstractNum>
  <w:abstractNum w:abstractNumId="13" w15:restartNumberingAfterBreak="0">
    <w:nsid w:val="4FD67C08"/>
    <w:multiLevelType w:val="hybridMultilevel"/>
    <w:tmpl w:val="3C0AA4AC"/>
    <w:lvl w:ilvl="0" w:tplc="2C38AB44">
      <w:start w:val="1"/>
      <w:numFmt w:val="bullet"/>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AE47ED"/>
    <w:multiLevelType w:val="hybridMultilevel"/>
    <w:tmpl w:val="57DC1F78"/>
    <w:lvl w:ilvl="0" w:tplc="547A5098">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D44105"/>
    <w:multiLevelType w:val="hybridMultilevel"/>
    <w:tmpl w:val="DA047436"/>
    <w:lvl w:ilvl="0" w:tplc="0809000F">
      <w:start w:val="1"/>
      <w:numFmt w:val="decimal"/>
      <w:lvlText w:val="%1."/>
      <w:lvlJc w:val="left"/>
      <w:pPr>
        <w:tabs>
          <w:tab w:val="num" w:pos="360"/>
        </w:tabs>
        <w:ind w:left="360" w:hanging="360"/>
      </w:p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1F05C3C"/>
    <w:multiLevelType w:val="multilevel"/>
    <w:tmpl w:val="5C522CC4"/>
    <w:lvl w:ilvl="0">
      <w:start w:val="1"/>
      <w:numFmt w:val="decimal"/>
      <w:lvlText w:val="%1"/>
      <w:lvlJc w:val="left"/>
      <w:pPr>
        <w:tabs>
          <w:tab w:val="num" w:pos="432"/>
        </w:tabs>
        <w:ind w:left="432" w:hanging="432"/>
      </w:pPr>
      <w:rPr>
        <w:rFonts w:ascii="Arial" w:hAnsi="Arial" w:hint="default"/>
        <w:b/>
        <w:i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B7D3B7C"/>
    <w:multiLevelType w:val="hybridMultilevel"/>
    <w:tmpl w:val="3C0AA4AC"/>
    <w:lvl w:ilvl="0" w:tplc="0407000F">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9"/>
  </w:num>
  <w:num w:numId="4">
    <w:abstractNumId w:val="15"/>
  </w:num>
  <w:num w:numId="5">
    <w:abstractNumId w:val="16"/>
  </w:num>
  <w:num w:numId="6">
    <w:abstractNumId w:val="2"/>
  </w:num>
  <w:num w:numId="7">
    <w:abstractNumId w:val="3"/>
  </w:num>
  <w:num w:numId="8">
    <w:abstractNumId w:val="12"/>
  </w:num>
  <w:num w:numId="9">
    <w:abstractNumId w:val="14"/>
  </w:num>
  <w:num w:numId="10">
    <w:abstractNumId w:val="4"/>
  </w:num>
  <w:num w:numId="11">
    <w:abstractNumId w:val="10"/>
  </w:num>
  <w:num w:numId="12">
    <w:abstractNumId w:val="5"/>
  </w:num>
  <w:num w:numId="13">
    <w:abstractNumId w:val="1"/>
  </w:num>
  <w:num w:numId="14">
    <w:abstractNumId w:val="6"/>
  </w:num>
  <w:num w:numId="15">
    <w:abstractNumId w:val="11"/>
  </w:num>
  <w:num w:numId="16">
    <w:abstractNumId w:val="8"/>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 Ninck">
    <w15:presenceInfo w15:providerId="None" w15:userId="Georg Nin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de-DE" w:vendorID="9" w:dllVersion="512" w:checkStyle="1"/>
  <w:activeWritingStyle w:appName="MSWord" w:lang="de-CH"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DF"/>
    <w:rsid w:val="00013C2C"/>
    <w:rsid w:val="00013EFD"/>
    <w:rsid w:val="00030803"/>
    <w:rsid w:val="000700B8"/>
    <w:rsid w:val="00086A06"/>
    <w:rsid w:val="000A17B0"/>
    <w:rsid w:val="000C07C3"/>
    <w:rsid w:val="001577EB"/>
    <w:rsid w:val="001735A1"/>
    <w:rsid w:val="001C73A0"/>
    <w:rsid w:val="001D4879"/>
    <w:rsid w:val="001F244F"/>
    <w:rsid w:val="00243A07"/>
    <w:rsid w:val="00256942"/>
    <w:rsid w:val="002A3F37"/>
    <w:rsid w:val="002D7EF3"/>
    <w:rsid w:val="00326952"/>
    <w:rsid w:val="00363F0A"/>
    <w:rsid w:val="00373C04"/>
    <w:rsid w:val="00377F8A"/>
    <w:rsid w:val="0038497F"/>
    <w:rsid w:val="00384AE7"/>
    <w:rsid w:val="003B74AE"/>
    <w:rsid w:val="003F1E53"/>
    <w:rsid w:val="003F41A7"/>
    <w:rsid w:val="0040211A"/>
    <w:rsid w:val="00425EF6"/>
    <w:rsid w:val="00465BDB"/>
    <w:rsid w:val="004B0296"/>
    <w:rsid w:val="004B32E1"/>
    <w:rsid w:val="004B4F34"/>
    <w:rsid w:val="004C67A0"/>
    <w:rsid w:val="004F5F1B"/>
    <w:rsid w:val="005048C6"/>
    <w:rsid w:val="005733D6"/>
    <w:rsid w:val="00586382"/>
    <w:rsid w:val="005C7136"/>
    <w:rsid w:val="005F630A"/>
    <w:rsid w:val="00630B37"/>
    <w:rsid w:val="00637522"/>
    <w:rsid w:val="00640EBD"/>
    <w:rsid w:val="006963D0"/>
    <w:rsid w:val="006F2DDF"/>
    <w:rsid w:val="00700FDC"/>
    <w:rsid w:val="00710E47"/>
    <w:rsid w:val="00737DAC"/>
    <w:rsid w:val="00747DCE"/>
    <w:rsid w:val="0076637F"/>
    <w:rsid w:val="007D0A01"/>
    <w:rsid w:val="007D4CF8"/>
    <w:rsid w:val="007D66D6"/>
    <w:rsid w:val="007F39AB"/>
    <w:rsid w:val="007F63A5"/>
    <w:rsid w:val="00802657"/>
    <w:rsid w:val="00827112"/>
    <w:rsid w:val="00895360"/>
    <w:rsid w:val="00895CFE"/>
    <w:rsid w:val="008C0DA4"/>
    <w:rsid w:val="008C3143"/>
    <w:rsid w:val="008E4BF1"/>
    <w:rsid w:val="00942F84"/>
    <w:rsid w:val="0094698F"/>
    <w:rsid w:val="0095344E"/>
    <w:rsid w:val="009643CC"/>
    <w:rsid w:val="00967B07"/>
    <w:rsid w:val="00980693"/>
    <w:rsid w:val="009D6E2D"/>
    <w:rsid w:val="009E7E83"/>
    <w:rsid w:val="00A54090"/>
    <w:rsid w:val="00A66BF8"/>
    <w:rsid w:val="00A77B32"/>
    <w:rsid w:val="00AB2731"/>
    <w:rsid w:val="00AB3B48"/>
    <w:rsid w:val="00AB508A"/>
    <w:rsid w:val="00AE324C"/>
    <w:rsid w:val="00B044E6"/>
    <w:rsid w:val="00B31A5C"/>
    <w:rsid w:val="00B81721"/>
    <w:rsid w:val="00BB0457"/>
    <w:rsid w:val="00BD07A6"/>
    <w:rsid w:val="00C077E6"/>
    <w:rsid w:val="00C261C3"/>
    <w:rsid w:val="00C4175F"/>
    <w:rsid w:val="00C542B0"/>
    <w:rsid w:val="00C713E8"/>
    <w:rsid w:val="00C86694"/>
    <w:rsid w:val="00C93DF9"/>
    <w:rsid w:val="00CC383D"/>
    <w:rsid w:val="00D00258"/>
    <w:rsid w:val="00D227D2"/>
    <w:rsid w:val="00D37CCF"/>
    <w:rsid w:val="00D64427"/>
    <w:rsid w:val="00D74303"/>
    <w:rsid w:val="00DE15AF"/>
    <w:rsid w:val="00DF31A5"/>
    <w:rsid w:val="00E206F2"/>
    <w:rsid w:val="00E307B5"/>
    <w:rsid w:val="00E5325E"/>
    <w:rsid w:val="00E93ADF"/>
    <w:rsid w:val="00EA3C7E"/>
    <w:rsid w:val="00EA45EE"/>
    <w:rsid w:val="00EB56C7"/>
    <w:rsid w:val="00ED2DB1"/>
    <w:rsid w:val="00F2688E"/>
    <w:rsid w:val="00F349B6"/>
    <w:rsid w:val="00F84C62"/>
    <w:rsid w:val="00F86529"/>
    <w:rsid w:val="00FA3041"/>
    <w:rsid w:val="00FD0529"/>
    <w:rsid w:val="00FF2E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E66A6B"/>
  <w15:docId w15:val="{16D11040-F39B-4489-B768-C9FFB387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ahoma" w:hAnsi="Tahoma"/>
      <w:szCs w:val="24"/>
      <w:lang w:eastAsia="de-DE"/>
    </w:rPr>
  </w:style>
  <w:style w:type="paragraph" w:styleId="berschrift1">
    <w:name w:val="heading 1"/>
    <w:basedOn w:val="Standard"/>
    <w:next w:val="Standard"/>
    <w:qFormat/>
    <w:pPr>
      <w:keepNext/>
      <w:spacing w:before="280" w:after="60"/>
      <w:outlineLvl w:val="0"/>
    </w:pPr>
    <w:rPr>
      <w:b/>
      <w:kern w:val="28"/>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 w:val="24"/>
      <w:szCs w:val="26"/>
    </w:rPr>
  </w:style>
  <w:style w:type="paragraph" w:styleId="berschrift4">
    <w:name w:val="heading 4"/>
    <w:basedOn w:val="Standard"/>
    <w:next w:val="Standard"/>
    <w:qFormat/>
    <w:pPr>
      <w:keepNext/>
      <w:spacing w:before="240" w:after="6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customStyle="1" w:styleId="Einzug1">
    <w:name w:val="Einzug 1"/>
    <w:basedOn w:val="Standard"/>
    <w:pPr>
      <w:numPr>
        <w:numId w:val="3"/>
      </w:numPr>
      <w:tabs>
        <w:tab w:val="clear" w:pos="851"/>
        <w:tab w:val="left" w:pos="284"/>
      </w:tabs>
      <w:ind w:left="284" w:hanging="284"/>
    </w:pPr>
  </w:style>
  <w:style w:type="paragraph" w:styleId="Fuzeile">
    <w:name w:val="footer"/>
    <w:basedOn w:val="Standard"/>
    <w:pPr>
      <w:tabs>
        <w:tab w:val="center" w:pos="4536"/>
        <w:tab w:val="right" w:pos="9072"/>
      </w:tabs>
    </w:pPr>
  </w:style>
  <w:style w:type="paragraph" w:styleId="Textkrper">
    <w:name w:val="Body Text"/>
    <w:basedOn w:val="Standard"/>
    <w:pPr>
      <w:spacing w:before="120"/>
    </w:pPr>
  </w:style>
  <w:style w:type="paragraph" w:customStyle="1" w:styleId="Einzug1a">
    <w:name w:val="Einzug 1a"/>
    <w:basedOn w:val="Standard"/>
    <w:pPr>
      <w:numPr>
        <w:numId w:val="6"/>
      </w:numPr>
    </w:p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sz w:val="24"/>
    </w:rPr>
  </w:style>
  <w:style w:type="paragraph" w:styleId="Sprechblasentext">
    <w:name w:val="Balloon Text"/>
    <w:basedOn w:val="Standard"/>
    <w:semiHidden/>
    <w:rsid w:val="00384AE7"/>
    <w:rPr>
      <w:rFonts w:cs="Tahoma"/>
      <w:sz w:val="16"/>
      <w:szCs w:val="16"/>
    </w:rPr>
  </w:style>
  <w:style w:type="character" w:styleId="Seitenzahl">
    <w:name w:val="page number"/>
    <w:basedOn w:val="Absatz-Standardschriftart"/>
  </w:style>
  <w:style w:type="table" w:styleId="Tabellenraster">
    <w:name w:val="Table Grid"/>
    <w:basedOn w:val="NormaleTabelle"/>
    <w:uiPriority w:val="59"/>
    <w:rsid w:val="002D7EF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mcode">
    <w:name w:val="Programmcode"/>
    <w:basedOn w:val="Standard"/>
    <w:pPr>
      <w:spacing w:before="200" w:after="200"/>
      <w:ind w:left="284"/>
    </w:pPr>
    <w:rPr>
      <w:rFonts w:ascii="Courier New" w:hAnsi="Courier New"/>
    </w:rPr>
  </w:style>
  <w:style w:type="character" w:styleId="Kommentarzeichen">
    <w:name w:val="annotation reference"/>
    <w:basedOn w:val="Absatz-Standardschriftart"/>
    <w:semiHidden/>
    <w:unhideWhenUsed/>
    <w:rsid w:val="00BD07A6"/>
    <w:rPr>
      <w:sz w:val="16"/>
      <w:szCs w:val="16"/>
    </w:rPr>
  </w:style>
  <w:style w:type="paragraph" w:styleId="Kommentartext">
    <w:name w:val="annotation text"/>
    <w:basedOn w:val="Standard"/>
    <w:link w:val="KommentartextZchn"/>
    <w:semiHidden/>
    <w:unhideWhenUsed/>
    <w:rsid w:val="00BD07A6"/>
    <w:rPr>
      <w:szCs w:val="20"/>
    </w:rPr>
  </w:style>
  <w:style w:type="character" w:customStyle="1" w:styleId="KommentartextZchn">
    <w:name w:val="Kommentartext Zchn"/>
    <w:basedOn w:val="Absatz-Standardschriftart"/>
    <w:link w:val="Kommentartext"/>
    <w:semiHidden/>
    <w:rsid w:val="00BD07A6"/>
    <w:rPr>
      <w:rFonts w:ascii="Tahoma" w:hAnsi="Tahoma"/>
      <w:lang w:eastAsia="de-DE"/>
    </w:rPr>
  </w:style>
  <w:style w:type="paragraph" w:styleId="Kommentarthema">
    <w:name w:val="annotation subject"/>
    <w:basedOn w:val="Kommentartext"/>
    <w:next w:val="Kommentartext"/>
    <w:link w:val="KommentarthemaZchn"/>
    <w:semiHidden/>
    <w:unhideWhenUsed/>
    <w:rsid w:val="00BD07A6"/>
    <w:rPr>
      <w:b/>
      <w:bCs/>
    </w:rPr>
  </w:style>
  <w:style w:type="character" w:customStyle="1" w:styleId="KommentarthemaZchn">
    <w:name w:val="Kommentarthema Zchn"/>
    <w:basedOn w:val="KommentartextZchn"/>
    <w:link w:val="Kommentarthema"/>
    <w:semiHidden/>
    <w:rsid w:val="00BD07A6"/>
    <w:rPr>
      <w:rFonts w:ascii="Tahoma" w:hAnsi="Tahoma"/>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2145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Fallstudie it-WWWebWare</vt:lpstr>
    </vt:vector>
  </TitlesOfParts>
  <Company>gibb</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Fallstudie it-WWWebWare</dc:title>
  <dc:creator>Beat Loosli</dc:creator>
  <cp:lastModifiedBy>Georg Ninck</cp:lastModifiedBy>
  <cp:revision>3</cp:revision>
  <cp:lastPrinted>2011-02-15T10:08:00Z</cp:lastPrinted>
  <dcterms:created xsi:type="dcterms:W3CDTF">2017-11-26T16:57:00Z</dcterms:created>
  <dcterms:modified xsi:type="dcterms:W3CDTF">2017-11-26T17:00:00Z</dcterms:modified>
</cp:coreProperties>
</file>