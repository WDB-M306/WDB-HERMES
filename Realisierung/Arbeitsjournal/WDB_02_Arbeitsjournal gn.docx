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37D34" w14:textId="77777777" w:rsidR="0063280A" w:rsidRDefault="00310917">
      <w:pPr>
        <w:pStyle w:val="berschrift2"/>
      </w:pPr>
      <w:commentRangeStart w:id="0"/>
      <w:r>
        <w:t>Arbeitsjournal</w:t>
      </w:r>
      <w:commentRangeEnd w:id="0"/>
      <w:r w:rsidR="00DF29E4">
        <w:rPr>
          <w:rStyle w:val="Kommentarzeichen"/>
          <w:b w:val="0"/>
          <w:lang w:val="de-CH" w:eastAsia="de-DE"/>
        </w:rPr>
        <w:commentReference w:id="0"/>
      </w:r>
    </w:p>
    <w:p w14:paraId="2026EABE" w14:textId="77777777" w:rsidR="0063280A" w:rsidRDefault="0063280A">
      <w:pPr>
        <w:pStyle w:val="Textkrper"/>
      </w:pPr>
    </w:p>
    <w:tbl>
      <w:tblPr>
        <w:tblW w:w="942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89"/>
        <w:gridCol w:w="1229"/>
        <w:gridCol w:w="4111"/>
        <w:gridCol w:w="2793"/>
      </w:tblGrid>
      <w:tr w:rsidR="0063280A" w14:paraId="0D26F1D2" w14:textId="77777777">
        <w:tc>
          <w:tcPr>
            <w:tcW w:w="9421" w:type="dxa"/>
            <w:gridSpan w:val="4"/>
            <w:tcBorders>
              <w:top w:val="single" w:sz="4" w:space="0" w:color="00000A"/>
              <w:left w:val="single" w:sz="4" w:space="0" w:color="00000A"/>
              <w:bottom w:val="single" w:sz="4" w:space="0" w:color="00000A"/>
              <w:right w:val="single" w:sz="4" w:space="0" w:color="00000A"/>
            </w:tcBorders>
            <w:shd w:val="pct10" w:color="auto" w:fill="auto"/>
            <w:tcMar>
              <w:left w:w="108" w:type="dxa"/>
            </w:tcMar>
          </w:tcPr>
          <w:p w14:paraId="10082D01" w14:textId="77777777" w:rsidR="0063280A" w:rsidRDefault="00310917">
            <w:pPr>
              <w:pStyle w:val="Textkrper"/>
              <w:rPr>
                <w:color w:val="000000"/>
              </w:rPr>
            </w:pPr>
            <w:r>
              <w:rPr>
                <w:rFonts w:eastAsia="Calibri"/>
                <w:b/>
                <w:color w:val="000000"/>
                <w:sz w:val="24"/>
              </w:rPr>
              <w:t>Joel Häberli</w:t>
            </w:r>
          </w:p>
          <w:p w14:paraId="24B338C3" w14:textId="77777777" w:rsidR="0063280A" w:rsidRDefault="0063280A">
            <w:pPr>
              <w:pStyle w:val="Textkrper"/>
              <w:rPr>
                <w:rFonts w:eastAsia="Calibri"/>
                <w:color w:val="000000"/>
                <w:sz w:val="16"/>
                <w:szCs w:val="16"/>
              </w:rPr>
            </w:pPr>
          </w:p>
          <w:p w14:paraId="0A954990" w14:textId="77777777" w:rsidR="0063280A" w:rsidRDefault="00310917">
            <w:pPr>
              <w:pStyle w:val="Textkrper"/>
              <w:rPr>
                <w:color w:val="000000"/>
              </w:rPr>
            </w:pPr>
            <w:r>
              <w:rPr>
                <w:rFonts w:eastAsia="Calibri"/>
                <w:b/>
                <w:color w:val="000000"/>
                <w:sz w:val="16"/>
                <w:szCs w:val="16"/>
              </w:rPr>
              <w:t>21.11.2017</w:t>
            </w:r>
          </w:p>
          <w:p w14:paraId="1C33E00C" w14:textId="77777777" w:rsidR="0063280A" w:rsidRDefault="0063280A">
            <w:pPr>
              <w:pStyle w:val="Textkrper"/>
              <w:rPr>
                <w:rFonts w:eastAsia="Calibri"/>
                <w:sz w:val="16"/>
                <w:szCs w:val="16"/>
              </w:rPr>
            </w:pPr>
          </w:p>
        </w:tc>
      </w:tr>
      <w:tr w:rsidR="0063280A" w14:paraId="401EE937" w14:textId="77777777">
        <w:tc>
          <w:tcPr>
            <w:tcW w:w="1288" w:type="dxa"/>
            <w:tcBorders>
              <w:top w:val="single" w:sz="4" w:space="0" w:color="00000A"/>
              <w:left w:val="single" w:sz="4" w:space="0" w:color="00000A"/>
              <w:bottom w:val="single" w:sz="4" w:space="0" w:color="00000A"/>
              <w:right w:val="single" w:sz="4" w:space="0" w:color="00000A"/>
            </w:tcBorders>
            <w:shd w:val="pct10" w:color="auto" w:fill="auto"/>
            <w:tcMar>
              <w:left w:w="108" w:type="dxa"/>
            </w:tcMar>
          </w:tcPr>
          <w:p w14:paraId="2A17C761" w14:textId="77777777" w:rsidR="0063280A" w:rsidRDefault="00310917">
            <w:pPr>
              <w:pStyle w:val="Textkrper"/>
              <w:rPr>
                <w:rFonts w:eastAsia="Calibri"/>
                <w:b/>
                <w:sz w:val="16"/>
                <w:szCs w:val="16"/>
              </w:rPr>
            </w:pPr>
            <w:r>
              <w:rPr>
                <w:rFonts w:eastAsia="Calibri"/>
                <w:b/>
                <w:sz w:val="16"/>
                <w:szCs w:val="16"/>
              </w:rPr>
              <w:t>Tatsächlicher</w:t>
            </w:r>
            <w:r>
              <w:rPr>
                <w:rFonts w:eastAsia="Calibri"/>
                <w:b/>
                <w:sz w:val="16"/>
                <w:szCs w:val="16"/>
              </w:rPr>
              <w:br/>
              <w:t>Zeitbedarf</w:t>
            </w:r>
          </w:p>
          <w:p w14:paraId="6D488FA7" w14:textId="77777777" w:rsidR="0063280A" w:rsidRDefault="00310917">
            <w:pPr>
              <w:pStyle w:val="Textkrper"/>
              <w:rPr>
                <w:rFonts w:eastAsia="Calibri"/>
                <w:b/>
                <w:sz w:val="16"/>
                <w:szCs w:val="16"/>
              </w:rPr>
            </w:pPr>
            <w:r>
              <w:rPr>
                <w:rFonts w:eastAsia="Calibri"/>
                <w:b/>
                <w:sz w:val="16"/>
                <w:szCs w:val="16"/>
              </w:rPr>
              <w:t>(min)</w:t>
            </w:r>
          </w:p>
        </w:tc>
        <w:tc>
          <w:tcPr>
            <w:tcW w:w="1229" w:type="dxa"/>
            <w:tcBorders>
              <w:top w:val="single" w:sz="4" w:space="0" w:color="00000A"/>
              <w:left w:val="single" w:sz="4" w:space="0" w:color="00000A"/>
              <w:bottom w:val="single" w:sz="4" w:space="0" w:color="00000A"/>
              <w:right w:val="single" w:sz="4" w:space="0" w:color="00000A"/>
            </w:tcBorders>
            <w:shd w:val="pct10" w:color="auto" w:fill="auto"/>
            <w:tcMar>
              <w:left w:w="108" w:type="dxa"/>
            </w:tcMar>
          </w:tcPr>
          <w:p w14:paraId="13BBFB72" w14:textId="77777777" w:rsidR="0063280A" w:rsidRDefault="00310917">
            <w:pPr>
              <w:pStyle w:val="Textkrper"/>
            </w:pPr>
            <w:r>
              <w:rPr>
                <w:rFonts w:eastAsia="Calibri"/>
                <w:b/>
                <w:sz w:val="16"/>
                <w:szCs w:val="16"/>
              </w:rPr>
              <w:t>Geplanter</w:t>
            </w:r>
            <w:r>
              <w:rPr>
                <w:rFonts w:eastAsia="Calibri"/>
                <w:b/>
                <w:sz w:val="16"/>
                <w:szCs w:val="16"/>
              </w:rPr>
              <w:br/>
              <w:t>Zeitbedarf (min)</w:t>
            </w:r>
          </w:p>
        </w:tc>
        <w:tc>
          <w:tcPr>
            <w:tcW w:w="4111" w:type="dxa"/>
            <w:tcBorders>
              <w:top w:val="single" w:sz="4" w:space="0" w:color="00000A"/>
              <w:left w:val="single" w:sz="4" w:space="0" w:color="00000A"/>
              <w:bottom w:val="single" w:sz="4" w:space="0" w:color="00000A"/>
              <w:right w:val="single" w:sz="4" w:space="0" w:color="00000A"/>
            </w:tcBorders>
            <w:shd w:val="pct10" w:color="auto" w:fill="auto"/>
            <w:tcMar>
              <w:left w:w="108" w:type="dxa"/>
            </w:tcMar>
          </w:tcPr>
          <w:p w14:paraId="2DAA0EF8" w14:textId="77777777" w:rsidR="0063280A" w:rsidRDefault="00310917">
            <w:pPr>
              <w:pStyle w:val="Textkrper"/>
              <w:rPr>
                <w:rFonts w:eastAsia="Calibri"/>
                <w:b/>
                <w:sz w:val="16"/>
                <w:szCs w:val="16"/>
              </w:rPr>
            </w:pPr>
            <w:r>
              <w:rPr>
                <w:rFonts w:eastAsia="Calibri"/>
                <w:b/>
                <w:sz w:val="16"/>
                <w:szCs w:val="16"/>
              </w:rPr>
              <w:t>Beschreibung der Arbeit</w:t>
            </w:r>
          </w:p>
        </w:tc>
        <w:tc>
          <w:tcPr>
            <w:tcW w:w="2793" w:type="dxa"/>
            <w:tcBorders>
              <w:top w:val="single" w:sz="4" w:space="0" w:color="00000A"/>
              <w:left w:val="single" w:sz="4" w:space="0" w:color="00000A"/>
              <w:bottom w:val="single" w:sz="4" w:space="0" w:color="00000A"/>
              <w:right w:val="single" w:sz="4" w:space="0" w:color="00000A"/>
            </w:tcBorders>
            <w:shd w:val="pct10" w:color="auto" w:fill="auto"/>
            <w:tcMar>
              <w:left w:w="108" w:type="dxa"/>
            </w:tcMar>
          </w:tcPr>
          <w:p w14:paraId="700D0FAA" w14:textId="77777777" w:rsidR="0063280A" w:rsidRDefault="00310917">
            <w:pPr>
              <w:pStyle w:val="Textkrper"/>
              <w:rPr>
                <w:rFonts w:eastAsia="Calibri"/>
                <w:b/>
                <w:sz w:val="16"/>
                <w:szCs w:val="16"/>
              </w:rPr>
            </w:pPr>
            <w:r>
              <w:rPr>
                <w:rFonts w:eastAsia="Calibri"/>
                <w:b/>
                <w:sz w:val="16"/>
                <w:szCs w:val="16"/>
              </w:rPr>
              <w:t>Bemerkungen, Probleme, genutzte Hilfestellungen</w:t>
            </w:r>
          </w:p>
        </w:tc>
      </w:tr>
      <w:tr w:rsidR="0063280A" w14:paraId="7186C773" w14:textId="77777777">
        <w:tc>
          <w:tcPr>
            <w:tcW w:w="12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5B194" w14:textId="77777777" w:rsidR="0063280A" w:rsidRDefault="00310917">
            <w:pPr>
              <w:pStyle w:val="Textkrper"/>
              <w:rPr>
                <w:rFonts w:eastAsia="Calibri"/>
                <w:sz w:val="16"/>
                <w:szCs w:val="16"/>
              </w:rPr>
            </w:pPr>
            <w:r>
              <w:rPr>
                <w:rFonts w:eastAsia="Calibri"/>
                <w:sz w:val="16"/>
                <w:szCs w:val="16"/>
              </w:rPr>
              <w:t>10</w:t>
            </w:r>
          </w:p>
          <w:p w14:paraId="12DA695D" w14:textId="77777777" w:rsidR="0063280A" w:rsidRDefault="0063280A">
            <w:pPr>
              <w:pStyle w:val="Textkrper"/>
              <w:rPr>
                <w:rFonts w:eastAsia="Calibri"/>
                <w:sz w:val="16"/>
                <w:szCs w:val="16"/>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8CC28" w14:textId="77777777" w:rsidR="0063280A" w:rsidRDefault="00310917">
            <w:pPr>
              <w:pStyle w:val="Textkrper"/>
              <w:rPr>
                <w:rFonts w:eastAsia="Calibri"/>
                <w:sz w:val="16"/>
                <w:szCs w:val="16"/>
              </w:rPr>
            </w:pPr>
            <w:r>
              <w:rPr>
                <w:rFonts w:eastAsia="Calibri"/>
                <w:sz w:val="16"/>
                <w:szCs w:val="16"/>
              </w:rPr>
              <w:t>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8CFD49" w14:textId="77777777" w:rsidR="0063280A" w:rsidRDefault="00310917">
            <w:pPr>
              <w:pStyle w:val="Textkrper"/>
              <w:rPr>
                <w:rFonts w:eastAsia="Calibri"/>
                <w:sz w:val="16"/>
                <w:szCs w:val="16"/>
              </w:rPr>
            </w:pPr>
            <w:r>
              <w:rPr>
                <w:rFonts w:eastAsia="Calibri"/>
                <w:sz w:val="16"/>
                <w:szCs w:val="16"/>
              </w:rPr>
              <w:t>Hilfestellung für Anuraly beim Git-Sync. Ich habe ihm geholfen</w:t>
            </w:r>
            <w:ins w:id="2" w:author="Georg Ninck" w:date="2017-11-26T18:01:00Z">
              <w:r w:rsidR="00DF29E4">
                <w:rPr>
                  <w:rFonts w:eastAsia="Calibri"/>
                  <w:sz w:val="16"/>
                  <w:szCs w:val="16"/>
                </w:rPr>
                <w:t>,</w:t>
              </w:r>
            </w:ins>
            <w:r>
              <w:rPr>
                <w:rFonts w:eastAsia="Calibri"/>
                <w:sz w:val="16"/>
                <w:szCs w:val="16"/>
              </w:rPr>
              <w:t xml:space="preserve"> seine neuen </w:t>
            </w:r>
            <w:del w:id="3" w:author="Georg Ninck" w:date="2017-11-26T18:01:00Z">
              <w:r w:rsidDel="00DF29E4">
                <w:rPr>
                  <w:rFonts w:eastAsia="Calibri"/>
                  <w:sz w:val="16"/>
                  <w:szCs w:val="16"/>
                </w:rPr>
                <w:delText>a</w:delText>
              </w:r>
            </w:del>
            <w:ins w:id="4" w:author="Georg Ninck" w:date="2017-11-26T18:01:00Z">
              <w:r w:rsidR="00DF29E4">
                <w:rPr>
                  <w:rFonts w:eastAsia="Calibri"/>
                  <w:sz w:val="16"/>
                  <w:szCs w:val="16"/>
                </w:rPr>
                <w:t>A</w:t>
              </w:r>
            </w:ins>
            <w:r>
              <w:rPr>
                <w:rFonts w:eastAsia="Calibri"/>
                <w:sz w:val="16"/>
                <w:szCs w:val="16"/>
              </w:rPr>
              <w:t>rbeiten auf unser Git-Repo zu pushen.</w:t>
            </w:r>
          </w:p>
        </w:tc>
        <w:tc>
          <w:tcPr>
            <w:tcW w:w="27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DC2CB" w14:textId="77777777" w:rsidR="0063280A" w:rsidRDefault="0063280A">
            <w:pPr>
              <w:pStyle w:val="Textkrper"/>
              <w:rPr>
                <w:rFonts w:eastAsia="Calibri"/>
                <w:sz w:val="16"/>
                <w:szCs w:val="16"/>
              </w:rPr>
            </w:pPr>
          </w:p>
        </w:tc>
      </w:tr>
      <w:tr w:rsidR="0063280A" w14:paraId="6EFF3C40" w14:textId="77777777">
        <w:tc>
          <w:tcPr>
            <w:tcW w:w="12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E8195" w14:textId="77777777" w:rsidR="0063280A" w:rsidRDefault="00310917">
            <w:pPr>
              <w:pStyle w:val="Textkrper"/>
              <w:rPr>
                <w:rFonts w:eastAsia="Calibri"/>
                <w:sz w:val="16"/>
                <w:szCs w:val="16"/>
              </w:rPr>
            </w:pPr>
            <w:r>
              <w:rPr>
                <w:rFonts w:eastAsia="Calibri"/>
                <w:sz w:val="16"/>
                <w:szCs w:val="16"/>
              </w:rPr>
              <w:t>40</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DE263F" w14:textId="77777777" w:rsidR="0063280A" w:rsidRDefault="00310917">
            <w:pPr>
              <w:pStyle w:val="Textkrper"/>
              <w:rPr>
                <w:rFonts w:eastAsia="Calibri"/>
                <w:sz w:val="16"/>
                <w:szCs w:val="16"/>
              </w:rPr>
            </w:pPr>
            <w:r>
              <w:rPr>
                <w:rFonts w:eastAsia="Calibri"/>
                <w:sz w:val="16"/>
                <w:szCs w:val="16"/>
              </w:rPr>
              <w:t>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6DEEB1" w14:textId="77777777" w:rsidR="0063280A" w:rsidRDefault="00310917">
            <w:pPr>
              <w:pStyle w:val="Textkrper"/>
              <w:rPr>
                <w:rFonts w:eastAsia="Calibri"/>
                <w:sz w:val="16"/>
                <w:szCs w:val="16"/>
              </w:rPr>
            </w:pPr>
            <w:r>
              <w:rPr>
                <w:rFonts w:eastAsia="Calibri"/>
                <w:sz w:val="16"/>
                <w:szCs w:val="16"/>
              </w:rPr>
              <w:t xml:space="preserve">Model umgebaut. Ich habe das Model von Anuraly geprüft und zusätzlich noch die Data-Klassen definiert, welche die Daten für das UI enthalten und darstellen sollen. </w:t>
            </w:r>
          </w:p>
        </w:tc>
        <w:tc>
          <w:tcPr>
            <w:tcW w:w="27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6AD1CA" w14:textId="77777777" w:rsidR="0063280A" w:rsidRDefault="00310917">
            <w:pPr>
              <w:pStyle w:val="Textkrper"/>
              <w:rPr>
                <w:rFonts w:eastAsia="Calibri"/>
                <w:sz w:val="16"/>
                <w:szCs w:val="16"/>
              </w:rPr>
            </w:pPr>
            <w:r>
              <w:rPr>
                <w:rFonts w:eastAsia="Calibri"/>
                <w:sz w:val="16"/>
                <w:szCs w:val="16"/>
              </w:rPr>
              <w:t xml:space="preserve">Beim </w:t>
            </w:r>
            <w:ins w:id="5" w:author="Georg Ninck" w:date="2017-11-26T18:01:00Z">
              <w:r w:rsidR="00DF29E4">
                <w:rPr>
                  <w:rFonts w:eastAsia="Calibri"/>
                  <w:sz w:val="16"/>
                  <w:szCs w:val="16"/>
                </w:rPr>
                <w:t>D</w:t>
              </w:r>
            </w:ins>
            <w:del w:id="6" w:author="Georg Ninck" w:date="2017-11-26T18:01:00Z">
              <w:r w:rsidDel="00DF29E4">
                <w:rPr>
                  <w:rFonts w:eastAsia="Calibri"/>
                  <w:sz w:val="16"/>
                  <w:szCs w:val="16"/>
                </w:rPr>
                <w:delText>d</w:delText>
              </w:r>
            </w:del>
            <w:r>
              <w:rPr>
                <w:rFonts w:eastAsia="Calibri"/>
                <w:sz w:val="16"/>
                <w:szCs w:val="16"/>
              </w:rPr>
              <w:t xml:space="preserve">efinieren ist mir ein Fehler </w:t>
            </w:r>
            <w:r>
              <w:rPr>
                <w:rFonts w:eastAsia="Calibri"/>
                <w:sz w:val="16"/>
                <w:szCs w:val="16"/>
              </w:rPr>
              <w:t>unterlaufen. Zuerst habe ich gedacht, dass die Klassen mit der Endung „Entity“ die UI-Daten enthalten. Dabei sind es die einfachen Models. Miro hat das für mich korrigiert.</w:t>
            </w:r>
          </w:p>
        </w:tc>
      </w:tr>
      <w:tr w:rsidR="0063280A" w14:paraId="37DC8430" w14:textId="77777777">
        <w:tc>
          <w:tcPr>
            <w:tcW w:w="12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B7457B" w14:textId="77777777" w:rsidR="0063280A" w:rsidRDefault="00310917">
            <w:pPr>
              <w:pStyle w:val="Textkrper"/>
              <w:rPr>
                <w:rFonts w:eastAsia="Calibri"/>
                <w:sz w:val="16"/>
                <w:szCs w:val="16"/>
              </w:rPr>
            </w:pPr>
            <w:r>
              <w:rPr>
                <w:rFonts w:eastAsia="Calibri"/>
                <w:sz w:val="16"/>
                <w:szCs w:val="16"/>
              </w:rPr>
              <w:t>60</w:t>
            </w:r>
          </w:p>
          <w:p w14:paraId="21F15E9F" w14:textId="77777777" w:rsidR="0063280A" w:rsidRDefault="0063280A">
            <w:pPr>
              <w:pStyle w:val="Textkrper"/>
              <w:rPr>
                <w:rFonts w:eastAsia="Calibri"/>
                <w:sz w:val="16"/>
                <w:szCs w:val="16"/>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C7B28F" w14:textId="77777777" w:rsidR="0063280A" w:rsidRDefault="00310917">
            <w:pPr>
              <w:pStyle w:val="Textkrper"/>
              <w:rPr>
                <w:rFonts w:eastAsia="Calibri"/>
                <w:sz w:val="16"/>
                <w:szCs w:val="16"/>
              </w:rPr>
            </w:pPr>
            <w:r>
              <w:rPr>
                <w:rFonts w:eastAsia="Calibri"/>
                <w:sz w:val="16"/>
                <w:szCs w:val="16"/>
              </w:rPr>
              <w:t>90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19E5A6" w14:textId="77777777" w:rsidR="0063280A" w:rsidRDefault="00310917">
            <w:pPr>
              <w:pStyle w:val="Textkrper"/>
              <w:rPr>
                <w:rFonts w:eastAsia="Calibri"/>
                <w:sz w:val="16"/>
                <w:szCs w:val="16"/>
              </w:rPr>
            </w:pPr>
            <w:r>
              <w:rPr>
                <w:rFonts w:eastAsia="Calibri"/>
                <w:sz w:val="16"/>
                <w:szCs w:val="16"/>
              </w:rPr>
              <w:t xml:space="preserve">Im Realisierungsbericht die Testfälle definieren. Ich habe die Vorlage aus </w:t>
            </w:r>
            <w:r>
              <w:rPr>
                <w:rFonts w:eastAsia="Calibri"/>
                <w:sz w:val="16"/>
                <w:szCs w:val="16"/>
              </w:rPr>
              <w:t xml:space="preserve">dem Realisierungsbericht genommen und die </w:t>
            </w:r>
            <w:ins w:id="7" w:author="Georg Ninck" w:date="2017-11-26T18:01:00Z">
              <w:r w:rsidR="00DF29E4">
                <w:rPr>
                  <w:rFonts w:eastAsia="Calibri"/>
                  <w:sz w:val="16"/>
                  <w:szCs w:val="16"/>
                </w:rPr>
                <w:t>...?</w:t>
              </w:r>
            </w:ins>
          </w:p>
        </w:tc>
        <w:tc>
          <w:tcPr>
            <w:tcW w:w="27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8BF900" w14:textId="77777777" w:rsidR="0063280A" w:rsidRDefault="00310917" w:rsidP="00DF29E4">
            <w:pPr>
              <w:pStyle w:val="Textkrper"/>
              <w:rPr>
                <w:rFonts w:eastAsia="Calibri"/>
                <w:sz w:val="16"/>
                <w:szCs w:val="16"/>
              </w:rPr>
            </w:pPr>
            <w:r>
              <w:rPr>
                <w:rFonts w:eastAsia="Calibri"/>
                <w:sz w:val="16"/>
                <w:szCs w:val="16"/>
              </w:rPr>
              <w:t xml:space="preserve">Ich habe durch diverse </w:t>
            </w:r>
            <w:del w:id="8" w:author="Georg Ninck" w:date="2017-11-26T18:02:00Z">
              <w:r w:rsidDel="00DF29E4">
                <w:rPr>
                  <w:rFonts w:eastAsia="Calibri"/>
                  <w:sz w:val="16"/>
                  <w:szCs w:val="16"/>
                </w:rPr>
                <w:delText>u</w:delText>
              </w:r>
            </w:del>
            <w:ins w:id="9" w:author="Georg Ninck" w:date="2017-11-26T18:02:00Z">
              <w:r w:rsidR="00DF29E4">
                <w:rPr>
                  <w:rFonts w:eastAsia="Calibri"/>
                  <w:sz w:val="16"/>
                  <w:szCs w:val="16"/>
                </w:rPr>
                <w:t>U</w:t>
              </w:r>
            </w:ins>
            <w:r>
              <w:rPr>
                <w:rFonts w:eastAsia="Calibri"/>
                <w:sz w:val="16"/>
                <w:szCs w:val="16"/>
              </w:rPr>
              <w:t xml:space="preserve">nterbrüche nicht das Volumen erreicht, welches ich gerne gehabt hätte. Darum muss ich </w:t>
            </w:r>
            <w:del w:id="10" w:author="Georg Ninck" w:date="2017-11-26T18:03:00Z">
              <w:r w:rsidDel="00DF29E4">
                <w:rPr>
                  <w:rFonts w:eastAsia="Calibri"/>
                  <w:sz w:val="16"/>
                  <w:szCs w:val="16"/>
                </w:rPr>
                <w:delText xml:space="preserve">an </w:delText>
              </w:r>
            </w:del>
            <w:ins w:id="11" w:author="Georg Ninck" w:date="2017-11-26T18:03:00Z">
              <w:r w:rsidR="00DF29E4">
                <w:rPr>
                  <w:rFonts w:eastAsia="Calibri"/>
                  <w:sz w:val="16"/>
                  <w:szCs w:val="16"/>
                </w:rPr>
                <w:t>zu</w:t>
              </w:r>
              <w:r w:rsidR="00DF29E4">
                <w:rPr>
                  <w:rFonts w:eastAsia="Calibri"/>
                  <w:sz w:val="16"/>
                  <w:szCs w:val="16"/>
                </w:rPr>
                <w:t xml:space="preserve"> </w:t>
              </w:r>
            </w:ins>
            <w:r>
              <w:rPr>
                <w:rFonts w:eastAsia="Calibri"/>
                <w:sz w:val="16"/>
                <w:szCs w:val="16"/>
              </w:rPr>
              <w:t>einem spätere</w:t>
            </w:r>
            <w:ins w:id="12" w:author="Georg Ninck" w:date="2017-11-26T18:03:00Z">
              <w:r w:rsidR="00DF29E4">
                <w:rPr>
                  <w:rFonts w:eastAsia="Calibri"/>
                  <w:sz w:val="16"/>
                  <w:szCs w:val="16"/>
                </w:rPr>
                <w:t>n</w:t>
              </w:r>
            </w:ins>
            <w:del w:id="13" w:author="Georg Ninck" w:date="2017-11-26T18:03:00Z">
              <w:r w:rsidDel="00DF29E4">
                <w:rPr>
                  <w:rFonts w:eastAsia="Calibri"/>
                  <w:sz w:val="16"/>
                  <w:szCs w:val="16"/>
                </w:rPr>
                <w:delText>m</w:delText>
              </w:r>
            </w:del>
            <w:r>
              <w:rPr>
                <w:rFonts w:eastAsia="Calibri"/>
                <w:sz w:val="16"/>
                <w:szCs w:val="16"/>
              </w:rPr>
              <w:t xml:space="preserve"> Zeitpunkt noch an den Testfällen weiterschreiben.</w:t>
            </w:r>
          </w:p>
        </w:tc>
      </w:tr>
      <w:tr w:rsidR="0063280A" w14:paraId="04351C20" w14:textId="77777777">
        <w:tc>
          <w:tcPr>
            <w:tcW w:w="12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C803C6" w14:textId="77777777" w:rsidR="0063280A" w:rsidRDefault="00310917">
            <w:pPr>
              <w:pStyle w:val="Textkrper"/>
              <w:rPr>
                <w:rFonts w:eastAsia="Calibri"/>
                <w:sz w:val="16"/>
                <w:szCs w:val="16"/>
              </w:rPr>
            </w:pPr>
            <w:r>
              <w:rPr>
                <w:rFonts w:eastAsia="Calibri"/>
                <w:sz w:val="16"/>
                <w:szCs w:val="16"/>
              </w:rPr>
              <w:t>30</w:t>
            </w:r>
          </w:p>
          <w:p w14:paraId="114590B5" w14:textId="77777777" w:rsidR="0063280A" w:rsidRDefault="0063280A">
            <w:pPr>
              <w:pStyle w:val="Textkrper"/>
              <w:rPr>
                <w:rFonts w:eastAsia="Calibri"/>
                <w:sz w:val="16"/>
                <w:szCs w:val="16"/>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D3810" w14:textId="77777777" w:rsidR="0063280A" w:rsidRDefault="00310917">
            <w:pPr>
              <w:pStyle w:val="Textkrper"/>
              <w:rPr>
                <w:rFonts w:eastAsia="Calibri"/>
                <w:sz w:val="16"/>
                <w:szCs w:val="16"/>
              </w:rPr>
            </w:pPr>
            <w:r>
              <w:rPr>
                <w:rFonts w:eastAsia="Calibri"/>
                <w:sz w:val="16"/>
                <w:szCs w:val="16"/>
              </w:rPr>
              <w:t>30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C7C27" w14:textId="77777777" w:rsidR="0063280A" w:rsidRDefault="00310917">
            <w:pPr>
              <w:pStyle w:val="Textkrper"/>
              <w:rPr>
                <w:rFonts w:eastAsia="Calibri"/>
                <w:sz w:val="16"/>
                <w:szCs w:val="16"/>
              </w:rPr>
            </w:pPr>
            <w:r>
              <w:rPr>
                <w:rFonts w:eastAsia="Calibri"/>
                <w:sz w:val="16"/>
                <w:szCs w:val="16"/>
              </w:rPr>
              <w:t xml:space="preserve">Theoretischer Input durch </w:t>
            </w:r>
            <w:r>
              <w:rPr>
                <w:rFonts w:eastAsia="Calibri"/>
                <w:sz w:val="16"/>
                <w:szCs w:val="16"/>
              </w:rPr>
              <w:t>Herr Ninck</w:t>
            </w:r>
          </w:p>
        </w:tc>
        <w:tc>
          <w:tcPr>
            <w:tcW w:w="27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3C2CD" w14:textId="77777777" w:rsidR="0063280A" w:rsidRDefault="00310917">
            <w:pPr>
              <w:pStyle w:val="Textkrper"/>
              <w:rPr>
                <w:rFonts w:eastAsia="Calibri"/>
                <w:sz w:val="16"/>
                <w:szCs w:val="16"/>
              </w:rPr>
            </w:pPr>
            <w:r>
              <w:rPr>
                <w:rFonts w:eastAsia="Calibri"/>
                <w:sz w:val="16"/>
                <w:szCs w:val="16"/>
              </w:rPr>
              <w:t>-</w:t>
            </w:r>
          </w:p>
        </w:tc>
      </w:tr>
      <w:tr w:rsidR="0063280A" w14:paraId="1F70CEF0" w14:textId="77777777">
        <w:tc>
          <w:tcPr>
            <w:tcW w:w="1288" w:type="dxa"/>
            <w:tcBorders>
              <w:left w:val="single" w:sz="4" w:space="0" w:color="00000A"/>
              <w:bottom w:val="single" w:sz="4" w:space="0" w:color="00000A"/>
              <w:right w:val="single" w:sz="4" w:space="0" w:color="00000A"/>
            </w:tcBorders>
            <w:shd w:val="clear" w:color="auto" w:fill="auto"/>
            <w:tcMar>
              <w:left w:w="108" w:type="dxa"/>
            </w:tcMar>
          </w:tcPr>
          <w:p w14:paraId="0484AF9A" w14:textId="77777777" w:rsidR="0063280A" w:rsidRDefault="00310917">
            <w:pPr>
              <w:pStyle w:val="Textkrper"/>
              <w:rPr>
                <w:rFonts w:eastAsia="Calibri"/>
                <w:sz w:val="16"/>
                <w:szCs w:val="16"/>
              </w:rPr>
            </w:pPr>
            <w:r>
              <w:rPr>
                <w:rFonts w:eastAsia="Calibri"/>
                <w:sz w:val="16"/>
                <w:szCs w:val="16"/>
              </w:rPr>
              <w:t>20</w:t>
            </w:r>
          </w:p>
        </w:tc>
        <w:tc>
          <w:tcPr>
            <w:tcW w:w="1229" w:type="dxa"/>
            <w:tcBorders>
              <w:left w:val="single" w:sz="4" w:space="0" w:color="00000A"/>
              <w:bottom w:val="single" w:sz="4" w:space="0" w:color="00000A"/>
              <w:right w:val="single" w:sz="4" w:space="0" w:color="00000A"/>
            </w:tcBorders>
            <w:shd w:val="clear" w:color="auto" w:fill="auto"/>
            <w:tcMar>
              <w:left w:w="108" w:type="dxa"/>
            </w:tcMar>
          </w:tcPr>
          <w:p w14:paraId="71514E5B" w14:textId="77777777" w:rsidR="0063280A" w:rsidRDefault="00310917">
            <w:pPr>
              <w:pStyle w:val="Textkrper"/>
              <w:rPr>
                <w:rFonts w:eastAsia="Calibri"/>
                <w:sz w:val="16"/>
                <w:szCs w:val="16"/>
              </w:rPr>
            </w:pPr>
            <w:r>
              <w:rPr>
                <w:rFonts w:eastAsia="Calibri"/>
                <w:sz w:val="16"/>
                <w:szCs w:val="16"/>
              </w:rPr>
              <w:t>0</w:t>
            </w:r>
          </w:p>
        </w:tc>
        <w:tc>
          <w:tcPr>
            <w:tcW w:w="4111" w:type="dxa"/>
            <w:tcBorders>
              <w:left w:val="single" w:sz="4" w:space="0" w:color="00000A"/>
              <w:bottom w:val="single" w:sz="4" w:space="0" w:color="00000A"/>
              <w:right w:val="single" w:sz="4" w:space="0" w:color="00000A"/>
            </w:tcBorders>
            <w:shd w:val="clear" w:color="auto" w:fill="auto"/>
            <w:tcMar>
              <w:left w:w="108" w:type="dxa"/>
            </w:tcMar>
          </w:tcPr>
          <w:p w14:paraId="5737E7BA" w14:textId="77777777" w:rsidR="0063280A" w:rsidRDefault="00310917">
            <w:pPr>
              <w:pStyle w:val="Textkrper"/>
              <w:rPr>
                <w:rFonts w:eastAsia="Calibri"/>
                <w:sz w:val="16"/>
                <w:szCs w:val="16"/>
              </w:rPr>
            </w:pPr>
            <w:r>
              <w:rPr>
                <w:rFonts w:eastAsia="Calibri"/>
                <w:sz w:val="16"/>
                <w:szCs w:val="16"/>
              </w:rPr>
              <w:t>Diskussionen im Team und Statusberichterstattung an mich als Projektleiter und zum Schluss an den Auftraggeber</w:t>
            </w:r>
          </w:p>
        </w:tc>
        <w:tc>
          <w:tcPr>
            <w:tcW w:w="2793" w:type="dxa"/>
            <w:tcBorders>
              <w:left w:val="single" w:sz="4" w:space="0" w:color="00000A"/>
              <w:bottom w:val="single" w:sz="4" w:space="0" w:color="00000A"/>
              <w:right w:val="single" w:sz="4" w:space="0" w:color="00000A"/>
            </w:tcBorders>
            <w:shd w:val="clear" w:color="auto" w:fill="auto"/>
            <w:tcMar>
              <w:left w:w="108" w:type="dxa"/>
            </w:tcMar>
          </w:tcPr>
          <w:p w14:paraId="16C1AF5A" w14:textId="77777777" w:rsidR="0063280A" w:rsidRDefault="0063280A">
            <w:pPr>
              <w:pStyle w:val="Textkrper"/>
              <w:rPr>
                <w:rFonts w:eastAsia="Calibri"/>
                <w:sz w:val="16"/>
                <w:szCs w:val="16"/>
              </w:rPr>
            </w:pPr>
          </w:p>
        </w:tc>
      </w:tr>
      <w:tr w:rsidR="0063280A" w14:paraId="02B3FD0E" w14:textId="77777777">
        <w:tc>
          <w:tcPr>
            <w:tcW w:w="1288" w:type="dxa"/>
            <w:tcBorders>
              <w:left w:val="single" w:sz="4" w:space="0" w:color="00000A"/>
              <w:bottom w:val="single" w:sz="4" w:space="0" w:color="00000A"/>
              <w:right w:val="single" w:sz="4" w:space="0" w:color="00000A"/>
            </w:tcBorders>
            <w:shd w:val="clear" w:color="auto" w:fill="auto"/>
            <w:tcMar>
              <w:left w:w="108" w:type="dxa"/>
            </w:tcMar>
          </w:tcPr>
          <w:p w14:paraId="45BF8C5A" w14:textId="77777777" w:rsidR="0063280A" w:rsidRDefault="00310917">
            <w:pPr>
              <w:pStyle w:val="Textkrper"/>
              <w:rPr>
                <w:rFonts w:eastAsia="Calibri"/>
                <w:sz w:val="16"/>
                <w:szCs w:val="16"/>
              </w:rPr>
            </w:pPr>
            <w:r>
              <w:rPr>
                <w:rFonts w:eastAsia="Calibri"/>
                <w:sz w:val="16"/>
                <w:szCs w:val="16"/>
              </w:rPr>
              <w:t>0</w:t>
            </w:r>
          </w:p>
        </w:tc>
        <w:tc>
          <w:tcPr>
            <w:tcW w:w="1229" w:type="dxa"/>
            <w:tcBorders>
              <w:left w:val="single" w:sz="4" w:space="0" w:color="00000A"/>
              <w:bottom w:val="single" w:sz="4" w:space="0" w:color="00000A"/>
              <w:right w:val="single" w:sz="4" w:space="0" w:color="00000A"/>
            </w:tcBorders>
            <w:shd w:val="clear" w:color="auto" w:fill="auto"/>
            <w:tcMar>
              <w:left w:w="108" w:type="dxa"/>
            </w:tcMar>
          </w:tcPr>
          <w:p w14:paraId="60783741" w14:textId="77777777" w:rsidR="0063280A" w:rsidRDefault="00310917">
            <w:pPr>
              <w:pStyle w:val="Textkrper"/>
              <w:rPr>
                <w:rFonts w:eastAsia="Calibri"/>
                <w:sz w:val="16"/>
                <w:szCs w:val="16"/>
              </w:rPr>
            </w:pPr>
            <w:r>
              <w:rPr>
                <w:rFonts w:eastAsia="Calibri"/>
                <w:sz w:val="16"/>
                <w:szCs w:val="16"/>
              </w:rPr>
              <w:t>90</w:t>
            </w:r>
          </w:p>
        </w:tc>
        <w:tc>
          <w:tcPr>
            <w:tcW w:w="4111" w:type="dxa"/>
            <w:tcBorders>
              <w:left w:val="single" w:sz="4" w:space="0" w:color="00000A"/>
              <w:bottom w:val="single" w:sz="4" w:space="0" w:color="00000A"/>
              <w:right w:val="single" w:sz="4" w:space="0" w:color="00000A"/>
            </w:tcBorders>
            <w:shd w:val="clear" w:color="auto" w:fill="auto"/>
            <w:tcMar>
              <w:left w:w="108" w:type="dxa"/>
            </w:tcMar>
          </w:tcPr>
          <w:p w14:paraId="7EEC9B4A" w14:textId="77777777" w:rsidR="0063280A" w:rsidRDefault="00310917">
            <w:pPr>
              <w:pStyle w:val="Textkrper"/>
              <w:rPr>
                <w:rFonts w:eastAsia="Calibri"/>
                <w:sz w:val="16"/>
                <w:szCs w:val="16"/>
              </w:rPr>
            </w:pPr>
            <w:r>
              <w:rPr>
                <w:rFonts w:eastAsia="Calibri"/>
                <w:sz w:val="16"/>
                <w:szCs w:val="16"/>
              </w:rPr>
              <w:t xml:space="preserve">Realisierung DB-Connection fällt weg, da bereits abgeschlossen. </w:t>
            </w:r>
          </w:p>
        </w:tc>
        <w:tc>
          <w:tcPr>
            <w:tcW w:w="2793" w:type="dxa"/>
            <w:tcBorders>
              <w:left w:val="single" w:sz="4" w:space="0" w:color="00000A"/>
              <w:bottom w:val="single" w:sz="4" w:space="0" w:color="00000A"/>
              <w:right w:val="single" w:sz="4" w:space="0" w:color="00000A"/>
            </w:tcBorders>
            <w:shd w:val="clear" w:color="auto" w:fill="auto"/>
            <w:tcMar>
              <w:left w:w="108" w:type="dxa"/>
            </w:tcMar>
          </w:tcPr>
          <w:p w14:paraId="560E6E8D" w14:textId="77777777" w:rsidR="0063280A" w:rsidRDefault="00310917">
            <w:pPr>
              <w:pStyle w:val="Textkrper"/>
              <w:rPr>
                <w:rFonts w:eastAsia="Calibri"/>
                <w:sz w:val="16"/>
                <w:szCs w:val="16"/>
              </w:rPr>
            </w:pPr>
            <w:r>
              <w:rPr>
                <w:rFonts w:eastAsia="Calibri"/>
                <w:sz w:val="16"/>
                <w:szCs w:val="16"/>
              </w:rPr>
              <w:t xml:space="preserve">Da wir einen einfacheren Ansatz für die Anbindung der </w:t>
            </w:r>
            <w:r>
              <w:rPr>
                <w:rFonts w:eastAsia="Calibri"/>
                <w:sz w:val="16"/>
                <w:szCs w:val="16"/>
              </w:rPr>
              <w:t>DB durch die JPA gefunden haben, konnte ich sehr viel Zeit einsparen und diese ander</w:t>
            </w:r>
            <w:del w:id="14" w:author="Georg Ninck" w:date="2017-11-26T18:02:00Z">
              <w:r w:rsidDel="00DF29E4">
                <w:rPr>
                  <w:rFonts w:eastAsia="Calibri"/>
                  <w:sz w:val="16"/>
                  <w:szCs w:val="16"/>
                </w:rPr>
                <w:delText>s</w:delText>
              </w:r>
            </w:del>
            <w:r>
              <w:rPr>
                <w:rFonts w:eastAsia="Calibri"/>
                <w:sz w:val="16"/>
                <w:szCs w:val="16"/>
              </w:rPr>
              <w:t>weitig einsetzen</w:t>
            </w:r>
          </w:p>
        </w:tc>
      </w:tr>
      <w:tr w:rsidR="0063280A" w14:paraId="0D32A01A" w14:textId="77777777">
        <w:tc>
          <w:tcPr>
            <w:tcW w:w="942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FFAFCB" w14:textId="77777777" w:rsidR="0063280A" w:rsidRDefault="00310917">
            <w:pPr>
              <w:pStyle w:val="Textkrper"/>
              <w:rPr>
                <w:rFonts w:eastAsia="Calibri"/>
                <w:b/>
                <w:sz w:val="16"/>
                <w:szCs w:val="16"/>
              </w:rPr>
            </w:pPr>
            <w:r>
              <w:rPr>
                <w:rFonts w:eastAsia="Calibri"/>
                <w:b/>
                <w:sz w:val="16"/>
                <w:szCs w:val="16"/>
              </w:rPr>
              <w:t>Reflexion des Arbeitstages</w:t>
            </w:r>
          </w:p>
          <w:p w14:paraId="6507D0F1" w14:textId="77777777" w:rsidR="0063280A" w:rsidRDefault="00310917">
            <w:pPr>
              <w:pStyle w:val="Textkrper"/>
              <w:rPr>
                <w:color w:val="000000"/>
                <w:sz w:val="16"/>
                <w:szCs w:val="16"/>
              </w:rPr>
            </w:pPr>
            <w:r>
              <w:rPr>
                <w:rFonts w:eastAsia="Calibri"/>
                <w:color w:val="000000"/>
                <w:sz w:val="16"/>
                <w:szCs w:val="16"/>
              </w:rPr>
              <w:t>Heute habe ich viel</w:t>
            </w:r>
            <w:ins w:id="15" w:author="Georg Ninck" w:date="2017-11-26T18:02:00Z">
              <w:r w:rsidR="00DF29E4">
                <w:rPr>
                  <w:rFonts w:eastAsia="Calibri"/>
                  <w:color w:val="000000"/>
                  <w:sz w:val="16"/>
                  <w:szCs w:val="16"/>
                </w:rPr>
                <w:t>e</w:t>
              </w:r>
            </w:ins>
            <w:r>
              <w:rPr>
                <w:rFonts w:eastAsia="Calibri"/>
                <w:color w:val="000000"/>
                <w:sz w:val="16"/>
                <w:szCs w:val="16"/>
              </w:rPr>
              <w:t xml:space="preserve"> verschiedene Dinge getan und allen Teammitgliedern geholfen bei ihren Problemen. Ich glaube</w:t>
            </w:r>
            <w:ins w:id="16" w:author="Georg Ninck" w:date="2017-11-26T18:02:00Z">
              <w:r w:rsidR="00DF29E4">
                <w:rPr>
                  <w:rFonts w:eastAsia="Calibri"/>
                  <w:color w:val="000000"/>
                  <w:sz w:val="16"/>
                  <w:szCs w:val="16"/>
                </w:rPr>
                <w:t>,</w:t>
              </w:r>
            </w:ins>
            <w:r>
              <w:rPr>
                <w:rFonts w:eastAsia="Calibri"/>
                <w:color w:val="000000"/>
                <w:sz w:val="16"/>
                <w:szCs w:val="16"/>
              </w:rPr>
              <w:t xml:space="preserve"> heute war ich </w:t>
            </w:r>
            <w:r>
              <w:rPr>
                <w:rFonts w:eastAsia="Calibri"/>
                <w:color w:val="000000"/>
                <w:sz w:val="16"/>
                <w:szCs w:val="16"/>
              </w:rPr>
              <w:t xml:space="preserve">tatsächlich wie ein Projektleiter am </w:t>
            </w:r>
            <w:del w:id="17" w:author="Georg Ninck" w:date="2017-11-26T18:02:00Z">
              <w:r w:rsidDel="00DF29E4">
                <w:rPr>
                  <w:rFonts w:eastAsia="Calibri"/>
                  <w:color w:val="000000"/>
                  <w:sz w:val="16"/>
                  <w:szCs w:val="16"/>
                </w:rPr>
                <w:delText>a</w:delText>
              </w:r>
            </w:del>
            <w:ins w:id="18" w:author="Georg Ninck" w:date="2017-11-26T18:02:00Z">
              <w:r w:rsidR="00DF29E4">
                <w:rPr>
                  <w:rFonts w:eastAsia="Calibri"/>
                  <w:color w:val="000000"/>
                  <w:sz w:val="16"/>
                  <w:szCs w:val="16"/>
                </w:rPr>
                <w:t>A</w:t>
              </w:r>
            </w:ins>
            <w:r>
              <w:rPr>
                <w:rFonts w:eastAsia="Calibri"/>
                <w:color w:val="000000"/>
                <w:sz w:val="16"/>
                <w:szCs w:val="16"/>
              </w:rPr>
              <w:t>rbeiten und habe viel koordiniert. Ich hatte heute jedoch das Gefühl, dass ich nicht vom Fleck komme. Aber das ist nur ein Gefühl, denn ich konnte doch schon einige Dinge übernehmen</w:t>
            </w:r>
          </w:p>
          <w:p w14:paraId="77E7A85B" w14:textId="77777777" w:rsidR="0063280A" w:rsidRDefault="0063280A">
            <w:pPr>
              <w:pStyle w:val="Textkrper"/>
              <w:rPr>
                <w:rFonts w:eastAsia="Calibri"/>
                <w:sz w:val="16"/>
                <w:szCs w:val="16"/>
              </w:rPr>
            </w:pPr>
          </w:p>
        </w:tc>
      </w:tr>
      <w:tr w:rsidR="0063280A" w14:paraId="46755BD3" w14:textId="77777777">
        <w:tc>
          <w:tcPr>
            <w:tcW w:w="942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34AE6E" w14:textId="77777777" w:rsidR="0063280A" w:rsidRDefault="00310917">
            <w:pPr>
              <w:pStyle w:val="Textkrper"/>
            </w:pPr>
            <w:r>
              <w:rPr>
                <w:rFonts w:eastAsia="Calibri"/>
                <w:b/>
                <w:sz w:val="16"/>
                <w:szCs w:val="16"/>
              </w:rPr>
              <w:t xml:space="preserve">Pendenzen für den nächsten </w:t>
            </w:r>
            <w:r>
              <w:rPr>
                <w:rFonts w:eastAsia="Calibri"/>
                <w:b/>
                <w:sz w:val="16"/>
                <w:szCs w:val="16"/>
              </w:rPr>
              <w:t>Arbeitstag</w:t>
            </w:r>
          </w:p>
          <w:p w14:paraId="02149984" w14:textId="77777777" w:rsidR="0063280A" w:rsidRDefault="00310917">
            <w:pPr>
              <w:pStyle w:val="Textkrper"/>
              <w:rPr>
                <w:color w:val="000000"/>
                <w:sz w:val="16"/>
                <w:szCs w:val="16"/>
              </w:rPr>
            </w:pPr>
            <w:r>
              <w:rPr>
                <w:rFonts w:eastAsia="Calibri"/>
                <w:color w:val="000000"/>
                <w:sz w:val="16"/>
                <w:szCs w:val="16"/>
              </w:rPr>
              <w:t xml:space="preserve">Ich werde mit der Testfall-Spezifikation weiterfahren und diese abschliessen. Ich denke, da ich Projektleiter bin, werde ich auch in Zukunft die Koordination zwischen meinen Teamkollegen übernehmen und dadurch bei meiner Produktivität abstriche </w:t>
            </w:r>
            <w:r>
              <w:rPr>
                <w:rFonts w:eastAsia="Calibri"/>
                <w:color w:val="000000"/>
                <w:sz w:val="16"/>
                <w:szCs w:val="16"/>
              </w:rPr>
              <w:t>machen. Aber da ich eigentlich in der Zeit, in der ich produktiv arbeite sehr konzentriert arbeite, wird das kein Problem darstellen.</w:t>
            </w:r>
          </w:p>
          <w:p w14:paraId="6B52117A" w14:textId="77777777" w:rsidR="0063280A" w:rsidRDefault="0063280A">
            <w:pPr>
              <w:pStyle w:val="Textkrper"/>
              <w:rPr>
                <w:rFonts w:eastAsia="Calibri"/>
                <w:b/>
                <w:sz w:val="16"/>
                <w:szCs w:val="16"/>
              </w:rPr>
            </w:pPr>
          </w:p>
        </w:tc>
      </w:tr>
    </w:tbl>
    <w:p w14:paraId="1F508ACA" w14:textId="77777777" w:rsidR="0063280A" w:rsidRDefault="0063280A">
      <w:pPr>
        <w:pStyle w:val="Textkrper"/>
      </w:pPr>
    </w:p>
    <w:sectPr w:rsidR="0063280A">
      <w:headerReference w:type="default" r:id="rId8"/>
      <w:footerReference w:type="default" r:id="rId9"/>
      <w:pgSz w:w="11906" w:h="16838"/>
      <w:pgMar w:top="1258" w:right="1133" w:bottom="1438" w:left="1417" w:header="708" w:footer="915" w:gutter="0"/>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1-26T18:03:00Z" w:initials="gn">
    <w:p w14:paraId="73E7D66D" w14:textId="77777777" w:rsidR="00DF29E4" w:rsidRDefault="00DF29E4">
      <w:pPr>
        <w:pStyle w:val="Kommentartext"/>
      </w:pPr>
      <w:r>
        <w:rPr>
          <w:rStyle w:val="Kommentarzeichen"/>
        </w:rPr>
        <w:annotationRef/>
      </w:r>
      <w:r>
        <w:t>Sehr gut! Das Satzfragment müssen Sie noch vervollständigen oder weglassen.</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E7D6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AEE8B" w14:textId="77777777" w:rsidR="00310917" w:rsidRDefault="00310917">
      <w:r>
        <w:separator/>
      </w:r>
    </w:p>
  </w:endnote>
  <w:endnote w:type="continuationSeparator" w:id="0">
    <w:p w14:paraId="5D8C4629" w14:textId="77777777" w:rsidR="00310917" w:rsidRDefault="0031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2290" w14:textId="77777777" w:rsidR="0063280A" w:rsidRDefault="00310917">
    <w:pPr>
      <w:pStyle w:val="Fuzeile"/>
      <w:pBdr>
        <w:top w:val="single" w:sz="4" w:space="5" w:color="00000A"/>
      </w:pBdr>
      <w:tabs>
        <w:tab w:val="left" w:pos="2265"/>
      </w:tabs>
      <w:rPr>
        <w:lang w:val="en-GB"/>
      </w:rPr>
    </w:pPr>
    <w:r>
      <w:t>Modul</w:t>
    </w:r>
    <w:r>
      <w:rPr>
        <w:lang w:val="en-GB"/>
      </w:rPr>
      <w:t xml:space="preserve"> 306</w:t>
    </w:r>
    <w:r>
      <w:rPr>
        <w:rFonts w:eastAsia="Tahoma"/>
        <w:lang w:val="en-GB"/>
      </w:rPr>
      <w:tab/>
    </w:r>
    <w:r>
      <w:rPr>
        <w:rFonts w:eastAsia="Tahoma"/>
        <w:lang w:val="en-GB"/>
      </w:rPr>
      <w:tab/>
      <w:t>Daniel Schär / gn</w:t>
    </w:r>
    <w:r>
      <w:rPr>
        <w:rFonts w:eastAsia="Tahoma"/>
        <w:lang w:val="en-GB"/>
      </w:rPr>
      <w:tab/>
    </w:r>
    <w:r>
      <w:rPr>
        <w:rFonts w:cs="Tahoma"/>
        <w:bCs/>
        <w:szCs w:val="14"/>
        <w:lang w:val="en-GB"/>
      </w:rPr>
      <w:t>306.16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4D810" w14:textId="77777777" w:rsidR="00310917" w:rsidRDefault="00310917">
      <w:r>
        <w:separator/>
      </w:r>
    </w:p>
  </w:footnote>
  <w:footnote w:type="continuationSeparator" w:id="0">
    <w:p w14:paraId="6B071979" w14:textId="77777777" w:rsidR="00310917" w:rsidRDefault="00310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88742" w14:textId="77777777" w:rsidR="0063280A" w:rsidRDefault="00310917">
    <w:pPr>
      <w:pStyle w:val="Kopfzeile"/>
      <w:pBdr>
        <w:bottom w:val="single" w:sz="4" w:space="5" w:color="00000A"/>
      </w:pBdr>
      <w:tabs>
        <w:tab w:val="right" w:pos="9356"/>
      </w:tabs>
    </w:pPr>
    <w:r>
      <w:t>IT-Kleinprojekt abwickeln</w:t>
    </w:r>
    <w:r>
      <w:tab/>
    </w:r>
    <w:r>
      <w:rPr>
        <w:rStyle w:val="Seitenzahl"/>
      </w:rPr>
      <w:fldChar w:fldCharType="begin"/>
    </w:r>
    <w:r>
      <w:instrText>PAGE</w:instrText>
    </w:r>
    <w:r>
      <w:fldChar w:fldCharType="separate"/>
    </w:r>
    <w:r w:rsidR="00DF29E4">
      <w:rPr>
        <w:noProof/>
      </w:rPr>
      <w:t>1</w:t>
    </w:r>
    <w:r>
      <w:fldChar w:fldCharType="end"/>
    </w:r>
    <w:r>
      <w:rPr>
        <w:rStyle w:val="Seitenzahl"/>
      </w:rPr>
      <w:t>/</w:t>
    </w:r>
    <w:r>
      <w:rPr>
        <w:rStyle w:val="Seitenzahl"/>
      </w:rPr>
      <w:fldChar w:fldCharType="begin"/>
    </w:r>
    <w:r>
      <w:instrText>NUMPAGES</w:instrText>
    </w:r>
    <w:r>
      <w:fldChar w:fldCharType="separate"/>
    </w:r>
    <w:r w:rsidR="00DF29E4">
      <w:rPr>
        <w:noProof/>
      </w:rPr>
      <w:t>1</w:t>
    </w:r>
    <w:r>
      <w:fldChar w:fldCharType="end"/>
    </w:r>
    <w:r>
      <w:tab/>
      <w:t>A</w:t>
    </w:r>
    <w:r>
      <w:t>rbeitsjournal</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None" w15:userId="Georg N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0A"/>
    <w:rsid w:val="00310917"/>
    <w:rsid w:val="0063280A"/>
    <w:rsid w:val="00941987"/>
    <w:rsid w:val="00DF29E4"/>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4742"/>
  <w15:docId w15:val="{0B1C751B-E4C0-47F1-BA72-2F9274E0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customStyle="1" w:styleId="ListLabel1">
    <w:name w:val="ListLabel 1"/>
    <w:qFormat/>
    <w:rPr>
      <w:sz w:val="16"/>
    </w:rPr>
  </w:style>
  <w:style w:type="character" w:customStyle="1" w:styleId="ListLabel2">
    <w:name w:val="ListLabel 2"/>
    <w:qFormat/>
    <w:rPr>
      <w:sz w:val="16"/>
    </w:rPr>
  </w:style>
  <w:style w:type="character" w:customStyle="1" w:styleId="ListLabel3">
    <w:name w:val="ListLabel 3"/>
    <w:qFormat/>
    <w:rPr>
      <w:b/>
      <w:i w:val="0"/>
    </w:rPr>
  </w:style>
  <w:style w:type="character" w:customStyle="1" w:styleId="ListLabel4">
    <w:name w:val="ListLabel 4"/>
    <w:qFormat/>
    <w:rPr>
      <w:sz w:val="16"/>
    </w:rPr>
  </w:style>
  <w:style w:type="character" w:customStyle="1" w:styleId="ListLabel5">
    <w:name w:val="ListLabel 5"/>
    <w:qFormat/>
    <w:rPr>
      <w:rFonts w:eastAsia="Times New Roman" w:cs="Times New Roman"/>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before="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rPr>
  </w:style>
  <w:style w:type="paragraph" w:customStyle="1" w:styleId="Verzeichnis">
    <w:name w:val="Verzeichnis"/>
    <w:basedOn w:val="Standard"/>
    <w:qFormat/>
    <w:pPr>
      <w:suppressLineNumbers/>
    </w:pPr>
    <w:rPr>
      <w:rFonts w:cs="Lohit Devanagari"/>
    </w:rPr>
  </w:style>
  <w:style w:type="paragraph" w:styleId="Kopfzeile">
    <w:name w:val="header"/>
    <w:basedOn w:val="Standard"/>
    <w:pPr>
      <w:tabs>
        <w:tab w:val="center" w:pos="4536"/>
        <w:tab w:val="right" w:pos="9072"/>
      </w:tabs>
    </w:pPr>
  </w:style>
  <w:style w:type="paragraph" w:customStyle="1" w:styleId="Einzug1">
    <w:name w:val="Einzug 1"/>
    <w:basedOn w:val="Standard"/>
    <w:qFormat/>
    <w:pPr>
      <w:tabs>
        <w:tab w:val="left" w:pos="284"/>
      </w:tabs>
      <w:ind w:left="284" w:hanging="284"/>
    </w:pPr>
  </w:style>
  <w:style w:type="paragraph" w:styleId="Fuzeile">
    <w:name w:val="footer"/>
    <w:basedOn w:val="Standard"/>
    <w:pPr>
      <w:tabs>
        <w:tab w:val="center" w:pos="4536"/>
        <w:tab w:val="right" w:pos="9072"/>
      </w:tabs>
    </w:pPr>
  </w:style>
  <w:style w:type="paragraph" w:customStyle="1" w:styleId="Einzug1a">
    <w:name w:val="Einzug 1a"/>
    <w:basedOn w:val="Standard"/>
    <w:qFormat/>
  </w:style>
  <w:style w:type="paragraph" w:styleId="StandardWeb">
    <w:name w:val="Normal (Web)"/>
    <w:basedOn w:val="Standard"/>
    <w:qFormat/>
    <w:pPr>
      <w:spacing w:beforeAutospacing="1" w:afterAutospacing="1"/>
    </w:pPr>
    <w:rPr>
      <w:rFonts w:ascii="Arial Unicode MS" w:eastAsia="Arial Unicode MS" w:hAnsi="Arial Unicode MS" w:cs="Arial Unicode MS"/>
      <w:sz w:val="24"/>
    </w:rPr>
  </w:style>
  <w:style w:type="paragraph" w:styleId="Sprechblasentext">
    <w:name w:val="Balloon Text"/>
    <w:basedOn w:val="Standard"/>
    <w:semiHidden/>
    <w:qFormat/>
    <w:rsid w:val="00384AE7"/>
    <w:rPr>
      <w:rFonts w:cs="Tahoma"/>
      <w:sz w:val="16"/>
      <w:szCs w:val="16"/>
    </w:rPr>
  </w:style>
  <w:style w:type="paragraph" w:customStyle="1" w:styleId="Programmcode">
    <w:name w:val="Programmcode"/>
    <w:basedOn w:val="Standard"/>
    <w:qFormat/>
    <w:pPr>
      <w:spacing w:before="200" w:after="200"/>
      <w:ind w:left="284"/>
    </w:pPr>
    <w:rPr>
      <w:rFonts w:ascii="Courier New" w:hAnsi="Courier New"/>
    </w:rPr>
  </w:style>
  <w:style w:type="table" w:styleId="Tabellenraster">
    <w:name w:val="Table Grid"/>
    <w:basedOn w:val="NormaleTabelle"/>
    <w:uiPriority w:val="59"/>
    <w:rsid w:val="002D7EF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DF29E4"/>
    <w:rPr>
      <w:sz w:val="16"/>
      <w:szCs w:val="16"/>
    </w:rPr>
  </w:style>
  <w:style w:type="paragraph" w:styleId="Kommentartext">
    <w:name w:val="annotation text"/>
    <w:basedOn w:val="Standard"/>
    <w:link w:val="KommentartextZchn"/>
    <w:semiHidden/>
    <w:unhideWhenUsed/>
    <w:rsid w:val="00DF29E4"/>
    <w:rPr>
      <w:szCs w:val="20"/>
    </w:rPr>
  </w:style>
  <w:style w:type="character" w:customStyle="1" w:styleId="KommentartextZchn">
    <w:name w:val="Kommentartext Zchn"/>
    <w:basedOn w:val="Absatz-Standardschriftart"/>
    <w:link w:val="Kommentartext"/>
    <w:semiHidden/>
    <w:rsid w:val="00DF29E4"/>
    <w:rPr>
      <w:rFonts w:ascii="Tahoma" w:hAnsi="Tahoma"/>
      <w:lang w:eastAsia="de-DE"/>
    </w:rPr>
  </w:style>
  <w:style w:type="paragraph" w:styleId="Kommentarthema">
    <w:name w:val="annotation subject"/>
    <w:basedOn w:val="Kommentartext"/>
    <w:next w:val="Kommentartext"/>
    <w:link w:val="KommentarthemaZchn"/>
    <w:semiHidden/>
    <w:unhideWhenUsed/>
    <w:rsid w:val="00DF29E4"/>
    <w:rPr>
      <w:b/>
      <w:bCs/>
    </w:rPr>
  </w:style>
  <w:style w:type="character" w:customStyle="1" w:styleId="KommentarthemaZchn">
    <w:name w:val="Kommentarthema Zchn"/>
    <w:basedOn w:val="KommentartextZchn"/>
    <w:link w:val="Kommentarthema"/>
    <w:semiHidden/>
    <w:rsid w:val="00DF29E4"/>
    <w:rPr>
      <w:rFonts w:ascii="Tahoma" w:hAnsi="Tahoma"/>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1884</Characters>
  <Application>Microsoft Office Word</Application>
  <DocSecurity>0</DocSecurity>
  <Lines>15</Lines>
  <Paragraphs>4</Paragraphs>
  <ScaleCrop>false</ScaleCrop>
  <Company>gibb</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subject/>
  <dc:creator>Beat Loosli</dc:creator>
  <dc:description/>
  <cp:lastModifiedBy>Georg Ninck</cp:lastModifiedBy>
  <cp:revision>3</cp:revision>
  <cp:lastPrinted>2011-02-15T10:08:00Z</cp:lastPrinted>
  <dcterms:created xsi:type="dcterms:W3CDTF">2017-11-26T17:00:00Z</dcterms:created>
  <dcterms:modified xsi:type="dcterms:W3CDTF">2017-11-26T17:04:00Z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