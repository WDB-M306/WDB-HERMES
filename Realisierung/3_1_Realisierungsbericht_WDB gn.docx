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D618C" w14:textId="77777777" w:rsidR="00AF4D25" w:rsidRPr="002F1CF8" w:rsidRDefault="00F646D7">
      <w:pPr>
        <w:pStyle w:val="Titel"/>
      </w:pPr>
      <w:commentRangeStart w:id="0"/>
      <w:r>
        <w:t xml:space="preserve">Realisierungsbericht </w:t>
      </w:r>
      <w:commentRangeEnd w:id="0"/>
      <w:r w:rsidR="00921291">
        <w:rPr>
          <w:rStyle w:val="Kommentarzeichen"/>
          <w:rFonts w:cs="Times New Roman"/>
          <w:b w:val="0"/>
          <w:bCs w:val="0"/>
          <w:kern w:val="0"/>
          <w:lang w:eastAsia="de-CH"/>
        </w:rPr>
        <w:commentReference w:id="0"/>
      </w:r>
      <w:r>
        <w:br/>
      </w:r>
      <w:r w:rsidR="000A03A8">
        <w:t>Wissensdatenbank</w:t>
      </w:r>
    </w:p>
    <w:p w14:paraId="11040770" w14:textId="77777777" w:rsidR="00AF4D25" w:rsidRDefault="00AF4D25">
      <w:pPr>
        <w:pStyle w:val="Titel"/>
      </w:pPr>
    </w:p>
    <w:tbl>
      <w:tblPr>
        <w:tblW w:w="0" w:type="auto"/>
        <w:tblLook w:val="04A0" w:firstRow="1" w:lastRow="0" w:firstColumn="1" w:lastColumn="0" w:noHBand="0" w:noVBand="1"/>
      </w:tblPr>
      <w:tblGrid>
        <w:gridCol w:w="1951"/>
        <w:gridCol w:w="6662"/>
      </w:tblGrid>
      <w:tr w:rsidR="00AF4D25" w14:paraId="0FC78052" w14:textId="77777777">
        <w:trPr>
          <w:trHeight w:val="337"/>
          <w:tblHeader/>
        </w:trPr>
        <w:tc>
          <w:tcPr>
            <w:tcW w:w="1951" w:type="dxa"/>
            <w:shd w:val="clear" w:color="auto" w:fill="auto"/>
          </w:tcPr>
          <w:p w14:paraId="629E036A" w14:textId="77777777" w:rsidR="00AF4D25" w:rsidRDefault="00F646D7">
            <w:pPr>
              <w:pStyle w:val="TextCDB"/>
              <w:rPr>
                <w:lang w:val="de-CH"/>
              </w:rPr>
            </w:pPr>
            <w:r>
              <w:rPr>
                <w:lang w:val="de-CH"/>
              </w:rPr>
              <w:t>Auftraggeber</w:t>
            </w:r>
          </w:p>
        </w:tc>
        <w:tc>
          <w:tcPr>
            <w:tcW w:w="6662" w:type="dxa"/>
            <w:shd w:val="clear" w:color="auto" w:fill="auto"/>
          </w:tcPr>
          <w:p w14:paraId="62F5EE65" w14:textId="77777777" w:rsidR="00AF4D25" w:rsidRDefault="002F1CF8">
            <w:pPr>
              <w:pStyle w:val="TextCDB"/>
              <w:rPr>
                <w:lang w:val="de-CH"/>
              </w:rPr>
            </w:pPr>
            <w:r>
              <w:rPr>
                <w:lang w:val="de-CH"/>
              </w:rPr>
              <w:t>Georg Ninck</w:t>
            </w:r>
          </w:p>
        </w:tc>
      </w:tr>
      <w:tr w:rsidR="00AF4D25" w14:paraId="1B7E5DA5" w14:textId="77777777">
        <w:tc>
          <w:tcPr>
            <w:tcW w:w="1951" w:type="dxa"/>
            <w:shd w:val="clear" w:color="auto" w:fill="auto"/>
          </w:tcPr>
          <w:p w14:paraId="73928548" w14:textId="77777777" w:rsidR="00AF4D25" w:rsidRDefault="00F646D7">
            <w:pPr>
              <w:pStyle w:val="TextCDB"/>
              <w:rPr>
                <w:lang w:val="de-CH"/>
              </w:rPr>
            </w:pPr>
            <w:r>
              <w:rPr>
                <w:lang w:val="de-CH"/>
              </w:rPr>
              <w:t>Projektleiter</w:t>
            </w:r>
          </w:p>
        </w:tc>
        <w:tc>
          <w:tcPr>
            <w:tcW w:w="6662" w:type="dxa"/>
            <w:shd w:val="clear" w:color="auto" w:fill="auto"/>
          </w:tcPr>
          <w:p w14:paraId="570FFD89" w14:textId="77777777" w:rsidR="00AF4D25" w:rsidRDefault="000A03A8">
            <w:pPr>
              <w:pStyle w:val="TextCDB"/>
              <w:rPr>
                <w:lang w:val="de-CH"/>
              </w:rPr>
            </w:pPr>
            <w:r>
              <w:rPr>
                <w:lang w:val="de-CH"/>
              </w:rPr>
              <w:t>Joel Häberli</w:t>
            </w:r>
          </w:p>
        </w:tc>
      </w:tr>
      <w:tr w:rsidR="00AF4D25" w14:paraId="1E3A2427" w14:textId="77777777">
        <w:tc>
          <w:tcPr>
            <w:tcW w:w="1951" w:type="dxa"/>
            <w:shd w:val="clear" w:color="auto" w:fill="auto"/>
          </w:tcPr>
          <w:p w14:paraId="59DB337E" w14:textId="77777777" w:rsidR="00AF4D25" w:rsidRDefault="00F646D7">
            <w:pPr>
              <w:pStyle w:val="TextCDB"/>
              <w:rPr>
                <w:lang w:val="de-CH"/>
              </w:rPr>
            </w:pPr>
            <w:r>
              <w:rPr>
                <w:lang w:val="de-CH"/>
              </w:rPr>
              <w:t>Autor</w:t>
            </w:r>
          </w:p>
        </w:tc>
        <w:tc>
          <w:tcPr>
            <w:tcW w:w="6662" w:type="dxa"/>
            <w:shd w:val="clear" w:color="auto" w:fill="auto"/>
          </w:tcPr>
          <w:p w14:paraId="49535D96" w14:textId="77777777" w:rsidR="00AF4D25" w:rsidRDefault="000A03A8">
            <w:pPr>
              <w:pStyle w:val="TextCDB"/>
              <w:rPr>
                <w:lang w:val="de-CH"/>
              </w:rPr>
            </w:pPr>
            <w:r>
              <w:rPr>
                <w:lang w:val="de-CH"/>
              </w:rPr>
              <w:t>Joel Häberli</w:t>
            </w:r>
          </w:p>
        </w:tc>
      </w:tr>
      <w:tr w:rsidR="00AF4D25" w14:paraId="2969B8B7" w14:textId="77777777">
        <w:tc>
          <w:tcPr>
            <w:tcW w:w="1951" w:type="dxa"/>
            <w:shd w:val="clear" w:color="auto" w:fill="auto"/>
          </w:tcPr>
          <w:p w14:paraId="3789ABC8" w14:textId="77777777" w:rsidR="00AF4D25" w:rsidRDefault="00F646D7">
            <w:pPr>
              <w:pStyle w:val="TextCDB"/>
              <w:rPr>
                <w:lang w:val="de-CH"/>
              </w:rPr>
            </w:pPr>
            <w:r>
              <w:rPr>
                <w:lang w:val="de-CH"/>
              </w:rPr>
              <w:t>Klassifizierung</w:t>
            </w:r>
          </w:p>
        </w:tc>
        <w:tc>
          <w:tcPr>
            <w:tcW w:w="6662" w:type="dxa"/>
            <w:shd w:val="clear" w:color="auto" w:fill="auto"/>
          </w:tcPr>
          <w:p w14:paraId="378FF9AA" w14:textId="77777777" w:rsidR="00AF4D25" w:rsidRPr="002F1CF8" w:rsidRDefault="000A03A8" w:rsidP="002F1CF8">
            <w:pPr>
              <w:pStyle w:val="TextCDB"/>
              <w:rPr>
                <w:lang w:val="de-CH"/>
              </w:rPr>
            </w:pPr>
            <w:r>
              <w:rPr>
                <w:lang w:val="de-CH"/>
              </w:rPr>
              <w:t>Nicht klassifiziert</w:t>
            </w:r>
          </w:p>
        </w:tc>
      </w:tr>
      <w:tr w:rsidR="00AF4D25" w14:paraId="10DE439B" w14:textId="77777777">
        <w:tc>
          <w:tcPr>
            <w:tcW w:w="1951" w:type="dxa"/>
            <w:shd w:val="clear" w:color="auto" w:fill="auto"/>
          </w:tcPr>
          <w:p w14:paraId="57E002AB" w14:textId="77777777" w:rsidR="00AF4D25" w:rsidRDefault="00F646D7">
            <w:pPr>
              <w:pStyle w:val="TextCDB"/>
              <w:rPr>
                <w:lang w:val="de-CH"/>
              </w:rPr>
            </w:pPr>
            <w:r>
              <w:rPr>
                <w:lang w:val="de-CH"/>
              </w:rPr>
              <w:t>Status</w:t>
            </w:r>
          </w:p>
        </w:tc>
        <w:tc>
          <w:tcPr>
            <w:tcW w:w="6662" w:type="dxa"/>
            <w:shd w:val="clear" w:color="auto" w:fill="auto"/>
          </w:tcPr>
          <w:p w14:paraId="47D3512F" w14:textId="77777777" w:rsidR="00AF4D25" w:rsidRPr="002F1CF8" w:rsidRDefault="000A03A8" w:rsidP="002F1CF8">
            <w:pPr>
              <w:pStyle w:val="TextCDB"/>
              <w:rPr>
                <w:lang w:val="de-CH"/>
              </w:rPr>
            </w:pPr>
            <w:r>
              <w:rPr>
                <w:lang w:val="de-CH"/>
              </w:rPr>
              <w:t>Zur Prüfung</w:t>
            </w:r>
          </w:p>
        </w:tc>
      </w:tr>
      <w:tr w:rsidR="00AF4D25" w14:paraId="6071CE71" w14:textId="77777777">
        <w:tc>
          <w:tcPr>
            <w:tcW w:w="1951" w:type="dxa"/>
            <w:shd w:val="clear" w:color="auto" w:fill="auto"/>
          </w:tcPr>
          <w:p w14:paraId="39D44862" w14:textId="77777777" w:rsidR="00AF4D25" w:rsidRDefault="00AF4D25">
            <w:pPr>
              <w:pStyle w:val="TextCDB"/>
              <w:rPr>
                <w:lang w:val="de-CH"/>
              </w:rPr>
            </w:pPr>
          </w:p>
        </w:tc>
        <w:tc>
          <w:tcPr>
            <w:tcW w:w="6662" w:type="dxa"/>
            <w:shd w:val="clear" w:color="auto" w:fill="auto"/>
          </w:tcPr>
          <w:p w14:paraId="1FE99E7C" w14:textId="77777777" w:rsidR="00AF4D25" w:rsidRDefault="00AF4D25">
            <w:pPr>
              <w:pStyle w:val="TextCDB"/>
              <w:rPr>
                <w:lang w:val="de-CH"/>
              </w:rPr>
            </w:pPr>
          </w:p>
        </w:tc>
      </w:tr>
    </w:tbl>
    <w:p w14:paraId="0909A543" w14:textId="77777777" w:rsidR="00AF4D25" w:rsidRDefault="00F646D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3"/>
        <w:gridCol w:w="3898"/>
        <w:gridCol w:w="2518"/>
      </w:tblGrid>
      <w:tr w:rsidR="00AF4D25" w14:paraId="38DFB522" w14:textId="77777777">
        <w:trPr>
          <w:tblHeader/>
        </w:trPr>
        <w:tc>
          <w:tcPr>
            <w:tcW w:w="1526" w:type="dxa"/>
            <w:shd w:val="clear" w:color="auto" w:fill="D9D9D9"/>
          </w:tcPr>
          <w:p w14:paraId="5215B782" w14:textId="77777777" w:rsidR="00AF4D25" w:rsidRDefault="00F646D7">
            <w:pPr>
              <w:pStyle w:val="TextCDB"/>
              <w:rPr>
                <w:lang w:val="de-CH"/>
              </w:rPr>
            </w:pPr>
            <w:r>
              <w:rPr>
                <w:lang w:val="de-CH"/>
              </w:rPr>
              <w:t>Datum</w:t>
            </w:r>
            <w:r>
              <w:rPr>
                <w:lang w:val="de-CH"/>
              </w:rPr>
              <w:tab/>
            </w:r>
          </w:p>
        </w:tc>
        <w:tc>
          <w:tcPr>
            <w:tcW w:w="1134" w:type="dxa"/>
            <w:shd w:val="clear" w:color="auto" w:fill="D9D9D9"/>
          </w:tcPr>
          <w:p w14:paraId="262DCA99" w14:textId="77777777" w:rsidR="00AF4D25" w:rsidRDefault="00F646D7">
            <w:pPr>
              <w:pStyle w:val="TextCDB"/>
              <w:rPr>
                <w:lang w:val="de-CH"/>
              </w:rPr>
            </w:pPr>
            <w:r>
              <w:rPr>
                <w:lang w:val="de-CH"/>
              </w:rPr>
              <w:t>Version</w:t>
            </w:r>
          </w:p>
        </w:tc>
        <w:tc>
          <w:tcPr>
            <w:tcW w:w="3968" w:type="dxa"/>
            <w:shd w:val="clear" w:color="auto" w:fill="D9D9D9"/>
          </w:tcPr>
          <w:p w14:paraId="45C2174A" w14:textId="77777777" w:rsidR="00AF4D25" w:rsidRDefault="00F646D7">
            <w:pPr>
              <w:pStyle w:val="TextCDB"/>
              <w:rPr>
                <w:lang w:val="de-CH"/>
              </w:rPr>
            </w:pPr>
            <w:r>
              <w:rPr>
                <w:lang w:val="de-CH"/>
              </w:rPr>
              <w:t>Änderung</w:t>
            </w:r>
          </w:p>
        </w:tc>
        <w:tc>
          <w:tcPr>
            <w:tcW w:w="2551" w:type="dxa"/>
            <w:shd w:val="clear" w:color="auto" w:fill="D9D9D9"/>
          </w:tcPr>
          <w:p w14:paraId="42044534" w14:textId="77777777" w:rsidR="00AF4D25" w:rsidRDefault="00F646D7">
            <w:pPr>
              <w:pStyle w:val="TextCDB"/>
              <w:rPr>
                <w:lang w:val="de-CH"/>
              </w:rPr>
            </w:pPr>
            <w:r>
              <w:rPr>
                <w:lang w:val="de-CH"/>
              </w:rPr>
              <w:t>Autor</w:t>
            </w:r>
          </w:p>
        </w:tc>
      </w:tr>
      <w:tr w:rsidR="00AF4D25" w14:paraId="791DB9A2" w14:textId="77777777">
        <w:tc>
          <w:tcPr>
            <w:tcW w:w="1526" w:type="dxa"/>
            <w:shd w:val="clear" w:color="auto" w:fill="auto"/>
          </w:tcPr>
          <w:p w14:paraId="793499A3" w14:textId="77777777" w:rsidR="00AF4D25" w:rsidRDefault="000A03A8">
            <w:pPr>
              <w:pStyle w:val="TextCDB"/>
              <w:rPr>
                <w:lang w:val="de-CH"/>
              </w:rPr>
            </w:pPr>
            <w:r>
              <w:rPr>
                <w:lang w:val="de-CH"/>
              </w:rPr>
              <w:t>21.11.2017</w:t>
            </w:r>
          </w:p>
        </w:tc>
        <w:tc>
          <w:tcPr>
            <w:tcW w:w="1134" w:type="dxa"/>
            <w:shd w:val="clear" w:color="auto" w:fill="auto"/>
          </w:tcPr>
          <w:p w14:paraId="71F6FC92" w14:textId="77777777" w:rsidR="00AF4D25" w:rsidRDefault="000A03A8">
            <w:pPr>
              <w:pStyle w:val="TextCDB"/>
              <w:rPr>
                <w:lang w:val="de-CH"/>
              </w:rPr>
            </w:pPr>
            <w:r>
              <w:rPr>
                <w:lang w:val="de-CH"/>
              </w:rPr>
              <w:t>0.1</w:t>
            </w:r>
          </w:p>
        </w:tc>
        <w:tc>
          <w:tcPr>
            <w:tcW w:w="3968" w:type="dxa"/>
            <w:shd w:val="clear" w:color="auto" w:fill="auto"/>
          </w:tcPr>
          <w:p w14:paraId="2B445EB5" w14:textId="77777777" w:rsidR="00AF4D25" w:rsidRDefault="000A03A8">
            <w:pPr>
              <w:pStyle w:val="TextCDB"/>
              <w:rPr>
                <w:lang w:val="de-CH"/>
              </w:rPr>
            </w:pPr>
            <w:r>
              <w:rPr>
                <w:lang w:val="de-CH"/>
              </w:rPr>
              <w:t>Draft</w:t>
            </w:r>
          </w:p>
        </w:tc>
        <w:tc>
          <w:tcPr>
            <w:tcW w:w="2551" w:type="dxa"/>
            <w:shd w:val="clear" w:color="auto" w:fill="auto"/>
          </w:tcPr>
          <w:p w14:paraId="78F20E5B" w14:textId="77777777" w:rsidR="00AF4D25" w:rsidRDefault="000A03A8">
            <w:pPr>
              <w:pStyle w:val="TextCDB"/>
              <w:rPr>
                <w:lang w:val="de-CH"/>
              </w:rPr>
            </w:pPr>
            <w:r>
              <w:rPr>
                <w:lang w:val="de-CH"/>
              </w:rPr>
              <w:t>David Schor</w:t>
            </w:r>
          </w:p>
        </w:tc>
      </w:tr>
      <w:tr w:rsidR="00AF4D25" w14:paraId="2DC34AC5" w14:textId="77777777">
        <w:tc>
          <w:tcPr>
            <w:tcW w:w="1526" w:type="dxa"/>
            <w:shd w:val="clear" w:color="auto" w:fill="auto"/>
          </w:tcPr>
          <w:p w14:paraId="0467705E" w14:textId="77777777" w:rsidR="00AF4D25" w:rsidRDefault="00022BFE">
            <w:pPr>
              <w:pStyle w:val="TextCDB"/>
              <w:rPr>
                <w:lang w:val="de-CH"/>
              </w:rPr>
            </w:pPr>
            <w:r>
              <w:rPr>
                <w:lang w:val="de-CH"/>
              </w:rPr>
              <w:t>12.11.2017</w:t>
            </w:r>
          </w:p>
        </w:tc>
        <w:tc>
          <w:tcPr>
            <w:tcW w:w="1134" w:type="dxa"/>
            <w:shd w:val="clear" w:color="auto" w:fill="auto"/>
          </w:tcPr>
          <w:p w14:paraId="0F4E8B03" w14:textId="77777777" w:rsidR="00AF4D25" w:rsidRDefault="00022BFE">
            <w:pPr>
              <w:pStyle w:val="TextCDB"/>
              <w:rPr>
                <w:lang w:val="de-CH"/>
              </w:rPr>
            </w:pPr>
            <w:r>
              <w:rPr>
                <w:lang w:val="de-CH"/>
              </w:rPr>
              <w:t>0.2</w:t>
            </w:r>
          </w:p>
        </w:tc>
        <w:tc>
          <w:tcPr>
            <w:tcW w:w="3968" w:type="dxa"/>
            <w:shd w:val="clear" w:color="auto" w:fill="auto"/>
          </w:tcPr>
          <w:p w14:paraId="5337A2CB" w14:textId="77777777" w:rsidR="00AF4D25" w:rsidRDefault="00022BFE">
            <w:pPr>
              <w:pStyle w:val="TextCDB"/>
              <w:rPr>
                <w:lang w:val="de-CH"/>
              </w:rPr>
            </w:pPr>
            <w:r>
              <w:rPr>
                <w:lang w:val="de-CH"/>
              </w:rPr>
              <w:t>Ergänzung</w:t>
            </w:r>
          </w:p>
        </w:tc>
        <w:tc>
          <w:tcPr>
            <w:tcW w:w="2551" w:type="dxa"/>
            <w:shd w:val="clear" w:color="auto" w:fill="auto"/>
          </w:tcPr>
          <w:p w14:paraId="186D2223" w14:textId="77777777" w:rsidR="00AF4D25" w:rsidRDefault="00022BFE">
            <w:pPr>
              <w:pStyle w:val="TextCDB"/>
              <w:rPr>
                <w:lang w:val="de-CH"/>
              </w:rPr>
            </w:pPr>
            <w:r>
              <w:rPr>
                <w:lang w:val="de-CH"/>
              </w:rPr>
              <w:t>David Schor, Anurally Keller, Joel Häberli</w:t>
            </w:r>
          </w:p>
        </w:tc>
      </w:tr>
      <w:tr w:rsidR="00AF4D25" w14:paraId="01D48326" w14:textId="77777777">
        <w:tc>
          <w:tcPr>
            <w:tcW w:w="1526" w:type="dxa"/>
            <w:shd w:val="clear" w:color="auto" w:fill="auto"/>
          </w:tcPr>
          <w:p w14:paraId="381827EE" w14:textId="77777777" w:rsidR="00AF4D25" w:rsidRDefault="00022BFE">
            <w:pPr>
              <w:pStyle w:val="TextCDB"/>
              <w:rPr>
                <w:lang w:val="de-CH"/>
              </w:rPr>
            </w:pPr>
            <w:r>
              <w:rPr>
                <w:lang w:val="de-CH"/>
              </w:rPr>
              <w:t>13.12.2017</w:t>
            </w:r>
          </w:p>
        </w:tc>
        <w:tc>
          <w:tcPr>
            <w:tcW w:w="1134" w:type="dxa"/>
            <w:shd w:val="clear" w:color="auto" w:fill="auto"/>
          </w:tcPr>
          <w:p w14:paraId="11C0B06D" w14:textId="77777777" w:rsidR="00AF4D25" w:rsidRDefault="00022BFE">
            <w:pPr>
              <w:pStyle w:val="TextCDB"/>
              <w:rPr>
                <w:lang w:val="de-CH"/>
              </w:rPr>
            </w:pPr>
            <w:r>
              <w:rPr>
                <w:lang w:val="de-CH"/>
              </w:rPr>
              <w:t>1.0</w:t>
            </w:r>
          </w:p>
        </w:tc>
        <w:tc>
          <w:tcPr>
            <w:tcW w:w="3968" w:type="dxa"/>
            <w:shd w:val="clear" w:color="auto" w:fill="auto"/>
          </w:tcPr>
          <w:p w14:paraId="283D0CB5" w14:textId="77777777" w:rsidR="00AF4D25" w:rsidRDefault="00022BFE">
            <w:pPr>
              <w:pStyle w:val="TextCDB"/>
              <w:rPr>
                <w:lang w:val="de-CH"/>
              </w:rPr>
            </w:pPr>
            <w:r>
              <w:rPr>
                <w:lang w:val="de-CH"/>
              </w:rPr>
              <w:t>Finish</w:t>
            </w:r>
          </w:p>
        </w:tc>
        <w:tc>
          <w:tcPr>
            <w:tcW w:w="2551" w:type="dxa"/>
            <w:shd w:val="clear" w:color="auto" w:fill="auto"/>
          </w:tcPr>
          <w:p w14:paraId="491D3DB1" w14:textId="77777777" w:rsidR="00AF4D25" w:rsidRDefault="00022BFE">
            <w:pPr>
              <w:pStyle w:val="TextCDB"/>
              <w:rPr>
                <w:lang w:val="de-CH"/>
              </w:rPr>
            </w:pPr>
            <w:r>
              <w:rPr>
                <w:lang w:val="de-CH"/>
              </w:rPr>
              <w:t>Joel Häberli</w:t>
            </w:r>
          </w:p>
        </w:tc>
      </w:tr>
    </w:tbl>
    <w:p w14:paraId="50B80618" w14:textId="77777777" w:rsidR="00AF4D25" w:rsidRDefault="00AF4D25">
      <w:pPr>
        <w:pStyle w:val="TextCDB"/>
        <w:rPr>
          <w:lang w:val="de-CH"/>
        </w:rPr>
      </w:pPr>
    </w:p>
    <w:p w14:paraId="3ECEB6E4" w14:textId="77777777" w:rsidR="00AF4D25" w:rsidRDefault="005261E9">
      <w:pPr>
        <w:pStyle w:val="TextCDB"/>
        <w:rPr>
          <w:lang w:val="de-CH"/>
        </w:rPr>
      </w:pPr>
      <w:r>
        <w:rPr>
          <w:lang w:val="de-CH"/>
        </w:rPr>
        <w:br w:type="column"/>
      </w:r>
      <w:r w:rsidR="00F646D7">
        <w:rPr>
          <w:lang w:val="de-CH"/>
        </w:rPr>
        <w:lastRenderedPageBreak/>
        <w:t>Inhaltsverzeichnis</w:t>
      </w:r>
    </w:p>
    <w:p w14:paraId="1B4B1016" w14:textId="77777777" w:rsidR="005261E9" w:rsidRDefault="00F646D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5261E9">
        <w:rPr>
          <w:noProof/>
        </w:rPr>
        <w:t>1</w:t>
      </w:r>
      <w:r w:rsidR="005261E9">
        <w:rPr>
          <w:rFonts w:asciiTheme="minorHAnsi" w:eastAsiaTheme="minorEastAsia" w:hAnsiTheme="minorHAnsi" w:cstheme="minorBidi"/>
          <w:noProof/>
          <w:lang w:eastAsia="de-CH"/>
        </w:rPr>
        <w:tab/>
      </w:r>
      <w:r w:rsidR="005261E9">
        <w:rPr>
          <w:noProof/>
        </w:rPr>
        <w:t>Zusammenfassung</w:t>
      </w:r>
      <w:r w:rsidR="005261E9">
        <w:rPr>
          <w:noProof/>
        </w:rPr>
        <w:tab/>
      </w:r>
      <w:r w:rsidR="005261E9">
        <w:rPr>
          <w:noProof/>
        </w:rPr>
        <w:fldChar w:fldCharType="begin"/>
      </w:r>
      <w:r w:rsidR="005261E9">
        <w:rPr>
          <w:noProof/>
        </w:rPr>
        <w:instrText xml:space="preserve"> PAGEREF _Toc500919872 \h </w:instrText>
      </w:r>
      <w:r w:rsidR="005261E9">
        <w:rPr>
          <w:noProof/>
        </w:rPr>
      </w:r>
      <w:r w:rsidR="005261E9">
        <w:rPr>
          <w:noProof/>
        </w:rPr>
        <w:fldChar w:fldCharType="separate"/>
      </w:r>
      <w:r w:rsidR="005261E9">
        <w:rPr>
          <w:noProof/>
        </w:rPr>
        <w:t>3</w:t>
      </w:r>
      <w:r w:rsidR="005261E9">
        <w:rPr>
          <w:noProof/>
        </w:rPr>
        <w:fldChar w:fldCharType="end"/>
      </w:r>
    </w:p>
    <w:p w14:paraId="29B4EBDE" w14:textId="77777777" w:rsidR="005261E9" w:rsidRDefault="005261E9">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Technische Detailspezifikation</w:t>
      </w:r>
      <w:r>
        <w:rPr>
          <w:noProof/>
        </w:rPr>
        <w:tab/>
      </w:r>
      <w:r>
        <w:rPr>
          <w:noProof/>
        </w:rPr>
        <w:fldChar w:fldCharType="begin"/>
      </w:r>
      <w:r>
        <w:rPr>
          <w:noProof/>
        </w:rPr>
        <w:instrText xml:space="preserve"> PAGEREF _Toc500919873 \h </w:instrText>
      </w:r>
      <w:r>
        <w:rPr>
          <w:noProof/>
        </w:rPr>
      </w:r>
      <w:r>
        <w:rPr>
          <w:noProof/>
        </w:rPr>
        <w:fldChar w:fldCharType="separate"/>
      </w:r>
      <w:r>
        <w:rPr>
          <w:noProof/>
        </w:rPr>
        <w:t>3</w:t>
      </w:r>
      <w:r>
        <w:rPr>
          <w:noProof/>
        </w:rPr>
        <w:fldChar w:fldCharType="end"/>
      </w:r>
    </w:p>
    <w:p w14:paraId="1CC96F41" w14:textId="77777777" w:rsidR="005261E9" w:rsidRDefault="005261E9">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Systemdesign</w:t>
      </w:r>
      <w:r>
        <w:rPr>
          <w:noProof/>
        </w:rPr>
        <w:tab/>
      </w:r>
      <w:r>
        <w:rPr>
          <w:noProof/>
        </w:rPr>
        <w:fldChar w:fldCharType="begin"/>
      </w:r>
      <w:r>
        <w:rPr>
          <w:noProof/>
        </w:rPr>
        <w:instrText xml:space="preserve"> PAGEREF _Toc500919874 \h </w:instrText>
      </w:r>
      <w:r>
        <w:rPr>
          <w:noProof/>
        </w:rPr>
      </w:r>
      <w:r>
        <w:rPr>
          <w:noProof/>
        </w:rPr>
        <w:fldChar w:fldCharType="separate"/>
      </w:r>
      <w:r>
        <w:rPr>
          <w:noProof/>
        </w:rPr>
        <w:t>3</w:t>
      </w:r>
      <w:r>
        <w:rPr>
          <w:noProof/>
        </w:rPr>
        <w:fldChar w:fldCharType="end"/>
      </w:r>
    </w:p>
    <w:p w14:paraId="76BDCEA7" w14:textId="77777777" w:rsidR="005261E9" w:rsidRDefault="005261E9">
      <w:pPr>
        <w:pStyle w:val="Verzeichnis3"/>
        <w:rPr>
          <w:rFonts w:asciiTheme="minorHAnsi" w:eastAsiaTheme="minorEastAsia" w:hAnsiTheme="minorHAnsi" w:cstheme="minorBidi"/>
          <w:noProof/>
          <w:lang w:eastAsia="de-CH"/>
        </w:rPr>
      </w:pPr>
      <w:r>
        <w:rPr>
          <w:noProof/>
        </w:rPr>
        <w:t>2.1.1</w:t>
      </w:r>
      <w:r>
        <w:rPr>
          <w:rFonts w:asciiTheme="minorHAnsi" w:eastAsiaTheme="minorEastAsia" w:hAnsiTheme="minorHAnsi" w:cstheme="minorBidi"/>
          <w:noProof/>
          <w:lang w:eastAsia="de-CH"/>
        </w:rPr>
        <w:tab/>
      </w:r>
      <w:r>
        <w:rPr>
          <w:noProof/>
        </w:rPr>
        <w:t>Struktur</w:t>
      </w:r>
      <w:r>
        <w:rPr>
          <w:noProof/>
        </w:rPr>
        <w:tab/>
      </w:r>
      <w:r>
        <w:rPr>
          <w:noProof/>
        </w:rPr>
        <w:fldChar w:fldCharType="begin"/>
      </w:r>
      <w:r>
        <w:rPr>
          <w:noProof/>
        </w:rPr>
        <w:instrText xml:space="preserve"> PAGEREF _Toc500919875 \h </w:instrText>
      </w:r>
      <w:r>
        <w:rPr>
          <w:noProof/>
        </w:rPr>
      </w:r>
      <w:r>
        <w:rPr>
          <w:noProof/>
        </w:rPr>
        <w:fldChar w:fldCharType="separate"/>
      </w:r>
      <w:r>
        <w:rPr>
          <w:noProof/>
        </w:rPr>
        <w:t>3</w:t>
      </w:r>
      <w:r>
        <w:rPr>
          <w:noProof/>
        </w:rPr>
        <w:fldChar w:fldCharType="end"/>
      </w:r>
    </w:p>
    <w:p w14:paraId="6AADC5CA" w14:textId="77777777" w:rsidR="005261E9" w:rsidRDefault="005261E9">
      <w:pPr>
        <w:pStyle w:val="Verzeichnis3"/>
        <w:rPr>
          <w:rFonts w:asciiTheme="minorHAnsi" w:eastAsiaTheme="minorEastAsia" w:hAnsiTheme="minorHAnsi" w:cstheme="minorBidi"/>
          <w:noProof/>
          <w:lang w:eastAsia="de-CH"/>
        </w:rPr>
      </w:pPr>
      <w:r>
        <w:rPr>
          <w:noProof/>
        </w:rPr>
        <w:t>2.1.2</w:t>
      </w:r>
      <w:r>
        <w:rPr>
          <w:rFonts w:asciiTheme="minorHAnsi" w:eastAsiaTheme="minorEastAsia" w:hAnsiTheme="minorHAnsi" w:cstheme="minorBidi"/>
          <w:noProof/>
          <w:lang w:eastAsia="de-CH"/>
        </w:rPr>
        <w:tab/>
      </w:r>
      <w:r>
        <w:rPr>
          <w:noProof/>
        </w:rPr>
        <w:t>Dynamik</w:t>
      </w:r>
      <w:r>
        <w:rPr>
          <w:noProof/>
        </w:rPr>
        <w:tab/>
      </w:r>
      <w:r>
        <w:rPr>
          <w:noProof/>
        </w:rPr>
        <w:fldChar w:fldCharType="begin"/>
      </w:r>
      <w:r>
        <w:rPr>
          <w:noProof/>
        </w:rPr>
        <w:instrText xml:space="preserve"> PAGEREF _Toc500919876 \h </w:instrText>
      </w:r>
      <w:r>
        <w:rPr>
          <w:noProof/>
        </w:rPr>
      </w:r>
      <w:r>
        <w:rPr>
          <w:noProof/>
        </w:rPr>
        <w:fldChar w:fldCharType="separate"/>
      </w:r>
      <w:r>
        <w:rPr>
          <w:noProof/>
        </w:rPr>
        <w:t>4</w:t>
      </w:r>
      <w:r>
        <w:rPr>
          <w:noProof/>
        </w:rPr>
        <w:fldChar w:fldCharType="end"/>
      </w:r>
    </w:p>
    <w:p w14:paraId="2789D098" w14:textId="77777777" w:rsidR="005261E9" w:rsidRDefault="005261E9">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Schnittstellendefinitionen</w:t>
      </w:r>
      <w:r>
        <w:rPr>
          <w:noProof/>
        </w:rPr>
        <w:tab/>
      </w:r>
      <w:r>
        <w:rPr>
          <w:noProof/>
        </w:rPr>
        <w:fldChar w:fldCharType="begin"/>
      </w:r>
      <w:r>
        <w:rPr>
          <w:noProof/>
        </w:rPr>
        <w:instrText xml:space="preserve"> PAGEREF _Toc500919877 \h </w:instrText>
      </w:r>
      <w:r>
        <w:rPr>
          <w:noProof/>
        </w:rPr>
      </w:r>
      <w:r>
        <w:rPr>
          <w:noProof/>
        </w:rPr>
        <w:fldChar w:fldCharType="separate"/>
      </w:r>
      <w:r>
        <w:rPr>
          <w:noProof/>
        </w:rPr>
        <w:t>4</w:t>
      </w:r>
      <w:r>
        <w:rPr>
          <w:noProof/>
        </w:rPr>
        <w:fldChar w:fldCharType="end"/>
      </w:r>
    </w:p>
    <w:p w14:paraId="6D141482" w14:textId="77777777" w:rsidR="005261E9" w:rsidRDefault="005261E9">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Datenmodell</w:t>
      </w:r>
      <w:r>
        <w:rPr>
          <w:noProof/>
        </w:rPr>
        <w:tab/>
      </w:r>
      <w:r>
        <w:rPr>
          <w:noProof/>
        </w:rPr>
        <w:fldChar w:fldCharType="begin"/>
      </w:r>
      <w:r>
        <w:rPr>
          <w:noProof/>
        </w:rPr>
        <w:instrText xml:space="preserve"> PAGEREF _Toc500919878 \h </w:instrText>
      </w:r>
      <w:r>
        <w:rPr>
          <w:noProof/>
        </w:rPr>
      </w:r>
      <w:r>
        <w:rPr>
          <w:noProof/>
        </w:rPr>
        <w:fldChar w:fldCharType="separate"/>
      </w:r>
      <w:r>
        <w:rPr>
          <w:noProof/>
        </w:rPr>
        <w:t>5</w:t>
      </w:r>
      <w:r>
        <w:rPr>
          <w:noProof/>
        </w:rPr>
        <w:fldChar w:fldCharType="end"/>
      </w:r>
    </w:p>
    <w:p w14:paraId="3663AF65" w14:textId="77777777" w:rsidR="005261E9" w:rsidRDefault="005261E9">
      <w:pPr>
        <w:pStyle w:val="Verzeichnis2"/>
        <w:rPr>
          <w:rFonts w:asciiTheme="minorHAnsi" w:eastAsiaTheme="minorEastAsia" w:hAnsiTheme="minorHAnsi" w:cstheme="minorBidi"/>
          <w:noProof/>
          <w:lang w:eastAsia="de-CH"/>
        </w:rPr>
      </w:pPr>
      <w:r>
        <w:rPr>
          <w:noProof/>
        </w:rPr>
        <w:t>2.4</w:t>
      </w:r>
      <w:r>
        <w:rPr>
          <w:rFonts w:asciiTheme="minorHAnsi" w:eastAsiaTheme="minorEastAsia" w:hAnsiTheme="minorHAnsi" w:cstheme="minorBidi"/>
          <w:noProof/>
          <w:lang w:eastAsia="de-CH"/>
        </w:rPr>
        <w:tab/>
      </w:r>
      <w:r>
        <w:rPr>
          <w:noProof/>
        </w:rPr>
        <w:t>Sicherheit (ISDS)</w:t>
      </w:r>
      <w:r>
        <w:rPr>
          <w:noProof/>
        </w:rPr>
        <w:tab/>
      </w:r>
      <w:r>
        <w:rPr>
          <w:noProof/>
        </w:rPr>
        <w:fldChar w:fldCharType="begin"/>
      </w:r>
      <w:r>
        <w:rPr>
          <w:noProof/>
        </w:rPr>
        <w:instrText xml:space="preserve"> PAGEREF _Toc500919879 \h </w:instrText>
      </w:r>
      <w:r>
        <w:rPr>
          <w:noProof/>
        </w:rPr>
      </w:r>
      <w:r>
        <w:rPr>
          <w:noProof/>
        </w:rPr>
        <w:fldChar w:fldCharType="separate"/>
      </w:r>
      <w:r>
        <w:rPr>
          <w:noProof/>
        </w:rPr>
        <w:t>5</w:t>
      </w:r>
      <w:r>
        <w:rPr>
          <w:noProof/>
        </w:rPr>
        <w:fldChar w:fldCharType="end"/>
      </w:r>
    </w:p>
    <w:p w14:paraId="294C8C63" w14:textId="77777777" w:rsidR="005261E9" w:rsidRDefault="005261E9">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Systemdokumentation</w:t>
      </w:r>
      <w:r>
        <w:rPr>
          <w:noProof/>
        </w:rPr>
        <w:tab/>
      </w:r>
      <w:r>
        <w:rPr>
          <w:noProof/>
        </w:rPr>
        <w:fldChar w:fldCharType="begin"/>
      </w:r>
      <w:r>
        <w:rPr>
          <w:noProof/>
        </w:rPr>
        <w:instrText xml:space="preserve"> PAGEREF _Toc500919880 \h </w:instrText>
      </w:r>
      <w:r>
        <w:rPr>
          <w:noProof/>
        </w:rPr>
      </w:r>
      <w:r>
        <w:rPr>
          <w:noProof/>
        </w:rPr>
        <w:fldChar w:fldCharType="separate"/>
      </w:r>
      <w:r>
        <w:rPr>
          <w:noProof/>
        </w:rPr>
        <w:t>6</w:t>
      </w:r>
      <w:r>
        <w:rPr>
          <w:noProof/>
        </w:rPr>
        <w:fldChar w:fldCharType="end"/>
      </w:r>
    </w:p>
    <w:p w14:paraId="78B26B82" w14:textId="77777777" w:rsidR="005261E9" w:rsidRDefault="005261E9">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Anwendungshandbuch</w:t>
      </w:r>
      <w:r>
        <w:rPr>
          <w:noProof/>
        </w:rPr>
        <w:tab/>
      </w:r>
      <w:r>
        <w:rPr>
          <w:noProof/>
        </w:rPr>
        <w:fldChar w:fldCharType="begin"/>
      </w:r>
      <w:r>
        <w:rPr>
          <w:noProof/>
        </w:rPr>
        <w:instrText xml:space="preserve"> PAGEREF _Toc500919881 \h </w:instrText>
      </w:r>
      <w:r>
        <w:rPr>
          <w:noProof/>
        </w:rPr>
      </w:r>
      <w:r>
        <w:rPr>
          <w:noProof/>
        </w:rPr>
        <w:fldChar w:fldCharType="separate"/>
      </w:r>
      <w:r>
        <w:rPr>
          <w:noProof/>
        </w:rPr>
        <w:t>6</w:t>
      </w:r>
      <w:r>
        <w:rPr>
          <w:noProof/>
        </w:rPr>
        <w:fldChar w:fldCharType="end"/>
      </w:r>
    </w:p>
    <w:p w14:paraId="6FD3473F" w14:textId="77777777" w:rsidR="005261E9" w:rsidRDefault="005261E9">
      <w:pPr>
        <w:pStyle w:val="Verzeichnis3"/>
        <w:rPr>
          <w:rFonts w:asciiTheme="minorHAnsi" w:eastAsiaTheme="minorEastAsia" w:hAnsiTheme="minorHAnsi" w:cstheme="minorBidi"/>
          <w:noProof/>
          <w:lang w:eastAsia="de-CH"/>
        </w:rPr>
      </w:pPr>
      <w:r>
        <w:rPr>
          <w:noProof/>
        </w:rPr>
        <w:t>3.1.1</w:t>
      </w:r>
      <w:r>
        <w:rPr>
          <w:rFonts w:asciiTheme="minorHAnsi" w:eastAsiaTheme="minorEastAsia" w:hAnsiTheme="minorHAnsi" w:cstheme="minorBidi"/>
          <w:noProof/>
          <w:lang w:eastAsia="de-CH"/>
        </w:rPr>
        <w:tab/>
      </w:r>
      <w:r>
        <w:rPr>
          <w:noProof/>
        </w:rPr>
        <w:t>Übersicht</w:t>
      </w:r>
      <w:r>
        <w:rPr>
          <w:noProof/>
        </w:rPr>
        <w:tab/>
      </w:r>
      <w:r>
        <w:rPr>
          <w:noProof/>
        </w:rPr>
        <w:fldChar w:fldCharType="begin"/>
      </w:r>
      <w:r>
        <w:rPr>
          <w:noProof/>
        </w:rPr>
        <w:instrText xml:space="preserve"> PAGEREF _Toc500919882 \h </w:instrText>
      </w:r>
      <w:r>
        <w:rPr>
          <w:noProof/>
        </w:rPr>
      </w:r>
      <w:r>
        <w:rPr>
          <w:noProof/>
        </w:rPr>
        <w:fldChar w:fldCharType="separate"/>
      </w:r>
      <w:r>
        <w:rPr>
          <w:noProof/>
        </w:rPr>
        <w:t>6</w:t>
      </w:r>
      <w:r>
        <w:rPr>
          <w:noProof/>
        </w:rPr>
        <w:fldChar w:fldCharType="end"/>
      </w:r>
    </w:p>
    <w:p w14:paraId="176120D1" w14:textId="77777777" w:rsidR="005261E9" w:rsidRDefault="005261E9">
      <w:pPr>
        <w:pStyle w:val="Verzeichnis3"/>
        <w:rPr>
          <w:rFonts w:asciiTheme="minorHAnsi" w:eastAsiaTheme="minorEastAsia" w:hAnsiTheme="minorHAnsi" w:cstheme="minorBidi"/>
          <w:noProof/>
          <w:lang w:eastAsia="de-CH"/>
        </w:rPr>
      </w:pPr>
      <w:r>
        <w:rPr>
          <w:noProof/>
        </w:rPr>
        <w:t>3.1.2</w:t>
      </w:r>
      <w:r>
        <w:rPr>
          <w:rFonts w:asciiTheme="minorHAnsi" w:eastAsiaTheme="minorEastAsia" w:hAnsiTheme="minorHAnsi" w:cstheme="minorBidi"/>
          <w:noProof/>
          <w:lang w:eastAsia="de-CH"/>
        </w:rPr>
        <w:tab/>
      </w:r>
      <w:r>
        <w:rPr>
          <w:noProof/>
        </w:rPr>
        <w:t>Funktionen und Detailbeschreibung</w:t>
      </w:r>
      <w:r>
        <w:rPr>
          <w:noProof/>
        </w:rPr>
        <w:tab/>
      </w:r>
      <w:r>
        <w:rPr>
          <w:noProof/>
        </w:rPr>
        <w:fldChar w:fldCharType="begin"/>
      </w:r>
      <w:r>
        <w:rPr>
          <w:noProof/>
        </w:rPr>
        <w:instrText xml:space="preserve"> PAGEREF _Toc500919883 \h </w:instrText>
      </w:r>
      <w:r>
        <w:rPr>
          <w:noProof/>
        </w:rPr>
      </w:r>
      <w:r>
        <w:rPr>
          <w:noProof/>
        </w:rPr>
        <w:fldChar w:fldCharType="separate"/>
      </w:r>
      <w:r>
        <w:rPr>
          <w:noProof/>
        </w:rPr>
        <w:t>6</w:t>
      </w:r>
      <w:r>
        <w:rPr>
          <w:noProof/>
        </w:rPr>
        <w:fldChar w:fldCharType="end"/>
      </w:r>
    </w:p>
    <w:p w14:paraId="0434BF2E" w14:textId="77777777" w:rsidR="005261E9" w:rsidRDefault="005261E9">
      <w:pPr>
        <w:pStyle w:val="Verzeichnis3"/>
        <w:rPr>
          <w:rFonts w:asciiTheme="minorHAnsi" w:eastAsiaTheme="minorEastAsia" w:hAnsiTheme="minorHAnsi" w:cstheme="minorBidi"/>
          <w:noProof/>
          <w:lang w:eastAsia="de-CH"/>
        </w:rPr>
      </w:pPr>
      <w:r>
        <w:rPr>
          <w:noProof/>
        </w:rPr>
        <w:t>3.1.3</w:t>
      </w:r>
      <w:r>
        <w:rPr>
          <w:rFonts w:asciiTheme="minorHAnsi" w:eastAsiaTheme="minorEastAsia" w:hAnsiTheme="minorHAnsi" w:cstheme="minorBidi"/>
          <w:noProof/>
          <w:lang w:eastAsia="de-CH"/>
        </w:rPr>
        <w:tab/>
      </w:r>
      <w:r>
        <w:rPr>
          <w:noProof/>
        </w:rPr>
        <w:t>Fehlerbehandlung</w:t>
      </w:r>
      <w:r>
        <w:rPr>
          <w:noProof/>
        </w:rPr>
        <w:tab/>
      </w:r>
      <w:r>
        <w:rPr>
          <w:noProof/>
        </w:rPr>
        <w:fldChar w:fldCharType="begin"/>
      </w:r>
      <w:r>
        <w:rPr>
          <w:noProof/>
        </w:rPr>
        <w:instrText xml:space="preserve"> PAGEREF _Toc500919884 \h </w:instrText>
      </w:r>
      <w:r>
        <w:rPr>
          <w:noProof/>
        </w:rPr>
      </w:r>
      <w:r>
        <w:rPr>
          <w:noProof/>
        </w:rPr>
        <w:fldChar w:fldCharType="separate"/>
      </w:r>
      <w:r>
        <w:rPr>
          <w:noProof/>
        </w:rPr>
        <w:t>8</w:t>
      </w:r>
      <w:r>
        <w:rPr>
          <w:noProof/>
        </w:rPr>
        <w:fldChar w:fldCharType="end"/>
      </w:r>
    </w:p>
    <w:p w14:paraId="76970599" w14:textId="77777777" w:rsidR="005261E9" w:rsidRDefault="005261E9">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Integrations- und Installationshandbuch</w:t>
      </w:r>
      <w:r>
        <w:rPr>
          <w:noProof/>
        </w:rPr>
        <w:tab/>
      </w:r>
      <w:r>
        <w:rPr>
          <w:noProof/>
        </w:rPr>
        <w:fldChar w:fldCharType="begin"/>
      </w:r>
      <w:r>
        <w:rPr>
          <w:noProof/>
        </w:rPr>
        <w:instrText xml:space="preserve"> PAGEREF _Toc500919885 \h </w:instrText>
      </w:r>
      <w:r>
        <w:rPr>
          <w:noProof/>
        </w:rPr>
      </w:r>
      <w:r>
        <w:rPr>
          <w:noProof/>
        </w:rPr>
        <w:fldChar w:fldCharType="separate"/>
      </w:r>
      <w:r>
        <w:rPr>
          <w:noProof/>
        </w:rPr>
        <w:t>8</w:t>
      </w:r>
      <w:r>
        <w:rPr>
          <w:noProof/>
        </w:rPr>
        <w:fldChar w:fldCharType="end"/>
      </w:r>
    </w:p>
    <w:p w14:paraId="1ABEC023" w14:textId="77777777" w:rsidR="005261E9" w:rsidRDefault="005261E9">
      <w:pPr>
        <w:pStyle w:val="Verzeichnis2"/>
        <w:rPr>
          <w:rFonts w:asciiTheme="minorHAnsi" w:eastAsiaTheme="minorEastAsia" w:hAnsiTheme="minorHAnsi" w:cstheme="minorBidi"/>
          <w:noProof/>
          <w:lang w:eastAsia="de-CH"/>
        </w:rPr>
      </w:pPr>
      <w:r>
        <w:rPr>
          <w:noProof/>
        </w:rPr>
        <w:t>3.3</w:t>
      </w:r>
      <w:r>
        <w:rPr>
          <w:rFonts w:asciiTheme="minorHAnsi" w:eastAsiaTheme="minorEastAsia" w:hAnsiTheme="minorHAnsi" w:cstheme="minorBidi"/>
          <w:noProof/>
          <w:lang w:eastAsia="de-CH"/>
        </w:rPr>
        <w:tab/>
      </w:r>
      <w:r>
        <w:rPr>
          <w:noProof/>
        </w:rPr>
        <w:t>Betriebshandbuch</w:t>
      </w:r>
      <w:r>
        <w:rPr>
          <w:noProof/>
        </w:rPr>
        <w:tab/>
      </w:r>
      <w:r>
        <w:rPr>
          <w:noProof/>
        </w:rPr>
        <w:fldChar w:fldCharType="begin"/>
      </w:r>
      <w:r>
        <w:rPr>
          <w:noProof/>
        </w:rPr>
        <w:instrText xml:space="preserve"> PAGEREF _Toc500919886 \h </w:instrText>
      </w:r>
      <w:r>
        <w:rPr>
          <w:noProof/>
        </w:rPr>
      </w:r>
      <w:r>
        <w:rPr>
          <w:noProof/>
        </w:rPr>
        <w:fldChar w:fldCharType="separate"/>
      </w:r>
      <w:r>
        <w:rPr>
          <w:noProof/>
        </w:rPr>
        <w:t>8</w:t>
      </w:r>
      <w:r>
        <w:rPr>
          <w:noProof/>
        </w:rPr>
        <w:fldChar w:fldCharType="end"/>
      </w:r>
    </w:p>
    <w:p w14:paraId="22DDB471" w14:textId="77777777" w:rsidR="005261E9" w:rsidRDefault="005261E9">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Testspezifikation</w:t>
      </w:r>
      <w:r>
        <w:rPr>
          <w:noProof/>
        </w:rPr>
        <w:tab/>
      </w:r>
      <w:r>
        <w:rPr>
          <w:noProof/>
        </w:rPr>
        <w:fldChar w:fldCharType="begin"/>
      </w:r>
      <w:r>
        <w:rPr>
          <w:noProof/>
        </w:rPr>
        <w:instrText xml:space="preserve"> PAGEREF _Toc500919887 \h </w:instrText>
      </w:r>
      <w:r>
        <w:rPr>
          <w:noProof/>
        </w:rPr>
      </w:r>
      <w:r>
        <w:rPr>
          <w:noProof/>
        </w:rPr>
        <w:fldChar w:fldCharType="separate"/>
      </w:r>
      <w:r>
        <w:rPr>
          <w:noProof/>
        </w:rPr>
        <w:t>9</w:t>
      </w:r>
      <w:r>
        <w:rPr>
          <w:noProof/>
        </w:rPr>
        <w:fldChar w:fldCharType="end"/>
      </w:r>
    </w:p>
    <w:p w14:paraId="2E600F98" w14:textId="77777777" w:rsidR="005261E9" w:rsidRDefault="005261E9">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Unit-Test</w:t>
      </w:r>
      <w:r>
        <w:rPr>
          <w:noProof/>
        </w:rPr>
        <w:tab/>
      </w:r>
      <w:r>
        <w:rPr>
          <w:noProof/>
        </w:rPr>
        <w:fldChar w:fldCharType="begin"/>
      </w:r>
      <w:r>
        <w:rPr>
          <w:noProof/>
        </w:rPr>
        <w:instrText xml:space="preserve"> PAGEREF _Toc500919888 \h </w:instrText>
      </w:r>
      <w:r>
        <w:rPr>
          <w:noProof/>
        </w:rPr>
      </w:r>
      <w:r>
        <w:rPr>
          <w:noProof/>
        </w:rPr>
        <w:fldChar w:fldCharType="separate"/>
      </w:r>
      <w:r>
        <w:rPr>
          <w:noProof/>
        </w:rPr>
        <w:t>9</w:t>
      </w:r>
      <w:r>
        <w:rPr>
          <w:noProof/>
        </w:rPr>
        <w:fldChar w:fldCharType="end"/>
      </w:r>
    </w:p>
    <w:p w14:paraId="36430B11" w14:textId="77777777" w:rsidR="005261E9" w:rsidRDefault="005261E9">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Systemtest</w:t>
      </w:r>
      <w:r>
        <w:rPr>
          <w:noProof/>
        </w:rPr>
        <w:tab/>
      </w:r>
      <w:r>
        <w:rPr>
          <w:noProof/>
        </w:rPr>
        <w:fldChar w:fldCharType="begin"/>
      </w:r>
      <w:r>
        <w:rPr>
          <w:noProof/>
        </w:rPr>
        <w:instrText xml:space="preserve"> PAGEREF _Toc500919889 \h </w:instrText>
      </w:r>
      <w:r>
        <w:rPr>
          <w:noProof/>
        </w:rPr>
      </w:r>
      <w:r>
        <w:rPr>
          <w:noProof/>
        </w:rPr>
        <w:fldChar w:fldCharType="separate"/>
      </w:r>
      <w:r>
        <w:rPr>
          <w:noProof/>
        </w:rPr>
        <w:t>9</w:t>
      </w:r>
      <w:r>
        <w:rPr>
          <w:noProof/>
        </w:rPr>
        <w:fldChar w:fldCharType="end"/>
      </w:r>
    </w:p>
    <w:p w14:paraId="450C64A4" w14:textId="77777777" w:rsidR="005261E9" w:rsidRDefault="005261E9">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Testfälle</w:t>
      </w:r>
      <w:r>
        <w:rPr>
          <w:noProof/>
        </w:rPr>
        <w:tab/>
      </w:r>
      <w:r>
        <w:rPr>
          <w:noProof/>
        </w:rPr>
        <w:fldChar w:fldCharType="begin"/>
      </w:r>
      <w:r>
        <w:rPr>
          <w:noProof/>
        </w:rPr>
        <w:instrText xml:space="preserve"> PAGEREF _Toc500919890 \h </w:instrText>
      </w:r>
      <w:r>
        <w:rPr>
          <w:noProof/>
        </w:rPr>
      </w:r>
      <w:r>
        <w:rPr>
          <w:noProof/>
        </w:rPr>
        <w:fldChar w:fldCharType="separate"/>
      </w:r>
      <w:r>
        <w:rPr>
          <w:noProof/>
        </w:rPr>
        <w:t>9</w:t>
      </w:r>
      <w:r>
        <w:rPr>
          <w:noProof/>
        </w:rPr>
        <w:fldChar w:fldCharType="end"/>
      </w:r>
    </w:p>
    <w:p w14:paraId="077DBCC6" w14:textId="77777777" w:rsidR="005261E9" w:rsidRDefault="005261E9">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Testprotokoll</w:t>
      </w:r>
      <w:r>
        <w:rPr>
          <w:noProof/>
        </w:rPr>
        <w:tab/>
      </w:r>
      <w:r>
        <w:rPr>
          <w:noProof/>
        </w:rPr>
        <w:fldChar w:fldCharType="begin"/>
      </w:r>
      <w:r>
        <w:rPr>
          <w:noProof/>
        </w:rPr>
        <w:instrText xml:space="preserve"> PAGEREF _Toc500919891 \h </w:instrText>
      </w:r>
      <w:r>
        <w:rPr>
          <w:noProof/>
        </w:rPr>
      </w:r>
      <w:r>
        <w:rPr>
          <w:noProof/>
        </w:rPr>
        <w:fldChar w:fldCharType="separate"/>
      </w:r>
      <w:r>
        <w:rPr>
          <w:noProof/>
        </w:rPr>
        <w:t>13</w:t>
      </w:r>
      <w:r>
        <w:rPr>
          <w:noProof/>
        </w:rPr>
        <w:fldChar w:fldCharType="end"/>
      </w:r>
    </w:p>
    <w:p w14:paraId="7DBFBF8F" w14:textId="77777777" w:rsidR="005261E9" w:rsidRDefault="005261E9">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Systemtest 1</w:t>
      </w:r>
      <w:r>
        <w:rPr>
          <w:noProof/>
        </w:rPr>
        <w:tab/>
      </w:r>
      <w:r>
        <w:rPr>
          <w:noProof/>
        </w:rPr>
        <w:fldChar w:fldCharType="begin"/>
      </w:r>
      <w:r>
        <w:rPr>
          <w:noProof/>
        </w:rPr>
        <w:instrText xml:space="preserve"> PAGEREF _Toc500919892 \h </w:instrText>
      </w:r>
      <w:r>
        <w:rPr>
          <w:noProof/>
        </w:rPr>
      </w:r>
      <w:r>
        <w:rPr>
          <w:noProof/>
        </w:rPr>
        <w:fldChar w:fldCharType="separate"/>
      </w:r>
      <w:r>
        <w:rPr>
          <w:noProof/>
        </w:rPr>
        <w:t>13</w:t>
      </w:r>
      <w:r>
        <w:rPr>
          <w:noProof/>
        </w:rPr>
        <w:fldChar w:fldCharType="end"/>
      </w:r>
    </w:p>
    <w:p w14:paraId="4024C3AA" w14:textId="77777777" w:rsidR="005261E9" w:rsidRDefault="005261E9">
      <w:pPr>
        <w:pStyle w:val="Verzeichnis3"/>
        <w:rPr>
          <w:rFonts w:asciiTheme="minorHAnsi" w:eastAsiaTheme="minorEastAsia" w:hAnsiTheme="minorHAnsi" w:cstheme="minorBidi"/>
          <w:noProof/>
          <w:lang w:eastAsia="de-CH"/>
        </w:rPr>
      </w:pPr>
      <w:r>
        <w:rPr>
          <w:noProof/>
        </w:rPr>
        <w:t>5.1.1</w:t>
      </w:r>
      <w:r>
        <w:rPr>
          <w:rFonts w:asciiTheme="minorHAnsi" w:eastAsiaTheme="minorEastAsia" w:hAnsiTheme="minorHAnsi" w:cstheme="minorBidi"/>
          <w:noProof/>
          <w:lang w:eastAsia="de-CH"/>
        </w:rPr>
        <w:tab/>
      </w:r>
      <w:r>
        <w:rPr>
          <w:noProof/>
        </w:rPr>
        <w:t>Testfall 1 „Neues Benutzerkonto erstellen “</w:t>
      </w:r>
      <w:r>
        <w:rPr>
          <w:noProof/>
        </w:rPr>
        <w:tab/>
      </w:r>
      <w:r>
        <w:rPr>
          <w:noProof/>
        </w:rPr>
        <w:fldChar w:fldCharType="begin"/>
      </w:r>
      <w:r>
        <w:rPr>
          <w:noProof/>
        </w:rPr>
        <w:instrText xml:space="preserve"> PAGEREF _Toc500919893 \h </w:instrText>
      </w:r>
      <w:r>
        <w:rPr>
          <w:noProof/>
        </w:rPr>
      </w:r>
      <w:r>
        <w:rPr>
          <w:noProof/>
        </w:rPr>
        <w:fldChar w:fldCharType="separate"/>
      </w:r>
      <w:r>
        <w:rPr>
          <w:noProof/>
        </w:rPr>
        <w:t>13</w:t>
      </w:r>
      <w:r>
        <w:rPr>
          <w:noProof/>
        </w:rPr>
        <w:fldChar w:fldCharType="end"/>
      </w:r>
    </w:p>
    <w:p w14:paraId="5D732E31" w14:textId="77777777" w:rsidR="005261E9" w:rsidRDefault="005261E9">
      <w:pPr>
        <w:pStyle w:val="Verzeichnis3"/>
        <w:rPr>
          <w:rFonts w:asciiTheme="minorHAnsi" w:eastAsiaTheme="minorEastAsia" w:hAnsiTheme="minorHAnsi" w:cstheme="minorBidi"/>
          <w:noProof/>
          <w:lang w:eastAsia="de-CH"/>
        </w:rPr>
      </w:pPr>
      <w:r>
        <w:rPr>
          <w:noProof/>
        </w:rPr>
        <w:t>5.1.2</w:t>
      </w:r>
      <w:r>
        <w:rPr>
          <w:rFonts w:asciiTheme="minorHAnsi" w:eastAsiaTheme="minorEastAsia" w:hAnsiTheme="minorHAnsi" w:cstheme="minorBidi"/>
          <w:noProof/>
          <w:lang w:eastAsia="de-CH"/>
        </w:rPr>
        <w:tab/>
      </w:r>
      <w:r>
        <w:rPr>
          <w:noProof/>
        </w:rPr>
        <w:t>Testfall 2 „</w:t>
      </w:r>
      <w:r w:rsidRPr="00650BCB">
        <w:rPr>
          <w:noProof/>
          <w:color w:val="000000"/>
        </w:rPr>
        <w:t>Anmelden</w:t>
      </w:r>
      <w:r>
        <w:rPr>
          <w:noProof/>
        </w:rPr>
        <w:t>“</w:t>
      </w:r>
      <w:r>
        <w:rPr>
          <w:noProof/>
        </w:rPr>
        <w:tab/>
      </w:r>
      <w:r>
        <w:rPr>
          <w:noProof/>
        </w:rPr>
        <w:fldChar w:fldCharType="begin"/>
      </w:r>
      <w:r>
        <w:rPr>
          <w:noProof/>
        </w:rPr>
        <w:instrText xml:space="preserve"> PAGEREF _Toc500919894 \h </w:instrText>
      </w:r>
      <w:r>
        <w:rPr>
          <w:noProof/>
        </w:rPr>
      </w:r>
      <w:r>
        <w:rPr>
          <w:noProof/>
        </w:rPr>
        <w:fldChar w:fldCharType="separate"/>
      </w:r>
      <w:r>
        <w:rPr>
          <w:noProof/>
        </w:rPr>
        <w:t>13</w:t>
      </w:r>
      <w:r>
        <w:rPr>
          <w:noProof/>
        </w:rPr>
        <w:fldChar w:fldCharType="end"/>
      </w:r>
    </w:p>
    <w:p w14:paraId="26BFFB0C" w14:textId="77777777" w:rsidR="005261E9" w:rsidRDefault="005261E9">
      <w:pPr>
        <w:pStyle w:val="Verzeichnis3"/>
        <w:rPr>
          <w:rFonts w:asciiTheme="minorHAnsi" w:eastAsiaTheme="minorEastAsia" w:hAnsiTheme="minorHAnsi" w:cstheme="minorBidi"/>
          <w:noProof/>
          <w:lang w:eastAsia="de-CH"/>
        </w:rPr>
      </w:pPr>
      <w:r>
        <w:rPr>
          <w:noProof/>
        </w:rPr>
        <w:t>5.1.3</w:t>
      </w:r>
      <w:r>
        <w:rPr>
          <w:rFonts w:asciiTheme="minorHAnsi" w:eastAsiaTheme="minorEastAsia" w:hAnsiTheme="minorHAnsi" w:cstheme="minorBidi"/>
          <w:noProof/>
          <w:lang w:eastAsia="de-CH"/>
        </w:rPr>
        <w:tab/>
      </w:r>
      <w:r>
        <w:rPr>
          <w:noProof/>
        </w:rPr>
        <w:t>Testfall 3 „</w:t>
      </w:r>
      <w:r w:rsidRPr="00650BCB">
        <w:rPr>
          <w:noProof/>
          <w:color w:val="000000"/>
        </w:rPr>
        <w:t>Page erstellen</w:t>
      </w:r>
      <w:r>
        <w:rPr>
          <w:noProof/>
        </w:rPr>
        <w:t>“</w:t>
      </w:r>
      <w:r>
        <w:rPr>
          <w:noProof/>
        </w:rPr>
        <w:tab/>
      </w:r>
      <w:r>
        <w:rPr>
          <w:noProof/>
        </w:rPr>
        <w:fldChar w:fldCharType="begin"/>
      </w:r>
      <w:r>
        <w:rPr>
          <w:noProof/>
        </w:rPr>
        <w:instrText xml:space="preserve"> PAGEREF _Toc500919895 \h </w:instrText>
      </w:r>
      <w:r>
        <w:rPr>
          <w:noProof/>
        </w:rPr>
      </w:r>
      <w:r>
        <w:rPr>
          <w:noProof/>
        </w:rPr>
        <w:fldChar w:fldCharType="separate"/>
      </w:r>
      <w:r>
        <w:rPr>
          <w:noProof/>
        </w:rPr>
        <w:t>13</w:t>
      </w:r>
      <w:r>
        <w:rPr>
          <w:noProof/>
        </w:rPr>
        <w:fldChar w:fldCharType="end"/>
      </w:r>
    </w:p>
    <w:p w14:paraId="2E0ECEC2" w14:textId="77777777" w:rsidR="005261E9" w:rsidRDefault="005261E9">
      <w:pPr>
        <w:pStyle w:val="Verzeichnis3"/>
        <w:rPr>
          <w:rFonts w:asciiTheme="minorHAnsi" w:eastAsiaTheme="minorEastAsia" w:hAnsiTheme="minorHAnsi" w:cstheme="minorBidi"/>
          <w:noProof/>
          <w:lang w:eastAsia="de-CH"/>
        </w:rPr>
      </w:pPr>
      <w:r>
        <w:rPr>
          <w:noProof/>
        </w:rPr>
        <w:t>5.1.4</w:t>
      </w:r>
      <w:r>
        <w:rPr>
          <w:rFonts w:asciiTheme="minorHAnsi" w:eastAsiaTheme="minorEastAsia" w:hAnsiTheme="minorHAnsi" w:cstheme="minorBidi"/>
          <w:noProof/>
          <w:lang w:eastAsia="de-CH"/>
        </w:rPr>
        <w:tab/>
      </w:r>
      <w:r>
        <w:rPr>
          <w:noProof/>
        </w:rPr>
        <w:t>Testfall 4 „</w:t>
      </w:r>
      <w:r w:rsidRPr="00650BCB">
        <w:rPr>
          <w:noProof/>
          <w:color w:val="000000"/>
        </w:rPr>
        <w:t>Tags hinzufügen</w:t>
      </w:r>
      <w:r>
        <w:rPr>
          <w:noProof/>
        </w:rPr>
        <w:t>“</w:t>
      </w:r>
      <w:r>
        <w:rPr>
          <w:noProof/>
        </w:rPr>
        <w:tab/>
      </w:r>
      <w:r>
        <w:rPr>
          <w:noProof/>
        </w:rPr>
        <w:fldChar w:fldCharType="begin"/>
      </w:r>
      <w:r>
        <w:rPr>
          <w:noProof/>
        </w:rPr>
        <w:instrText xml:space="preserve"> PAGEREF _Toc500919896 \h </w:instrText>
      </w:r>
      <w:r>
        <w:rPr>
          <w:noProof/>
        </w:rPr>
      </w:r>
      <w:r>
        <w:rPr>
          <w:noProof/>
        </w:rPr>
        <w:fldChar w:fldCharType="separate"/>
      </w:r>
      <w:r>
        <w:rPr>
          <w:noProof/>
        </w:rPr>
        <w:t>13</w:t>
      </w:r>
      <w:r>
        <w:rPr>
          <w:noProof/>
        </w:rPr>
        <w:fldChar w:fldCharType="end"/>
      </w:r>
    </w:p>
    <w:p w14:paraId="091EA253" w14:textId="77777777" w:rsidR="005261E9" w:rsidRDefault="005261E9">
      <w:pPr>
        <w:pStyle w:val="Verzeichnis3"/>
        <w:rPr>
          <w:rFonts w:asciiTheme="minorHAnsi" w:eastAsiaTheme="minorEastAsia" w:hAnsiTheme="minorHAnsi" w:cstheme="minorBidi"/>
          <w:noProof/>
          <w:lang w:eastAsia="de-CH"/>
        </w:rPr>
      </w:pPr>
      <w:r>
        <w:rPr>
          <w:noProof/>
        </w:rPr>
        <w:t>5.1.5</w:t>
      </w:r>
      <w:r>
        <w:rPr>
          <w:rFonts w:asciiTheme="minorHAnsi" w:eastAsiaTheme="minorEastAsia" w:hAnsiTheme="minorHAnsi" w:cstheme="minorBidi"/>
          <w:noProof/>
          <w:lang w:eastAsia="de-CH"/>
        </w:rPr>
        <w:tab/>
      </w:r>
      <w:r>
        <w:rPr>
          <w:noProof/>
        </w:rPr>
        <w:t>Testfall 5 „</w:t>
      </w:r>
      <w:r w:rsidRPr="00650BCB">
        <w:rPr>
          <w:noProof/>
          <w:color w:val="000000"/>
        </w:rPr>
        <w:t>Tags bearbeiten</w:t>
      </w:r>
      <w:r>
        <w:rPr>
          <w:noProof/>
        </w:rPr>
        <w:t>“</w:t>
      </w:r>
      <w:r>
        <w:rPr>
          <w:noProof/>
        </w:rPr>
        <w:tab/>
      </w:r>
      <w:r>
        <w:rPr>
          <w:noProof/>
        </w:rPr>
        <w:fldChar w:fldCharType="begin"/>
      </w:r>
      <w:r>
        <w:rPr>
          <w:noProof/>
        </w:rPr>
        <w:instrText xml:space="preserve"> PAGEREF _Toc500919897 \h </w:instrText>
      </w:r>
      <w:r>
        <w:rPr>
          <w:noProof/>
        </w:rPr>
      </w:r>
      <w:r>
        <w:rPr>
          <w:noProof/>
        </w:rPr>
        <w:fldChar w:fldCharType="separate"/>
      </w:r>
      <w:r>
        <w:rPr>
          <w:noProof/>
        </w:rPr>
        <w:t>13</w:t>
      </w:r>
      <w:r>
        <w:rPr>
          <w:noProof/>
        </w:rPr>
        <w:fldChar w:fldCharType="end"/>
      </w:r>
    </w:p>
    <w:p w14:paraId="77460651" w14:textId="77777777" w:rsidR="005261E9" w:rsidRDefault="005261E9">
      <w:pPr>
        <w:pStyle w:val="Verzeichnis3"/>
        <w:rPr>
          <w:rFonts w:asciiTheme="minorHAnsi" w:eastAsiaTheme="minorEastAsia" w:hAnsiTheme="minorHAnsi" w:cstheme="minorBidi"/>
          <w:noProof/>
          <w:lang w:eastAsia="de-CH"/>
        </w:rPr>
      </w:pPr>
      <w:r>
        <w:rPr>
          <w:noProof/>
        </w:rPr>
        <w:t>5.1.6</w:t>
      </w:r>
      <w:r>
        <w:rPr>
          <w:rFonts w:asciiTheme="minorHAnsi" w:eastAsiaTheme="minorEastAsia" w:hAnsiTheme="minorHAnsi" w:cstheme="minorBidi"/>
          <w:noProof/>
          <w:lang w:eastAsia="de-CH"/>
        </w:rPr>
        <w:tab/>
      </w:r>
      <w:r>
        <w:rPr>
          <w:noProof/>
        </w:rPr>
        <w:t>Testfall 6 „</w:t>
      </w:r>
      <w:r w:rsidRPr="00650BCB">
        <w:rPr>
          <w:noProof/>
          <w:color w:val="000000"/>
        </w:rPr>
        <w:t>Page bearbeiten</w:t>
      </w:r>
      <w:r>
        <w:rPr>
          <w:noProof/>
        </w:rPr>
        <w:t>“</w:t>
      </w:r>
      <w:r>
        <w:rPr>
          <w:noProof/>
        </w:rPr>
        <w:tab/>
      </w:r>
      <w:r>
        <w:rPr>
          <w:noProof/>
        </w:rPr>
        <w:fldChar w:fldCharType="begin"/>
      </w:r>
      <w:r>
        <w:rPr>
          <w:noProof/>
        </w:rPr>
        <w:instrText xml:space="preserve"> PAGEREF _Toc500919898 \h </w:instrText>
      </w:r>
      <w:r>
        <w:rPr>
          <w:noProof/>
        </w:rPr>
      </w:r>
      <w:r>
        <w:rPr>
          <w:noProof/>
        </w:rPr>
        <w:fldChar w:fldCharType="separate"/>
      </w:r>
      <w:r>
        <w:rPr>
          <w:noProof/>
        </w:rPr>
        <w:t>13</w:t>
      </w:r>
      <w:r>
        <w:rPr>
          <w:noProof/>
        </w:rPr>
        <w:fldChar w:fldCharType="end"/>
      </w:r>
    </w:p>
    <w:p w14:paraId="546D4C28" w14:textId="77777777" w:rsidR="005261E9" w:rsidRDefault="005261E9">
      <w:pPr>
        <w:pStyle w:val="Verzeichnis3"/>
        <w:rPr>
          <w:rFonts w:asciiTheme="minorHAnsi" w:eastAsiaTheme="minorEastAsia" w:hAnsiTheme="minorHAnsi" w:cstheme="minorBidi"/>
          <w:noProof/>
          <w:lang w:eastAsia="de-CH"/>
        </w:rPr>
      </w:pPr>
      <w:r>
        <w:rPr>
          <w:noProof/>
        </w:rPr>
        <w:t>5.1.7</w:t>
      </w:r>
      <w:r>
        <w:rPr>
          <w:rFonts w:asciiTheme="minorHAnsi" w:eastAsiaTheme="minorEastAsia" w:hAnsiTheme="minorHAnsi" w:cstheme="minorBidi"/>
          <w:noProof/>
          <w:lang w:eastAsia="de-CH"/>
        </w:rPr>
        <w:tab/>
      </w:r>
      <w:r>
        <w:rPr>
          <w:noProof/>
        </w:rPr>
        <w:t>Testfall 7 „</w:t>
      </w:r>
      <w:r w:rsidRPr="00650BCB">
        <w:rPr>
          <w:noProof/>
          <w:color w:val="000000"/>
        </w:rPr>
        <w:t>Page suchen</w:t>
      </w:r>
      <w:r>
        <w:rPr>
          <w:noProof/>
        </w:rPr>
        <w:t>“</w:t>
      </w:r>
      <w:r>
        <w:rPr>
          <w:noProof/>
        </w:rPr>
        <w:tab/>
      </w:r>
      <w:r>
        <w:rPr>
          <w:noProof/>
        </w:rPr>
        <w:fldChar w:fldCharType="begin"/>
      </w:r>
      <w:r>
        <w:rPr>
          <w:noProof/>
        </w:rPr>
        <w:instrText xml:space="preserve"> PAGEREF _Toc500919899 \h </w:instrText>
      </w:r>
      <w:r>
        <w:rPr>
          <w:noProof/>
        </w:rPr>
      </w:r>
      <w:r>
        <w:rPr>
          <w:noProof/>
        </w:rPr>
        <w:fldChar w:fldCharType="separate"/>
      </w:r>
      <w:r>
        <w:rPr>
          <w:noProof/>
        </w:rPr>
        <w:t>13</w:t>
      </w:r>
      <w:r>
        <w:rPr>
          <w:noProof/>
        </w:rPr>
        <w:fldChar w:fldCharType="end"/>
      </w:r>
    </w:p>
    <w:p w14:paraId="000F88C1" w14:textId="77777777" w:rsidR="005261E9" w:rsidRDefault="005261E9">
      <w:pPr>
        <w:pStyle w:val="Verzeichnis3"/>
        <w:rPr>
          <w:rFonts w:asciiTheme="minorHAnsi" w:eastAsiaTheme="minorEastAsia" w:hAnsiTheme="minorHAnsi" w:cstheme="minorBidi"/>
          <w:noProof/>
          <w:lang w:eastAsia="de-CH"/>
        </w:rPr>
      </w:pPr>
      <w:r>
        <w:rPr>
          <w:noProof/>
        </w:rPr>
        <w:t>5.1.8</w:t>
      </w:r>
      <w:r>
        <w:rPr>
          <w:rFonts w:asciiTheme="minorHAnsi" w:eastAsiaTheme="minorEastAsia" w:hAnsiTheme="minorHAnsi" w:cstheme="minorBidi"/>
          <w:noProof/>
          <w:lang w:eastAsia="de-CH"/>
        </w:rPr>
        <w:tab/>
      </w:r>
      <w:r>
        <w:rPr>
          <w:noProof/>
        </w:rPr>
        <w:t>Testfall 8 „</w:t>
      </w:r>
      <w:r w:rsidRPr="00650BCB">
        <w:rPr>
          <w:noProof/>
          <w:color w:val="000000"/>
        </w:rPr>
        <w:t>Page löschen</w:t>
      </w:r>
      <w:r>
        <w:rPr>
          <w:noProof/>
        </w:rPr>
        <w:t>“</w:t>
      </w:r>
      <w:r>
        <w:rPr>
          <w:noProof/>
        </w:rPr>
        <w:tab/>
      </w:r>
      <w:r>
        <w:rPr>
          <w:noProof/>
        </w:rPr>
        <w:fldChar w:fldCharType="begin"/>
      </w:r>
      <w:r>
        <w:rPr>
          <w:noProof/>
        </w:rPr>
        <w:instrText xml:space="preserve"> PAGEREF _Toc500919900 \h </w:instrText>
      </w:r>
      <w:r>
        <w:rPr>
          <w:noProof/>
        </w:rPr>
      </w:r>
      <w:r>
        <w:rPr>
          <w:noProof/>
        </w:rPr>
        <w:fldChar w:fldCharType="separate"/>
      </w:r>
      <w:r>
        <w:rPr>
          <w:noProof/>
        </w:rPr>
        <w:t>13</w:t>
      </w:r>
      <w:r>
        <w:rPr>
          <w:noProof/>
        </w:rPr>
        <w:fldChar w:fldCharType="end"/>
      </w:r>
    </w:p>
    <w:p w14:paraId="6EFE0F01" w14:textId="77777777" w:rsidR="005261E9" w:rsidRDefault="005261E9">
      <w:pPr>
        <w:pStyle w:val="Verzeichnis3"/>
        <w:rPr>
          <w:rFonts w:asciiTheme="minorHAnsi" w:eastAsiaTheme="minorEastAsia" w:hAnsiTheme="minorHAnsi" w:cstheme="minorBidi"/>
          <w:noProof/>
          <w:lang w:eastAsia="de-CH"/>
        </w:rPr>
      </w:pPr>
      <w:r>
        <w:rPr>
          <w:noProof/>
        </w:rPr>
        <w:t>5.1.9</w:t>
      </w:r>
      <w:r>
        <w:rPr>
          <w:rFonts w:asciiTheme="minorHAnsi" w:eastAsiaTheme="minorEastAsia" w:hAnsiTheme="minorHAnsi" w:cstheme="minorBidi"/>
          <w:noProof/>
          <w:lang w:eastAsia="de-CH"/>
        </w:rPr>
        <w:tab/>
      </w:r>
      <w:r>
        <w:rPr>
          <w:noProof/>
        </w:rPr>
        <w:t>Testfall 9 „</w:t>
      </w:r>
      <w:r w:rsidRPr="00650BCB">
        <w:rPr>
          <w:noProof/>
          <w:color w:val="000000"/>
        </w:rPr>
        <w:t>Page exportieren</w:t>
      </w:r>
      <w:r>
        <w:rPr>
          <w:noProof/>
        </w:rPr>
        <w:t>“</w:t>
      </w:r>
      <w:r>
        <w:rPr>
          <w:noProof/>
        </w:rPr>
        <w:tab/>
      </w:r>
      <w:r>
        <w:rPr>
          <w:noProof/>
        </w:rPr>
        <w:fldChar w:fldCharType="begin"/>
      </w:r>
      <w:r>
        <w:rPr>
          <w:noProof/>
        </w:rPr>
        <w:instrText xml:space="preserve"> PAGEREF _Toc500919901 \h </w:instrText>
      </w:r>
      <w:r>
        <w:rPr>
          <w:noProof/>
        </w:rPr>
      </w:r>
      <w:r>
        <w:rPr>
          <w:noProof/>
        </w:rPr>
        <w:fldChar w:fldCharType="separate"/>
      </w:r>
      <w:r>
        <w:rPr>
          <w:noProof/>
        </w:rPr>
        <w:t>13</w:t>
      </w:r>
      <w:r>
        <w:rPr>
          <w:noProof/>
        </w:rPr>
        <w:fldChar w:fldCharType="end"/>
      </w:r>
    </w:p>
    <w:p w14:paraId="239290BA" w14:textId="77777777" w:rsidR="005261E9" w:rsidRDefault="005261E9">
      <w:pPr>
        <w:pStyle w:val="Verzeichnis3"/>
        <w:rPr>
          <w:rFonts w:asciiTheme="minorHAnsi" w:eastAsiaTheme="minorEastAsia" w:hAnsiTheme="minorHAnsi" w:cstheme="minorBidi"/>
          <w:noProof/>
          <w:lang w:eastAsia="de-CH"/>
        </w:rPr>
      </w:pPr>
      <w:r>
        <w:rPr>
          <w:noProof/>
        </w:rPr>
        <w:t>5.1.10</w:t>
      </w:r>
      <w:r>
        <w:rPr>
          <w:rFonts w:asciiTheme="minorHAnsi" w:eastAsiaTheme="minorEastAsia" w:hAnsiTheme="minorHAnsi" w:cstheme="minorBidi"/>
          <w:noProof/>
          <w:lang w:eastAsia="de-CH"/>
        </w:rPr>
        <w:tab/>
      </w:r>
      <w:r>
        <w:rPr>
          <w:noProof/>
        </w:rPr>
        <w:t>Testfall 10 „</w:t>
      </w:r>
      <w:r w:rsidRPr="00650BCB">
        <w:rPr>
          <w:noProof/>
          <w:color w:val="000000"/>
        </w:rPr>
        <w:t>Passwort ändern</w:t>
      </w:r>
      <w:r>
        <w:rPr>
          <w:noProof/>
        </w:rPr>
        <w:t>“</w:t>
      </w:r>
      <w:r>
        <w:rPr>
          <w:noProof/>
        </w:rPr>
        <w:tab/>
      </w:r>
      <w:r>
        <w:rPr>
          <w:noProof/>
        </w:rPr>
        <w:fldChar w:fldCharType="begin"/>
      </w:r>
      <w:r>
        <w:rPr>
          <w:noProof/>
        </w:rPr>
        <w:instrText xml:space="preserve"> PAGEREF _Toc500919902 \h </w:instrText>
      </w:r>
      <w:r>
        <w:rPr>
          <w:noProof/>
        </w:rPr>
      </w:r>
      <w:r>
        <w:rPr>
          <w:noProof/>
        </w:rPr>
        <w:fldChar w:fldCharType="separate"/>
      </w:r>
      <w:r>
        <w:rPr>
          <w:noProof/>
        </w:rPr>
        <w:t>13</w:t>
      </w:r>
      <w:r>
        <w:rPr>
          <w:noProof/>
        </w:rPr>
        <w:fldChar w:fldCharType="end"/>
      </w:r>
    </w:p>
    <w:p w14:paraId="48C6FE52" w14:textId="77777777" w:rsidR="005261E9" w:rsidRDefault="005261E9">
      <w:pPr>
        <w:pStyle w:val="Verzeichnis3"/>
        <w:rPr>
          <w:rFonts w:asciiTheme="minorHAnsi" w:eastAsiaTheme="minorEastAsia" w:hAnsiTheme="minorHAnsi" w:cstheme="minorBidi"/>
          <w:noProof/>
          <w:lang w:eastAsia="de-CH"/>
        </w:rPr>
      </w:pPr>
      <w:r>
        <w:rPr>
          <w:noProof/>
        </w:rPr>
        <w:t>5.1.11</w:t>
      </w:r>
      <w:r>
        <w:rPr>
          <w:rFonts w:asciiTheme="minorHAnsi" w:eastAsiaTheme="minorEastAsia" w:hAnsiTheme="minorHAnsi" w:cstheme="minorBidi"/>
          <w:noProof/>
          <w:lang w:eastAsia="de-CH"/>
        </w:rPr>
        <w:tab/>
      </w:r>
      <w:r>
        <w:rPr>
          <w:noProof/>
        </w:rPr>
        <w:t>Testfall 11 „</w:t>
      </w:r>
      <w:r w:rsidRPr="00650BCB">
        <w:rPr>
          <w:noProof/>
          <w:color w:val="000000"/>
        </w:rPr>
        <w:t>Benutzer deaktivieren (löschen)</w:t>
      </w:r>
      <w:r>
        <w:rPr>
          <w:noProof/>
        </w:rPr>
        <w:t>“</w:t>
      </w:r>
      <w:r>
        <w:rPr>
          <w:noProof/>
        </w:rPr>
        <w:tab/>
      </w:r>
      <w:r>
        <w:rPr>
          <w:noProof/>
        </w:rPr>
        <w:fldChar w:fldCharType="begin"/>
      </w:r>
      <w:r>
        <w:rPr>
          <w:noProof/>
        </w:rPr>
        <w:instrText xml:space="preserve"> PAGEREF _Toc500919903 \h </w:instrText>
      </w:r>
      <w:r>
        <w:rPr>
          <w:noProof/>
        </w:rPr>
      </w:r>
      <w:r>
        <w:rPr>
          <w:noProof/>
        </w:rPr>
        <w:fldChar w:fldCharType="separate"/>
      </w:r>
      <w:r>
        <w:rPr>
          <w:noProof/>
        </w:rPr>
        <w:t>13</w:t>
      </w:r>
      <w:r>
        <w:rPr>
          <w:noProof/>
        </w:rPr>
        <w:fldChar w:fldCharType="end"/>
      </w:r>
    </w:p>
    <w:p w14:paraId="151765F6" w14:textId="77777777" w:rsidR="005261E9" w:rsidRDefault="005261E9">
      <w:pPr>
        <w:pStyle w:val="Verzeichnis3"/>
        <w:rPr>
          <w:rFonts w:asciiTheme="minorHAnsi" w:eastAsiaTheme="minorEastAsia" w:hAnsiTheme="minorHAnsi" w:cstheme="minorBidi"/>
          <w:noProof/>
          <w:lang w:eastAsia="de-CH"/>
        </w:rPr>
      </w:pPr>
      <w:r>
        <w:rPr>
          <w:noProof/>
        </w:rPr>
        <w:t>5.1.12</w:t>
      </w:r>
      <w:r>
        <w:rPr>
          <w:rFonts w:asciiTheme="minorHAnsi" w:eastAsiaTheme="minorEastAsia" w:hAnsiTheme="minorHAnsi" w:cstheme="minorBidi"/>
          <w:noProof/>
          <w:lang w:eastAsia="de-CH"/>
        </w:rPr>
        <w:tab/>
      </w:r>
      <w:r>
        <w:rPr>
          <w:noProof/>
        </w:rPr>
        <w:t>Testfall 12 „</w:t>
      </w:r>
      <w:r w:rsidRPr="00650BCB">
        <w:rPr>
          <w:noProof/>
          <w:color w:val="000000"/>
        </w:rPr>
        <w:t>Benutzer reaktivieren</w:t>
      </w:r>
      <w:r>
        <w:rPr>
          <w:noProof/>
        </w:rPr>
        <w:t>“</w:t>
      </w:r>
      <w:r>
        <w:rPr>
          <w:noProof/>
        </w:rPr>
        <w:tab/>
      </w:r>
      <w:r>
        <w:rPr>
          <w:noProof/>
        </w:rPr>
        <w:fldChar w:fldCharType="begin"/>
      </w:r>
      <w:r>
        <w:rPr>
          <w:noProof/>
        </w:rPr>
        <w:instrText xml:space="preserve"> PAGEREF _Toc500919904 \h </w:instrText>
      </w:r>
      <w:r>
        <w:rPr>
          <w:noProof/>
        </w:rPr>
      </w:r>
      <w:r>
        <w:rPr>
          <w:noProof/>
        </w:rPr>
        <w:fldChar w:fldCharType="separate"/>
      </w:r>
      <w:r>
        <w:rPr>
          <w:noProof/>
        </w:rPr>
        <w:t>13</w:t>
      </w:r>
      <w:r>
        <w:rPr>
          <w:noProof/>
        </w:rPr>
        <w:fldChar w:fldCharType="end"/>
      </w:r>
    </w:p>
    <w:p w14:paraId="3DAF3D7F" w14:textId="77777777" w:rsidR="005261E9" w:rsidRDefault="005261E9">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_Toc500919905 \h </w:instrText>
      </w:r>
      <w:r>
        <w:rPr>
          <w:noProof/>
        </w:rPr>
      </w:r>
      <w:r>
        <w:rPr>
          <w:noProof/>
        </w:rPr>
        <w:fldChar w:fldCharType="separate"/>
      </w:r>
      <w:r>
        <w:rPr>
          <w:noProof/>
        </w:rPr>
        <w:t>14</w:t>
      </w:r>
      <w:r>
        <w:rPr>
          <w:noProof/>
        </w:rPr>
        <w:fldChar w:fldCharType="end"/>
      </w:r>
    </w:p>
    <w:p w14:paraId="06D714A5" w14:textId="77777777" w:rsidR="005261E9" w:rsidRDefault="005261E9">
      <w:pPr>
        <w:pStyle w:val="Verzeichnis1"/>
        <w:rPr>
          <w:rFonts w:asciiTheme="minorHAnsi" w:eastAsiaTheme="minorEastAsia" w:hAnsiTheme="minorHAnsi" w:cstheme="minorBidi"/>
          <w:noProof/>
          <w:lang w:eastAsia="de-CH"/>
        </w:rPr>
      </w:pPr>
      <w:r>
        <w:rPr>
          <w:noProof/>
        </w:rPr>
        <w:t>Anhang A: Quellcode</w:t>
      </w:r>
      <w:r>
        <w:rPr>
          <w:noProof/>
        </w:rPr>
        <w:tab/>
      </w:r>
      <w:r>
        <w:rPr>
          <w:noProof/>
        </w:rPr>
        <w:fldChar w:fldCharType="begin"/>
      </w:r>
      <w:r>
        <w:rPr>
          <w:noProof/>
        </w:rPr>
        <w:instrText xml:space="preserve"> PAGEREF _Toc500919906 \h </w:instrText>
      </w:r>
      <w:r>
        <w:rPr>
          <w:noProof/>
        </w:rPr>
      </w:r>
      <w:r>
        <w:rPr>
          <w:noProof/>
        </w:rPr>
        <w:fldChar w:fldCharType="separate"/>
      </w:r>
      <w:r>
        <w:rPr>
          <w:noProof/>
        </w:rPr>
        <w:t>15</w:t>
      </w:r>
      <w:r>
        <w:rPr>
          <w:noProof/>
        </w:rPr>
        <w:fldChar w:fldCharType="end"/>
      </w:r>
    </w:p>
    <w:p w14:paraId="043FB9D0" w14:textId="77777777" w:rsidR="005261E9" w:rsidRPr="005261E9" w:rsidRDefault="005261E9">
      <w:pPr>
        <w:pStyle w:val="Verzeichnis2"/>
        <w:rPr>
          <w:rFonts w:asciiTheme="minorHAnsi" w:eastAsiaTheme="minorEastAsia" w:hAnsiTheme="minorHAnsi" w:cstheme="minorBidi"/>
          <w:noProof/>
          <w:lang w:val="en-US" w:eastAsia="de-CH"/>
        </w:rPr>
      </w:pPr>
      <w:r w:rsidRPr="005261E9">
        <w:rPr>
          <w:noProof/>
          <w:lang w:val="en-US"/>
        </w:rPr>
        <w:t>6.1</w:t>
      </w:r>
      <w:r w:rsidRPr="005261E9">
        <w:rPr>
          <w:rFonts w:asciiTheme="minorHAnsi" w:eastAsiaTheme="minorEastAsia" w:hAnsiTheme="minorHAnsi" w:cstheme="minorBidi"/>
          <w:noProof/>
          <w:lang w:val="en-US" w:eastAsia="de-CH"/>
        </w:rPr>
        <w:tab/>
      </w:r>
      <w:r w:rsidRPr="005261E9">
        <w:rPr>
          <w:noProof/>
          <w:lang w:val="en-US"/>
        </w:rPr>
        <w:t>API</w:t>
      </w:r>
      <w:r w:rsidRPr="005261E9">
        <w:rPr>
          <w:noProof/>
          <w:lang w:val="en-US"/>
        </w:rPr>
        <w:tab/>
      </w:r>
      <w:r>
        <w:rPr>
          <w:noProof/>
        </w:rPr>
        <w:fldChar w:fldCharType="begin"/>
      </w:r>
      <w:r w:rsidRPr="005261E9">
        <w:rPr>
          <w:noProof/>
          <w:lang w:val="en-US"/>
        </w:rPr>
        <w:instrText xml:space="preserve"> PAGEREF _Toc500919907 \h </w:instrText>
      </w:r>
      <w:r>
        <w:rPr>
          <w:noProof/>
        </w:rPr>
      </w:r>
      <w:r>
        <w:rPr>
          <w:noProof/>
        </w:rPr>
        <w:fldChar w:fldCharType="separate"/>
      </w:r>
      <w:r w:rsidRPr="005261E9">
        <w:rPr>
          <w:noProof/>
          <w:lang w:val="en-US"/>
        </w:rPr>
        <w:t>15</w:t>
      </w:r>
      <w:r>
        <w:rPr>
          <w:noProof/>
        </w:rPr>
        <w:fldChar w:fldCharType="end"/>
      </w:r>
    </w:p>
    <w:p w14:paraId="1BC81910" w14:textId="77777777" w:rsidR="005261E9" w:rsidRPr="005261E9" w:rsidRDefault="005261E9">
      <w:pPr>
        <w:pStyle w:val="Verzeichnis2"/>
        <w:rPr>
          <w:rFonts w:asciiTheme="minorHAnsi" w:eastAsiaTheme="minorEastAsia" w:hAnsiTheme="minorHAnsi" w:cstheme="minorBidi"/>
          <w:noProof/>
          <w:lang w:val="en-US" w:eastAsia="de-CH"/>
        </w:rPr>
      </w:pPr>
      <w:r w:rsidRPr="00650BCB">
        <w:rPr>
          <w:noProof/>
          <w:lang w:val="en-US"/>
        </w:rPr>
        <w:t>6.2</w:t>
      </w:r>
      <w:r w:rsidRPr="005261E9">
        <w:rPr>
          <w:rFonts w:asciiTheme="minorHAnsi" w:eastAsiaTheme="minorEastAsia" w:hAnsiTheme="minorHAnsi" w:cstheme="minorBidi"/>
          <w:noProof/>
          <w:lang w:val="en-US" w:eastAsia="de-CH"/>
        </w:rPr>
        <w:tab/>
      </w:r>
      <w:r w:rsidRPr="00650BCB">
        <w:rPr>
          <w:noProof/>
          <w:lang w:val="en-US"/>
        </w:rPr>
        <w:t>Connection</w:t>
      </w:r>
      <w:r w:rsidRPr="005261E9">
        <w:rPr>
          <w:noProof/>
          <w:lang w:val="en-US"/>
        </w:rPr>
        <w:tab/>
      </w:r>
      <w:r>
        <w:rPr>
          <w:noProof/>
        </w:rPr>
        <w:fldChar w:fldCharType="begin"/>
      </w:r>
      <w:r w:rsidRPr="005261E9">
        <w:rPr>
          <w:noProof/>
          <w:lang w:val="en-US"/>
        </w:rPr>
        <w:instrText xml:space="preserve"> PAGEREF _Toc500919908 \h </w:instrText>
      </w:r>
      <w:r>
        <w:rPr>
          <w:noProof/>
        </w:rPr>
      </w:r>
      <w:r>
        <w:rPr>
          <w:noProof/>
        </w:rPr>
        <w:fldChar w:fldCharType="separate"/>
      </w:r>
      <w:r w:rsidRPr="005261E9">
        <w:rPr>
          <w:noProof/>
          <w:lang w:val="en-US"/>
        </w:rPr>
        <w:t>28</w:t>
      </w:r>
      <w:r>
        <w:rPr>
          <w:noProof/>
        </w:rPr>
        <w:fldChar w:fldCharType="end"/>
      </w:r>
    </w:p>
    <w:p w14:paraId="66762CA3" w14:textId="77777777" w:rsidR="005261E9" w:rsidRPr="005261E9" w:rsidRDefault="005261E9">
      <w:pPr>
        <w:pStyle w:val="Verzeichnis2"/>
        <w:rPr>
          <w:rFonts w:asciiTheme="minorHAnsi" w:eastAsiaTheme="minorEastAsia" w:hAnsiTheme="minorHAnsi" w:cstheme="minorBidi"/>
          <w:noProof/>
          <w:lang w:val="en-US" w:eastAsia="de-CH"/>
        </w:rPr>
      </w:pPr>
      <w:r w:rsidRPr="00650BCB">
        <w:rPr>
          <w:noProof/>
          <w:lang w:val="en-US"/>
        </w:rPr>
        <w:t>6.3</w:t>
      </w:r>
      <w:r w:rsidRPr="005261E9">
        <w:rPr>
          <w:rFonts w:asciiTheme="minorHAnsi" w:eastAsiaTheme="minorEastAsia" w:hAnsiTheme="minorHAnsi" w:cstheme="minorBidi"/>
          <w:noProof/>
          <w:lang w:val="en-US" w:eastAsia="de-CH"/>
        </w:rPr>
        <w:tab/>
      </w:r>
      <w:r w:rsidRPr="00650BCB">
        <w:rPr>
          <w:noProof/>
          <w:lang w:val="en-US"/>
        </w:rPr>
        <w:t>Entity</w:t>
      </w:r>
      <w:r w:rsidRPr="005261E9">
        <w:rPr>
          <w:noProof/>
          <w:lang w:val="en-US"/>
        </w:rPr>
        <w:tab/>
      </w:r>
      <w:r>
        <w:rPr>
          <w:noProof/>
        </w:rPr>
        <w:fldChar w:fldCharType="begin"/>
      </w:r>
      <w:r w:rsidRPr="005261E9">
        <w:rPr>
          <w:noProof/>
          <w:lang w:val="en-US"/>
        </w:rPr>
        <w:instrText xml:space="preserve"> PAGEREF _Toc500919909 \h </w:instrText>
      </w:r>
      <w:r>
        <w:rPr>
          <w:noProof/>
        </w:rPr>
      </w:r>
      <w:r>
        <w:rPr>
          <w:noProof/>
        </w:rPr>
        <w:fldChar w:fldCharType="separate"/>
      </w:r>
      <w:r w:rsidRPr="005261E9">
        <w:rPr>
          <w:noProof/>
          <w:lang w:val="en-US"/>
        </w:rPr>
        <w:t>28</w:t>
      </w:r>
      <w:r>
        <w:rPr>
          <w:noProof/>
        </w:rPr>
        <w:fldChar w:fldCharType="end"/>
      </w:r>
    </w:p>
    <w:p w14:paraId="5E9B6166" w14:textId="77777777" w:rsidR="005261E9" w:rsidRPr="005261E9" w:rsidRDefault="005261E9">
      <w:pPr>
        <w:pStyle w:val="Verzeichnis3"/>
        <w:rPr>
          <w:rFonts w:asciiTheme="minorHAnsi" w:eastAsiaTheme="minorEastAsia" w:hAnsiTheme="minorHAnsi" w:cstheme="minorBidi"/>
          <w:noProof/>
          <w:lang w:val="en-US" w:eastAsia="de-CH"/>
        </w:rPr>
      </w:pPr>
      <w:r w:rsidRPr="00650BCB">
        <w:rPr>
          <w:noProof/>
          <w:lang w:val="en-US"/>
        </w:rPr>
        <w:t>6.3.1</w:t>
      </w:r>
      <w:r w:rsidRPr="005261E9">
        <w:rPr>
          <w:rFonts w:asciiTheme="minorHAnsi" w:eastAsiaTheme="minorEastAsia" w:hAnsiTheme="minorHAnsi" w:cstheme="minorBidi"/>
          <w:noProof/>
          <w:lang w:val="en-US" w:eastAsia="de-CH"/>
        </w:rPr>
        <w:tab/>
      </w:r>
      <w:r w:rsidRPr="00650BCB">
        <w:rPr>
          <w:noProof/>
          <w:lang w:val="en-US"/>
        </w:rPr>
        <w:t>Data</w:t>
      </w:r>
      <w:r w:rsidRPr="005261E9">
        <w:rPr>
          <w:noProof/>
          <w:lang w:val="en-US"/>
        </w:rPr>
        <w:tab/>
      </w:r>
      <w:r>
        <w:rPr>
          <w:noProof/>
        </w:rPr>
        <w:fldChar w:fldCharType="begin"/>
      </w:r>
      <w:r w:rsidRPr="005261E9">
        <w:rPr>
          <w:noProof/>
          <w:lang w:val="en-US"/>
        </w:rPr>
        <w:instrText xml:space="preserve"> PAGEREF _Toc500919910 \h </w:instrText>
      </w:r>
      <w:r>
        <w:rPr>
          <w:noProof/>
        </w:rPr>
      </w:r>
      <w:r>
        <w:rPr>
          <w:noProof/>
        </w:rPr>
        <w:fldChar w:fldCharType="separate"/>
      </w:r>
      <w:r w:rsidRPr="005261E9">
        <w:rPr>
          <w:noProof/>
          <w:lang w:val="en-US"/>
        </w:rPr>
        <w:t>28</w:t>
      </w:r>
      <w:r>
        <w:rPr>
          <w:noProof/>
        </w:rPr>
        <w:fldChar w:fldCharType="end"/>
      </w:r>
    </w:p>
    <w:p w14:paraId="09F46D62" w14:textId="77777777" w:rsidR="005261E9" w:rsidRPr="005261E9" w:rsidRDefault="005261E9">
      <w:pPr>
        <w:pStyle w:val="Verzeichnis3"/>
        <w:rPr>
          <w:rFonts w:asciiTheme="minorHAnsi" w:eastAsiaTheme="minorEastAsia" w:hAnsiTheme="minorHAnsi" w:cstheme="minorBidi"/>
          <w:noProof/>
          <w:lang w:val="en-US" w:eastAsia="de-CH"/>
        </w:rPr>
      </w:pPr>
      <w:r w:rsidRPr="005261E9">
        <w:rPr>
          <w:noProof/>
          <w:lang w:val="en-US"/>
        </w:rPr>
        <w:t>6.3.2</w:t>
      </w:r>
      <w:r w:rsidRPr="005261E9">
        <w:rPr>
          <w:rFonts w:asciiTheme="minorHAnsi" w:eastAsiaTheme="minorEastAsia" w:hAnsiTheme="minorHAnsi" w:cstheme="minorBidi"/>
          <w:noProof/>
          <w:lang w:val="en-US" w:eastAsia="de-CH"/>
        </w:rPr>
        <w:tab/>
      </w:r>
      <w:r w:rsidRPr="005261E9">
        <w:rPr>
          <w:noProof/>
          <w:lang w:val="en-US"/>
        </w:rPr>
        <w:t>Domain</w:t>
      </w:r>
      <w:r w:rsidRPr="005261E9">
        <w:rPr>
          <w:noProof/>
          <w:lang w:val="en-US"/>
        </w:rPr>
        <w:tab/>
      </w:r>
      <w:r>
        <w:rPr>
          <w:noProof/>
        </w:rPr>
        <w:fldChar w:fldCharType="begin"/>
      </w:r>
      <w:r w:rsidRPr="005261E9">
        <w:rPr>
          <w:noProof/>
          <w:lang w:val="en-US"/>
        </w:rPr>
        <w:instrText xml:space="preserve"> PAGEREF _Toc500919911 \h </w:instrText>
      </w:r>
      <w:r>
        <w:rPr>
          <w:noProof/>
        </w:rPr>
      </w:r>
      <w:r>
        <w:rPr>
          <w:noProof/>
        </w:rPr>
        <w:fldChar w:fldCharType="separate"/>
      </w:r>
      <w:r w:rsidRPr="005261E9">
        <w:rPr>
          <w:noProof/>
          <w:lang w:val="en-US"/>
        </w:rPr>
        <w:t>33</w:t>
      </w:r>
      <w:r>
        <w:rPr>
          <w:noProof/>
        </w:rPr>
        <w:fldChar w:fldCharType="end"/>
      </w:r>
    </w:p>
    <w:p w14:paraId="01150E97" w14:textId="77777777" w:rsidR="005261E9" w:rsidRDefault="005261E9">
      <w:pPr>
        <w:pStyle w:val="Verzeichnis2"/>
        <w:rPr>
          <w:rFonts w:asciiTheme="minorHAnsi" w:eastAsiaTheme="minorEastAsia" w:hAnsiTheme="minorHAnsi" w:cstheme="minorBidi"/>
          <w:noProof/>
          <w:lang w:eastAsia="de-CH"/>
        </w:rPr>
      </w:pPr>
      <w:r>
        <w:rPr>
          <w:noProof/>
        </w:rPr>
        <w:t>6.4</w:t>
      </w:r>
      <w:r>
        <w:rPr>
          <w:rFonts w:asciiTheme="minorHAnsi" w:eastAsiaTheme="minorEastAsia" w:hAnsiTheme="minorHAnsi" w:cstheme="minorBidi"/>
          <w:noProof/>
          <w:lang w:eastAsia="de-CH"/>
        </w:rPr>
        <w:tab/>
      </w:r>
      <w:r>
        <w:rPr>
          <w:noProof/>
        </w:rPr>
        <w:t>WDB</w:t>
      </w:r>
      <w:r>
        <w:rPr>
          <w:noProof/>
        </w:rPr>
        <w:tab/>
      </w:r>
      <w:r>
        <w:rPr>
          <w:noProof/>
        </w:rPr>
        <w:fldChar w:fldCharType="begin"/>
      </w:r>
      <w:r>
        <w:rPr>
          <w:noProof/>
        </w:rPr>
        <w:instrText xml:space="preserve"> PAGEREF _Toc500919912 \h </w:instrText>
      </w:r>
      <w:r>
        <w:rPr>
          <w:noProof/>
        </w:rPr>
      </w:r>
      <w:r>
        <w:rPr>
          <w:noProof/>
        </w:rPr>
        <w:fldChar w:fldCharType="separate"/>
      </w:r>
      <w:r>
        <w:rPr>
          <w:noProof/>
        </w:rPr>
        <w:t>39</w:t>
      </w:r>
      <w:r>
        <w:rPr>
          <w:noProof/>
        </w:rPr>
        <w:fldChar w:fldCharType="end"/>
      </w:r>
    </w:p>
    <w:p w14:paraId="1FDD5CFF" w14:textId="77777777" w:rsidR="005261E9" w:rsidRDefault="005261E9">
      <w:pPr>
        <w:pStyle w:val="Verzeichnis2"/>
        <w:rPr>
          <w:rFonts w:asciiTheme="minorHAnsi" w:eastAsiaTheme="minorEastAsia" w:hAnsiTheme="minorHAnsi" w:cstheme="minorBidi"/>
          <w:noProof/>
          <w:lang w:eastAsia="de-CH"/>
        </w:rPr>
      </w:pPr>
      <w:r>
        <w:rPr>
          <w:noProof/>
        </w:rPr>
        <w:t>6.5</w:t>
      </w:r>
      <w:r>
        <w:rPr>
          <w:rFonts w:asciiTheme="minorHAnsi" w:eastAsiaTheme="minorEastAsia" w:hAnsiTheme="minorHAnsi" w:cstheme="minorBidi"/>
          <w:noProof/>
          <w:lang w:eastAsia="de-CH"/>
        </w:rPr>
        <w:tab/>
      </w:r>
      <w:r>
        <w:rPr>
          <w:noProof/>
        </w:rPr>
        <w:t>Resources</w:t>
      </w:r>
      <w:r>
        <w:rPr>
          <w:noProof/>
        </w:rPr>
        <w:tab/>
      </w:r>
      <w:r>
        <w:rPr>
          <w:noProof/>
        </w:rPr>
        <w:fldChar w:fldCharType="begin"/>
      </w:r>
      <w:r>
        <w:rPr>
          <w:noProof/>
        </w:rPr>
        <w:instrText xml:space="preserve"> PAGEREF _Toc500919913 \h </w:instrText>
      </w:r>
      <w:r>
        <w:rPr>
          <w:noProof/>
        </w:rPr>
      </w:r>
      <w:r>
        <w:rPr>
          <w:noProof/>
        </w:rPr>
        <w:fldChar w:fldCharType="separate"/>
      </w:r>
      <w:r>
        <w:rPr>
          <w:noProof/>
        </w:rPr>
        <w:t>39</w:t>
      </w:r>
      <w:r>
        <w:rPr>
          <w:noProof/>
        </w:rPr>
        <w:fldChar w:fldCharType="end"/>
      </w:r>
    </w:p>
    <w:p w14:paraId="0A456793" w14:textId="77777777" w:rsidR="00AF4D25" w:rsidRDefault="00F646D7">
      <w:pPr>
        <w:pStyle w:val="TextCDB"/>
        <w:rPr>
          <w:lang w:val="de-CH"/>
        </w:rPr>
      </w:pPr>
      <w:r>
        <w:rPr>
          <w:lang w:val="de-CH"/>
        </w:rPr>
        <w:fldChar w:fldCharType="end"/>
      </w:r>
    </w:p>
    <w:p w14:paraId="23A33594" w14:textId="77777777" w:rsidR="00AF4D25" w:rsidRDefault="00AF4D25">
      <w:pPr>
        <w:pStyle w:val="TextCDB"/>
        <w:rPr>
          <w:lang w:val="de-CH"/>
        </w:rPr>
      </w:pPr>
    </w:p>
    <w:p w14:paraId="474B2F51" w14:textId="77777777" w:rsidR="00AF4D25" w:rsidRDefault="00AF4D25">
      <w:pPr>
        <w:pStyle w:val="TextCDB"/>
        <w:rPr>
          <w:lang w:val="de-CH"/>
        </w:rPr>
      </w:pPr>
    </w:p>
    <w:p w14:paraId="2A630FA1" w14:textId="77777777" w:rsidR="00AF4D25" w:rsidRDefault="00F646D7">
      <w:pPr>
        <w:pStyle w:val="berschrift1"/>
        <w:tabs>
          <w:tab w:val="clear" w:pos="850"/>
          <w:tab w:val="clear" w:pos="1134"/>
          <w:tab w:val="left" w:pos="432"/>
        </w:tabs>
        <w:suppressAutoHyphens/>
        <w:spacing w:before="0" w:after="283" w:line="240" w:lineRule="auto"/>
        <w:ind w:left="432" w:hanging="432"/>
      </w:pPr>
      <w:r>
        <w:br w:type="page"/>
      </w:r>
      <w:bookmarkStart w:id="2" w:name="_Toc286322560"/>
      <w:bookmarkStart w:id="3" w:name="_Toc288232293"/>
      <w:bookmarkStart w:id="4" w:name="_Toc500919872"/>
      <w:commentRangeStart w:id="5"/>
      <w:r>
        <w:lastRenderedPageBreak/>
        <w:t>Zusammenfassung</w:t>
      </w:r>
      <w:bookmarkEnd w:id="2"/>
      <w:bookmarkEnd w:id="3"/>
      <w:bookmarkEnd w:id="4"/>
      <w:r w:rsidR="00BB0856">
        <w:t xml:space="preserve"> </w:t>
      </w:r>
      <w:commentRangeEnd w:id="5"/>
      <w:r w:rsidR="0079058B">
        <w:rPr>
          <w:rStyle w:val="Kommentarzeichen"/>
          <w:rFonts w:cs="Times New Roman"/>
          <w:b w:val="0"/>
          <w:bCs w:val="0"/>
          <w:kern w:val="0"/>
        </w:rPr>
        <w:commentReference w:id="5"/>
      </w:r>
    </w:p>
    <w:p w14:paraId="355B6383" w14:textId="77777777" w:rsidR="00A424D8" w:rsidRDefault="00A424D8">
      <w:pPr>
        <w:contextualSpacing/>
      </w:pPr>
      <w:r>
        <w:t>Die Struktur der Wissensdatenbank wurde so einfach wie möglich gehalten. Deshalb gibt es auch nur zwei Pakete; API und Entity</w:t>
      </w:r>
      <w:r w:rsidR="00E90C87">
        <w:t>. Die API übernimmt die Geschäftslogik und exponiert eine Schnittstelle. Diese kommuniziert mit JSON.</w:t>
      </w:r>
      <w:r w:rsidR="00821B53">
        <w:t xml:space="preserve"> Mithilfe des Paketes Entity, werden die Daten persistiert.</w:t>
      </w:r>
      <w:r w:rsidR="00882F76">
        <w:t xml:space="preserve"> Die Schnittstelle ist eine herkömmliche Spring-REST-API und wird wie jede andere REST-API über das http-Protokoll angesprochen.</w:t>
      </w:r>
    </w:p>
    <w:p w14:paraId="0E057222" w14:textId="77777777" w:rsidR="00A9224A" w:rsidRDefault="00A9224A">
      <w:pPr>
        <w:contextualSpacing/>
      </w:pPr>
    </w:p>
    <w:p w14:paraId="01F83827" w14:textId="77777777" w:rsidR="00A424D8" w:rsidRDefault="00A9224A">
      <w:pPr>
        <w:contextualSpacing/>
      </w:pPr>
      <w:r>
        <w:t>Die Sicherheit der Daten wird über ein SessionToken, welches bei jedem API Aufruf den Benutzer identifiziert, sichergestellt.</w:t>
      </w:r>
      <w:r w:rsidR="00DA0DAE">
        <w:t xml:space="preserve"> </w:t>
      </w:r>
      <w:r w:rsidR="00655B88">
        <w:t>Weil</w:t>
      </w:r>
      <w:r w:rsidR="00C60690">
        <w:t xml:space="preserve"> wir mit dem Spring</w:t>
      </w:r>
      <w:r w:rsidR="00C821BC">
        <w:t>-F</w:t>
      </w:r>
      <w:r w:rsidR="00C60690">
        <w:t>ramework arbeiten, sind wir automatisch mit den Top-10 der OWASP Richtlinien</w:t>
      </w:r>
      <w:r w:rsidR="002A52AF">
        <w:t xml:space="preserve"> geschützt.</w:t>
      </w:r>
    </w:p>
    <w:p w14:paraId="2A8EF3AE" w14:textId="77777777" w:rsidR="000922A0" w:rsidRDefault="000922A0">
      <w:pPr>
        <w:contextualSpacing/>
      </w:pPr>
    </w:p>
    <w:p w14:paraId="492726F1" w14:textId="77777777" w:rsidR="000922A0" w:rsidRDefault="0096421A" w:rsidP="000922A0">
      <w:pPr>
        <w:pStyle w:val="Textkrper"/>
        <w:contextualSpacing/>
      </w:pPr>
      <w:r>
        <w:t>Alle Kriterien des Akzeptanztestes wurden eingehalten</w:t>
      </w:r>
      <w:r w:rsidR="00F07196">
        <w:t xml:space="preserve">. </w:t>
      </w:r>
    </w:p>
    <w:p w14:paraId="7E0DB607" w14:textId="77777777" w:rsidR="000922A0" w:rsidRPr="000922A0" w:rsidRDefault="000922A0" w:rsidP="000922A0">
      <w:pPr>
        <w:pStyle w:val="Zweittrakt"/>
        <w:contextualSpacing/>
      </w:pPr>
    </w:p>
    <w:p w14:paraId="6F0D1982" w14:textId="77777777" w:rsidR="00F07196" w:rsidRPr="00F07196" w:rsidRDefault="0096421A" w:rsidP="00F07196">
      <w:pPr>
        <w:pStyle w:val="Textkrper"/>
        <w:contextualSpacing/>
      </w:pPr>
      <w:r>
        <w:t>Für technisch versierte und interessierte ist der Quellcode im Anhang zu finden.</w:t>
      </w:r>
    </w:p>
    <w:p w14:paraId="649890E0" w14:textId="77777777" w:rsidR="005E53BA" w:rsidRPr="00BB0856" w:rsidRDefault="005E53BA"/>
    <w:p w14:paraId="4BFADCEE" w14:textId="77777777" w:rsidR="00AF4D25" w:rsidRDefault="00AF4D25"/>
    <w:p w14:paraId="71FA8474" w14:textId="77777777" w:rsidR="00AF4D25" w:rsidRDefault="00367B9D">
      <w:pPr>
        <w:pStyle w:val="berschrift1"/>
        <w:tabs>
          <w:tab w:val="clear" w:pos="850"/>
          <w:tab w:val="clear" w:pos="1134"/>
          <w:tab w:val="left" w:pos="432"/>
        </w:tabs>
        <w:suppressAutoHyphens/>
        <w:spacing w:before="0" w:after="283" w:line="240" w:lineRule="auto"/>
        <w:ind w:left="432" w:hanging="432"/>
      </w:pPr>
      <w:bookmarkStart w:id="6" w:name="_Toc288232294"/>
      <w:bookmarkStart w:id="7" w:name="_Toc500919873"/>
      <w:r>
        <w:br w:type="column"/>
      </w:r>
      <w:commentRangeStart w:id="8"/>
      <w:r w:rsidR="00F646D7">
        <w:lastRenderedPageBreak/>
        <w:t>Technische Detailspezifikation</w:t>
      </w:r>
      <w:bookmarkEnd w:id="6"/>
      <w:bookmarkEnd w:id="7"/>
      <w:commentRangeEnd w:id="8"/>
      <w:r w:rsidR="0079058B">
        <w:rPr>
          <w:rStyle w:val="Kommentarzeichen"/>
          <w:rFonts w:cs="Times New Roman"/>
          <w:b w:val="0"/>
          <w:bCs w:val="0"/>
          <w:kern w:val="0"/>
        </w:rPr>
        <w:commentReference w:id="8"/>
      </w:r>
    </w:p>
    <w:p w14:paraId="32B848DB" w14:textId="77777777" w:rsidR="00A43481" w:rsidRPr="00A43481" w:rsidRDefault="00F646D7" w:rsidP="00A43481">
      <w:pPr>
        <w:pStyle w:val="berschrift2"/>
        <w:tabs>
          <w:tab w:val="clear" w:pos="850"/>
          <w:tab w:val="clear" w:pos="1134"/>
          <w:tab w:val="num" w:pos="576"/>
        </w:tabs>
        <w:suppressAutoHyphens/>
        <w:spacing w:before="0" w:after="0" w:line="240" w:lineRule="auto"/>
        <w:ind w:left="576" w:hanging="576"/>
      </w:pPr>
      <w:bookmarkStart w:id="9" w:name="_Toc288232295"/>
      <w:bookmarkStart w:id="10" w:name="_Toc500919874"/>
      <w:r>
        <w:t>Systemdesign</w:t>
      </w:r>
      <w:bookmarkStart w:id="11" w:name="_Toc288232296"/>
      <w:bookmarkEnd w:id="9"/>
      <w:bookmarkEnd w:id="10"/>
    </w:p>
    <w:p w14:paraId="62CFD6FE" w14:textId="77777777" w:rsidR="00AF4D25" w:rsidRDefault="00F646D7">
      <w:pPr>
        <w:pStyle w:val="berschrift3"/>
        <w:tabs>
          <w:tab w:val="clear" w:pos="850"/>
          <w:tab w:val="clear" w:pos="1374"/>
          <w:tab w:val="num" w:pos="720"/>
          <w:tab w:val="left" w:pos="1418"/>
        </w:tabs>
        <w:suppressAutoHyphens/>
        <w:spacing w:before="0" w:after="0" w:line="240" w:lineRule="auto"/>
        <w:ind w:left="720" w:hanging="720"/>
      </w:pPr>
      <w:bookmarkStart w:id="12" w:name="_Toc500919875"/>
      <w:r>
        <w:t>Struktur</w:t>
      </w:r>
      <w:bookmarkEnd w:id="11"/>
      <w:bookmarkEnd w:id="12"/>
    </w:p>
    <w:p w14:paraId="5A77BB85" w14:textId="77777777" w:rsidR="00A43481" w:rsidRDefault="00CD1A6D">
      <w:r>
        <w:rPr>
          <w:i/>
          <w:noProof/>
          <w:color w:val="4F81BD"/>
        </w:rPr>
        <w:drawing>
          <wp:inline distT="0" distB="0" distL="0" distR="0" wp14:anchorId="328DAE03" wp14:editId="00597D63">
            <wp:extent cx="5758180" cy="3781425"/>
            <wp:effectExtent l="0" t="0" r="0" b="9525"/>
            <wp:docPr id="5" name="Grafik 5" descr="H:\Downloads\klassendiagramm_realis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klassendiagramm_realisier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781425"/>
                    </a:xfrm>
                    <a:prstGeom prst="rect">
                      <a:avLst/>
                    </a:prstGeom>
                    <a:noFill/>
                    <a:ln>
                      <a:noFill/>
                    </a:ln>
                  </pic:spPr>
                </pic:pic>
              </a:graphicData>
            </a:graphic>
          </wp:inline>
        </w:drawing>
      </w:r>
    </w:p>
    <w:p w14:paraId="3E61B0B6" w14:textId="77777777" w:rsidR="00CD1A6D" w:rsidRDefault="00CD1A6D"/>
    <w:p w14:paraId="44C51653" w14:textId="77777777" w:rsidR="00AF4D25" w:rsidRDefault="00CD1A6D">
      <w:pPr>
        <w:rPr>
          <w:rFonts w:cs="Arial"/>
          <w:color w:val="000000"/>
          <w:szCs w:val="22"/>
          <w:shd w:val="clear" w:color="auto" w:fill="FFFFFF"/>
        </w:rPr>
      </w:pPr>
      <w:bookmarkStart w:id="13" w:name="_Toc288232298"/>
      <w:r w:rsidRPr="00CD1A6D">
        <w:rPr>
          <w:rFonts w:cs="Arial"/>
          <w:color w:val="000000"/>
          <w:szCs w:val="22"/>
          <w:shd w:val="clear" w:color="auto" w:fill="FFFFFF"/>
        </w:rPr>
        <w:t>Unsere Applikation ist wie oben abgebildet in zwei Pa</w:t>
      </w:r>
      <w:del w:id="14" w:author="Georg Ninck" w:date="2017-12-18T10:55:00Z">
        <w:r w:rsidRPr="00CD1A6D" w:rsidDel="0079058B">
          <w:rPr>
            <w:rFonts w:cs="Arial"/>
            <w:color w:val="000000"/>
            <w:szCs w:val="22"/>
            <w:shd w:val="clear" w:color="auto" w:fill="FFFFFF"/>
          </w:rPr>
          <w:delText>c</w:delText>
        </w:r>
      </w:del>
      <w:r w:rsidRPr="00CD1A6D">
        <w:rPr>
          <w:rFonts w:cs="Arial"/>
          <w:color w:val="000000"/>
          <w:szCs w:val="22"/>
          <w:shd w:val="clear" w:color="auto" w:fill="FFFFFF"/>
        </w:rPr>
        <w:t>kete aufgeteilt. Die API und die Entities. Die Entities sind wiederum in zwei Subpackete aufgeteilt; "data" und "domain". In der API hat es Controller. Die Controller holen Daten aus der Datenbank über die Datenklassen domain-Package. Diese sind Datenklassen und funktionieren mit der JPA. Damit man nicht mit den Objekten direkt auf der Datenbank arbeitet, gibt es die Klassen im Package "data". Mit diesen Datenklassen arbeitet die Applikation. Wenn die Änderungen abgeschlossen sind, werden sie wieder mit den "domain"-Klassen persistiert. Ein wichtiger Controller ist der SessionController. Er erzeugt beim Login ein Session-Token, welches den eingeloggten Benutzer identifiziert.</w:t>
      </w:r>
    </w:p>
    <w:p w14:paraId="57F650AF" w14:textId="77777777" w:rsidR="00CD1A6D" w:rsidRPr="00CD1A6D" w:rsidRDefault="00CD1A6D">
      <w:pPr>
        <w:rPr>
          <w:rFonts w:cs="Arial"/>
          <w:color w:val="4F81BD"/>
          <w:szCs w:val="22"/>
        </w:rPr>
      </w:pPr>
    </w:p>
    <w:p w14:paraId="1F821DF2" w14:textId="77777777" w:rsidR="00AF4D25" w:rsidRDefault="00F646D7">
      <w:pPr>
        <w:pStyle w:val="berschrift3"/>
        <w:tabs>
          <w:tab w:val="clear" w:pos="850"/>
          <w:tab w:val="clear" w:pos="1374"/>
          <w:tab w:val="num" w:pos="720"/>
        </w:tabs>
        <w:suppressAutoHyphens/>
        <w:spacing w:before="0" w:after="0" w:line="240" w:lineRule="auto"/>
        <w:ind w:left="720" w:hanging="720"/>
      </w:pPr>
      <w:bookmarkStart w:id="15" w:name="_Toc500919876"/>
      <w:r>
        <w:lastRenderedPageBreak/>
        <w:t>Dynamik</w:t>
      </w:r>
      <w:bookmarkEnd w:id="13"/>
      <w:bookmarkEnd w:id="15"/>
    </w:p>
    <w:p w14:paraId="5DC3949E" w14:textId="77777777" w:rsidR="00AF4D25" w:rsidRDefault="00246DE8">
      <w:r>
        <w:rPr>
          <w:noProof/>
        </w:rPr>
        <w:drawing>
          <wp:inline distT="0" distB="0" distL="0" distR="0" wp14:anchorId="042BFFB5" wp14:editId="26FD73D6">
            <wp:extent cx="5760085" cy="589216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zdia.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5892165"/>
                    </a:xfrm>
                    <a:prstGeom prst="rect">
                      <a:avLst/>
                    </a:prstGeom>
                  </pic:spPr>
                </pic:pic>
              </a:graphicData>
            </a:graphic>
          </wp:inline>
        </w:drawing>
      </w:r>
    </w:p>
    <w:p w14:paraId="33296B15" w14:textId="77777777" w:rsidR="00246DE8" w:rsidRDefault="00246DE8"/>
    <w:p w14:paraId="56FDDDDE" w14:textId="77777777" w:rsidR="00246DE8" w:rsidRDefault="00246DE8">
      <w:r>
        <w:t>Dieses Sequenzdiagramm zeigt den Ablauf der API auf, wenn jemand eine bestimmte Page aufruft. Es startet beim PageController und hört dort auch wieder auf, da Spring den Rest automatisch übernimmt.</w:t>
      </w:r>
    </w:p>
    <w:p w14:paraId="6435744C" w14:textId="77777777" w:rsidR="00246DE8" w:rsidRDefault="00246DE8"/>
    <w:p w14:paraId="71BB81F7" w14:textId="77777777" w:rsidR="00AF4D25" w:rsidRDefault="00F646D7">
      <w:pPr>
        <w:pStyle w:val="berschrift2"/>
        <w:tabs>
          <w:tab w:val="clear" w:pos="850"/>
          <w:tab w:val="clear" w:pos="1134"/>
          <w:tab w:val="num" w:pos="576"/>
        </w:tabs>
        <w:suppressAutoHyphens/>
        <w:spacing w:before="0" w:after="0" w:line="240" w:lineRule="auto"/>
        <w:ind w:left="576" w:hanging="576"/>
      </w:pPr>
      <w:bookmarkStart w:id="16" w:name="_Toc288232299"/>
      <w:bookmarkStart w:id="17" w:name="_Toc500919877"/>
      <w:r>
        <w:t>Schnittstellendefinitionen</w:t>
      </w:r>
      <w:bookmarkEnd w:id="16"/>
      <w:bookmarkEnd w:id="17"/>
    </w:p>
    <w:p w14:paraId="4175D252" w14:textId="77777777" w:rsidR="00D45CE9" w:rsidRDefault="00D45CE9" w:rsidP="00D45CE9">
      <w:pPr>
        <w:suppressAutoHyphens/>
        <w:spacing w:line="240" w:lineRule="auto"/>
        <w:rPr>
          <w:color w:val="000000"/>
        </w:rPr>
      </w:pPr>
      <w:r>
        <w:rPr>
          <w:color w:val="000000"/>
        </w:rPr>
        <w:t xml:space="preserve">Unsere Applikation hat keine Schnittstellen, welche sie konsumiert. Unsere Applikation ist jedoch eine API und somit selbst eine Schnittstelle. Diese Schnittstelle wird durch die verschiedenen Controller (UserController, TagController, AttachmentController und PageController) abgebildet. </w:t>
      </w:r>
    </w:p>
    <w:p w14:paraId="60127BB7" w14:textId="77777777" w:rsidR="00D45CE9" w:rsidRDefault="00D45CE9" w:rsidP="00D45CE9">
      <w:pPr>
        <w:suppressAutoHyphens/>
        <w:spacing w:line="240" w:lineRule="auto"/>
        <w:rPr>
          <w:color w:val="000000"/>
        </w:rPr>
      </w:pPr>
      <w:r>
        <w:rPr>
          <w:color w:val="000000"/>
        </w:rPr>
        <w:t xml:space="preserve">Unsere Schnittstelle versendet und empfängt JSON-Daten. Man ruft die Schnittstelle über das HTTP-Protokoll auf. Dies, weil unsere Schnittstelle mit den zugehörigen Methoden (GET, PUT, POST, etc.) arbeitet und nur Daten entgegennimmt, welche mit den richtigen Methoden versendet werden. Das erhöht auch die Sicherheit der Applikation. </w:t>
      </w:r>
    </w:p>
    <w:p w14:paraId="4020F2D9" w14:textId="77777777" w:rsidR="00D45CE9" w:rsidRDefault="00D45CE9" w:rsidP="00D45CE9">
      <w:pPr>
        <w:suppressAutoHyphens/>
        <w:spacing w:line="240" w:lineRule="auto"/>
        <w:rPr>
          <w:color w:val="000000"/>
        </w:rPr>
      </w:pPr>
      <w:r>
        <w:rPr>
          <w:color w:val="000000"/>
        </w:rPr>
        <w:t>Unsere Schnittstelle kann von jedem User-Interface benutzt werden, welches Daten im JSON-Format ein- und auslesen kann.</w:t>
      </w:r>
    </w:p>
    <w:p w14:paraId="4B1140BA" w14:textId="77777777" w:rsidR="00AF4D25" w:rsidRDefault="00AF4D25">
      <w:pPr>
        <w:pStyle w:val="Textkrper"/>
      </w:pPr>
    </w:p>
    <w:p w14:paraId="6FED0DDD" w14:textId="77777777" w:rsidR="00AF4D25" w:rsidRDefault="00F646D7">
      <w:pPr>
        <w:pStyle w:val="berschrift2"/>
        <w:tabs>
          <w:tab w:val="clear" w:pos="850"/>
          <w:tab w:val="clear" w:pos="1134"/>
          <w:tab w:val="num" w:pos="576"/>
        </w:tabs>
        <w:suppressAutoHyphens/>
        <w:spacing w:before="0" w:after="0" w:line="240" w:lineRule="auto"/>
        <w:ind w:left="576" w:hanging="576"/>
      </w:pPr>
      <w:bookmarkStart w:id="18" w:name="_Toc288232300"/>
      <w:bookmarkStart w:id="19" w:name="_Toc500919878"/>
      <w:r>
        <w:lastRenderedPageBreak/>
        <w:t>Datenmodell</w:t>
      </w:r>
      <w:bookmarkEnd w:id="18"/>
      <w:bookmarkEnd w:id="19"/>
    </w:p>
    <w:p w14:paraId="7439BF82" w14:textId="77777777" w:rsidR="00D45CE9" w:rsidRDefault="00D45CE9" w:rsidP="00D45CE9">
      <w:pPr>
        <w:rPr>
          <w:color w:val="000000"/>
        </w:rPr>
      </w:pPr>
      <w:r>
        <w:rPr>
          <w:color w:val="000000"/>
        </w:rPr>
        <w:t>Wir arbeiten mit JPA und Hibernate. Deswegen haben wir kein statisch vorgegebenes ERM.</w:t>
      </w:r>
    </w:p>
    <w:p w14:paraId="6674D18A" w14:textId="77777777" w:rsidR="00D45CE9" w:rsidRDefault="00D45CE9" w:rsidP="00D45CE9"/>
    <w:p w14:paraId="2A9789F4" w14:textId="77777777" w:rsidR="00D45CE9" w:rsidRDefault="00D45CE9" w:rsidP="00D45CE9">
      <w:pPr>
        <w:rPr>
          <w:color w:val="000000"/>
        </w:rPr>
      </w:pPr>
      <w:r>
        <w:rPr>
          <w:color w:val="000000"/>
        </w:rPr>
        <w:t>Die betreffenden Klassen sind bereits weiter oben im UML-Klassendiagramm, im Package ‚domain‘ zu sehen. Es sind alles normale JPA-Datenklassen und mit ‚@Entity‘ annotiert. Die Klassen sind selbsterklärend: Der User wird in der Klasse ‚User‘ abgebildet. Eine Page in der Klasse ‚Page‘, deren Tags in der Klasse ‚Tag‘ und die Attachments der Page in der Klasse ‚Attachement‘.</w:t>
      </w:r>
    </w:p>
    <w:p w14:paraId="129421EC" w14:textId="77777777" w:rsidR="00AF4D25" w:rsidRDefault="00AF4D25">
      <w:pPr>
        <w:pStyle w:val="Textkrper"/>
      </w:pPr>
    </w:p>
    <w:p w14:paraId="57E60AC3" w14:textId="77777777" w:rsidR="000A03A8" w:rsidRPr="00C82E09" w:rsidRDefault="002512CB" w:rsidP="000A03A8">
      <w:pPr>
        <w:pStyle w:val="berschrift2"/>
        <w:tabs>
          <w:tab w:val="clear" w:pos="850"/>
          <w:tab w:val="clear" w:pos="1134"/>
          <w:tab w:val="num" w:pos="576"/>
        </w:tabs>
        <w:suppressAutoHyphens/>
        <w:spacing w:before="0" w:after="0" w:line="240" w:lineRule="auto"/>
        <w:ind w:left="576" w:hanging="576"/>
      </w:pPr>
      <w:bookmarkStart w:id="20" w:name="_Toc217803049"/>
      <w:bookmarkStart w:id="21" w:name="_Toc410826879"/>
      <w:bookmarkStart w:id="22" w:name="_Toc500919879"/>
      <w:r>
        <w:t>Sicherheit</w:t>
      </w:r>
      <w:bookmarkEnd w:id="20"/>
      <w:r>
        <w:t xml:space="preserve"> (ISDS)</w:t>
      </w:r>
      <w:bookmarkEnd w:id="21"/>
      <w:bookmarkEnd w:id="22"/>
    </w:p>
    <w:p w14:paraId="2F37C53D" w14:textId="77777777" w:rsidR="000A03A8" w:rsidRDefault="000A03A8" w:rsidP="000A03A8">
      <w:r>
        <w:t>Der Inhalt der der Wissensdatenbank kann privat sein. Deshalb müssen die Daten sorgfältig behandelt werden.</w:t>
      </w:r>
    </w:p>
    <w:p w14:paraId="09968C4E" w14:textId="77777777" w:rsidR="000A03A8" w:rsidRPr="002A0F94" w:rsidRDefault="000A03A8" w:rsidP="000A03A8">
      <w:pPr>
        <w:pStyle w:val="TextCDB"/>
        <w:rPr>
          <w:lang w:val="de-CH"/>
        </w:rPr>
      </w:pPr>
      <w:r w:rsidRPr="002A0F94">
        <w:rPr>
          <w:lang w:val="de-CH"/>
        </w:rPr>
        <w:t>Dabei werden keine persönliche</w:t>
      </w:r>
      <w:ins w:id="23" w:author="Georg Ninck" w:date="2017-12-18T10:57:00Z">
        <w:r w:rsidR="0079058B">
          <w:rPr>
            <w:lang w:val="de-CH"/>
          </w:rPr>
          <w:t>n</w:t>
        </w:r>
      </w:ins>
      <w:r w:rsidRPr="002A0F94">
        <w:rPr>
          <w:lang w:val="de-CH"/>
        </w:rPr>
        <w:t xml:space="preserve"> oder besonders schützenswerte Daten gespeichert.</w:t>
      </w:r>
      <w:r w:rsidRPr="002A0F94">
        <w:rPr>
          <w:lang w:val="de-CH"/>
        </w:rPr>
        <w:br/>
        <w:t xml:space="preserve">Der Benutzer muss für seinen Account ein Passwort angegeben. Dieses muss mit </w:t>
      </w:r>
      <w:r w:rsidRPr="002A0F94">
        <w:rPr>
          <w:rFonts w:cs="Arial"/>
          <w:color w:val="000000"/>
          <w:shd w:val="clear" w:color="auto" w:fill="FFFFFF"/>
          <w:lang w:val="de-CH"/>
        </w:rPr>
        <w:t>SHA256 verschlüsselt werden. Dies kann mithilfe von Salt und einem zusätzlichen Algorithmus verstärkt werden.</w:t>
      </w:r>
      <w:r w:rsidRPr="002A0F94">
        <w:rPr>
          <w:rFonts w:cs="Arial"/>
          <w:color w:val="000000"/>
          <w:shd w:val="clear" w:color="auto" w:fill="FFFFFF"/>
          <w:lang w:val="de-CH"/>
        </w:rPr>
        <w:br/>
      </w:r>
      <w:r>
        <w:rPr>
          <w:noProof/>
          <w:lang w:val="de-CH" w:eastAsia="de-CH"/>
        </w:rPr>
        <w:drawing>
          <wp:inline distT="0" distB="0" distL="0" distR="0" wp14:anchorId="6451999D" wp14:editId="297F10E3">
            <wp:extent cx="5760085" cy="14420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442085"/>
                    </a:xfrm>
                    <a:prstGeom prst="rect">
                      <a:avLst/>
                    </a:prstGeom>
                  </pic:spPr>
                </pic:pic>
              </a:graphicData>
            </a:graphic>
          </wp:inline>
        </w:drawing>
      </w:r>
    </w:p>
    <w:p w14:paraId="6F914953" w14:textId="77777777" w:rsidR="000A03A8" w:rsidRDefault="000A03A8" w:rsidP="000A03A8">
      <w:r>
        <w:t>Da wir die API-Variante verwenden, kann der Benutzer weiterhin die Verantwortung auf die einzelnen Daten haben, in dem er die Wissensdatenbank selbst hosted.</w:t>
      </w:r>
      <w:r>
        <w:br/>
        <w:t>Dennoch muss aus der Sicht der Entwicklung weiterhin die Sicherheit gewährleistet werden.</w:t>
      </w:r>
    </w:p>
    <w:p w14:paraId="33B6EFD0" w14:textId="77777777" w:rsidR="000A03A8" w:rsidRDefault="000A03A8" w:rsidP="000A03A8">
      <w:r>
        <w:t xml:space="preserve">Bevor irgendwelche Daten in die Datenbank abgespeichert werden, sollten diese auf verdächtige Attacken untersucht werden, wie zum Beispiel eine Injection. Diese kann durch named Statements grösstenteils verhindert werden. Nebenbei wird der Input als String abgespeichert und dann als Object weiterverarbeitet. Dies unterstützt die Sicherheit der Wissensdatenbank. Die </w:t>
      </w:r>
      <w:commentRangeStart w:id="24"/>
      <w:r>
        <w:t>Attachements</w:t>
      </w:r>
      <w:commentRangeEnd w:id="24"/>
      <w:r w:rsidR="0079058B">
        <w:rPr>
          <w:rStyle w:val="Kommentarzeichen"/>
        </w:rPr>
        <w:commentReference w:id="24"/>
      </w:r>
      <w:r>
        <w:t>, welcher der Benutzer hinzufügen kann, werden nicht ausgeführt. Dies ist auch bei der Page so. Somit wird kein</w:t>
      </w:r>
      <w:del w:id="25" w:author="Georg Ninck" w:date="2017-12-18T10:58:00Z">
        <w:r w:rsidDel="0079058B">
          <w:delText>en</w:delText>
        </w:r>
      </w:del>
      <w:r>
        <w:t xml:space="preserve"> Code z.</w:t>
      </w:r>
      <w:ins w:id="26" w:author="Georg Ninck" w:date="2017-12-18T10:58:00Z">
        <w:r w:rsidR="0079058B">
          <w:t>B.</w:t>
        </w:r>
      </w:ins>
      <w:del w:id="27" w:author="Georg Ninck" w:date="2017-12-18T10:58:00Z">
        <w:r w:rsidDel="0079058B">
          <w:delText>b</w:delText>
        </w:r>
      </w:del>
      <w:r>
        <w:t xml:space="preserve"> in einem Bild oder sonstiges ausgeführt. </w:t>
      </w:r>
    </w:p>
    <w:p w14:paraId="0C1ABF61" w14:textId="77777777" w:rsidR="000A03A8" w:rsidRDefault="000A03A8" w:rsidP="000A03A8">
      <w:r>
        <w:t>Die MySQL Datenbank muss sicher aufgesetzt werden, um Fehler zu verhindern, welche Schwachstellen hervorrufen könnten. Dazu gehört auch eine korrekte Konfiguration der Datenbank:</w:t>
      </w:r>
    </w:p>
    <w:p w14:paraId="792CA448" w14:textId="77777777" w:rsidR="000A03A8" w:rsidRDefault="000A03A8" w:rsidP="00C82B18">
      <w:pPr>
        <w:pStyle w:val="Listenabsatz"/>
        <w:numPr>
          <w:ilvl w:val="0"/>
          <w:numId w:val="19"/>
        </w:numPr>
      </w:pPr>
      <w:r>
        <w:t xml:space="preserve">Password für den </w:t>
      </w:r>
      <w:r>
        <w:rPr>
          <w:b/>
        </w:rPr>
        <w:t xml:space="preserve">root </w:t>
      </w:r>
      <w:r>
        <w:t>Benutzer setzten</w:t>
      </w:r>
    </w:p>
    <w:p w14:paraId="40A75944" w14:textId="77777777" w:rsidR="000A03A8" w:rsidRDefault="000A03A8" w:rsidP="00C82B18">
      <w:pPr>
        <w:pStyle w:val="Listenabsatz"/>
        <w:numPr>
          <w:ilvl w:val="0"/>
          <w:numId w:val="19"/>
        </w:numPr>
      </w:pPr>
      <w:r>
        <w:t>Andere unnötige Accounts löschen oder korrekte Berechtigungen vergeben</w:t>
      </w:r>
    </w:p>
    <w:p w14:paraId="6F1849F6" w14:textId="77777777" w:rsidR="000A03A8" w:rsidRDefault="000A03A8" w:rsidP="00C82B18">
      <w:pPr>
        <w:pStyle w:val="Listenabsatz"/>
        <w:numPr>
          <w:ilvl w:val="0"/>
          <w:numId w:val="19"/>
        </w:numPr>
      </w:pPr>
      <w:r>
        <w:t xml:space="preserve">Benutzername für den </w:t>
      </w:r>
      <w:r>
        <w:rPr>
          <w:b/>
        </w:rPr>
        <w:t xml:space="preserve">root </w:t>
      </w:r>
      <w:r>
        <w:t>Benutzer ändern</w:t>
      </w:r>
    </w:p>
    <w:p w14:paraId="11DA4E6B" w14:textId="77777777" w:rsidR="000A03A8" w:rsidRDefault="000A03A8" w:rsidP="00C82B18">
      <w:pPr>
        <w:pStyle w:val="Listenabsatz"/>
        <w:numPr>
          <w:ilvl w:val="0"/>
          <w:numId w:val="19"/>
        </w:numPr>
      </w:pPr>
      <w:r>
        <w:t>Unnötige Services deaktivieren</w:t>
      </w:r>
    </w:p>
    <w:p w14:paraId="7EFF0FA5" w14:textId="77777777" w:rsidR="000A03A8" w:rsidRDefault="000A03A8" w:rsidP="00C82B18">
      <w:pPr>
        <w:pStyle w:val="Listenabsatz"/>
        <w:numPr>
          <w:ilvl w:val="0"/>
          <w:numId w:val="19"/>
        </w:numPr>
      </w:pPr>
      <w:r>
        <w:t xml:space="preserve">Remote Access deaktivieren </w:t>
      </w:r>
    </w:p>
    <w:p w14:paraId="1A0836AA" w14:textId="77777777" w:rsidR="000A03A8" w:rsidRDefault="000A03A8" w:rsidP="00C82B18">
      <w:pPr>
        <w:pStyle w:val="Listenabsatz"/>
        <w:numPr>
          <w:ilvl w:val="0"/>
          <w:numId w:val="19"/>
        </w:numPr>
      </w:pPr>
      <w:r>
        <w:t>Andere unnötige Datenbanken löschen</w:t>
      </w:r>
    </w:p>
    <w:p w14:paraId="4825C5D7" w14:textId="77777777" w:rsidR="000A03A8" w:rsidRDefault="000A03A8" w:rsidP="00C82B18">
      <w:pPr>
        <w:pStyle w:val="Listenabsatz"/>
        <w:numPr>
          <w:ilvl w:val="0"/>
          <w:numId w:val="19"/>
        </w:numPr>
      </w:pPr>
      <w:r>
        <w:t>Root Directory ändern</w:t>
      </w:r>
    </w:p>
    <w:p w14:paraId="6C2397C7" w14:textId="77777777" w:rsidR="000A03A8" w:rsidRDefault="000A03A8" w:rsidP="00C82B18">
      <w:pPr>
        <w:pStyle w:val="Listenabsatz"/>
        <w:numPr>
          <w:ilvl w:val="0"/>
          <w:numId w:val="19"/>
        </w:numPr>
      </w:pPr>
      <w:r>
        <w:t>Server auf dem neusten Stand</w:t>
      </w:r>
    </w:p>
    <w:p w14:paraId="2C82A2DB" w14:textId="77777777" w:rsidR="0050335F" w:rsidRPr="0050335F" w:rsidRDefault="0050335F" w:rsidP="0050335F">
      <w:pPr>
        <w:pStyle w:val="TextCDB"/>
        <w:rPr>
          <w:lang w:val="de-CH"/>
        </w:rPr>
      </w:pPr>
    </w:p>
    <w:p w14:paraId="2AAE8540" w14:textId="77777777" w:rsidR="00F14504" w:rsidRPr="00CD589A" w:rsidRDefault="00F646D7" w:rsidP="00F14504">
      <w:pPr>
        <w:pStyle w:val="berschrift1"/>
        <w:tabs>
          <w:tab w:val="clear" w:pos="850"/>
          <w:tab w:val="clear" w:pos="1134"/>
          <w:tab w:val="left" w:pos="432"/>
        </w:tabs>
        <w:suppressAutoHyphens/>
        <w:spacing w:before="0" w:after="283" w:line="240" w:lineRule="auto"/>
        <w:ind w:left="432" w:hanging="432"/>
      </w:pPr>
      <w:bookmarkStart w:id="28" w:name="_Toc288232301"/>
      <w:bookmarkStart w:id="29" w:name="_Toc500919880"/>
      <w:commentRangeStart w:id="30"/>
      <w:r>
        <w:lastRenderedPageBreak/>
        <w:t>Systemdokumentation</w:t>
      </w:r>
      <w:bookmarkEnd w:id="28"/>
      <w:bookmarkEnd w:id="29"/>
      <w:commentRangeEnd w:id="30"/>
      <w:r w:rsidR="0079058B">
        <w:rPr>
          <w:rStyle w:val="Kommentarzeichen"/>
          <w:rFonts w:cs="Times New Roman"/>
          <w:b w:val="0"/>
          <w:bCs w:val="0"/>
          <w:kern w:val="0"/>
        </w:rPr>
        <w:commentReference w:id="30"/>
      </w:r>
    </w:p>
    <w:p w14:paraId="043AABFD" w14:textId="77777777" w:rsidR="003F4D74" w:rsidRPr="00AD6017" w:rsidRDefault="00F646D7" w:rsidP="007F6537">
      <w:pPr>
        <w:pStyle w:val="berschrift2"/>
        <w:tabs>
          <w:tab w:val="clear" w:pos="850"/>
          <w:tab w:val="clear" w:pos="1134"/>
          <w:tab w:val="num" w:pos="576"/>
        </w:tabs>
        <w:suppressAutoHyphens/>
        <w:spacing w:before="0" w:after="0" w:line="240" w:lineRule="auto"/>
        <w:ind w:left="576" w:hanging="576"/>
      </w:pPr>
      <w:bookmarkStart w:id="31" w:name="_Toc288232303"/>
      <w:bookmarkStart w:id="32" w:name="_Toc500919881"/>
      <w:r>
        <w:t>Anwendungshandbuch</w:t>
      </w:r>
      <w:bookmarkEnd w:id="31"/>
      <w:bookmarkEnd w:id="32"/>
    </w:p>
    <w:p w14:paraId="59E4C42D" w14:textId="77777777" w:rsidR="00AF4D25" w:rsidRDefault="00F646D7">
      <w:pPr>
        <w:pStyle w:val="berschrift3"/>
        <w:tabs>
          <w:tab w:val="clear" w:pos="850"/>
          <w:tab w:val="clear" w:pos="1374"/>
          <w:tab w:val="num" w:pos="720"/>
        </w:tabs>
        <w:suppressAutoHyphens/>
        <w:spacing w:before="0" w:after="0" w:line="240" w:lineRule="auto"/>
        <w:ind w:left="720" w:hanging="720"/>
      </w:pPr>
      <w:bookmarkStart w:id="33" w:name="_Toc288232304"/>
      <w:bookmarkStart w:id="34" w:name="_Toc500919882"/>
      <w:r>
        <w:t>Übersicht</w:t>
      </w:r>
      <w:bookmarkEnd w:id="33"/>
      <w:bookmarkEnd w:id="34"/>
    </w:p>
    <w:p w14:paraId="3846E630" w14:textId="77777777" w:rsidR="00AD6017" w:rsidRPr="006856D0" w:rsidRDefault="00AD6017" w:rsidP="00AD6017">
      <w:r>
        <w:t xml:space="preserve">Der Zweck von der Wissensdatenbank ist: Das </w:t>
      </w:r>
      <w:del w:id="35" w:author="Georg Ninck" w:date="2017-12-18T11:00:00Z">
        <w:r w:rsidDel="0079058B">
          <w:delText>g</w:delText>
        </w:r>
      </w:del>
      <w:ins w:id="36" w:author="Georg Ninck" w:date="2017-12-18T11:00:00Z">
        <w:r w:rsidR="0079058B">
          <w:t>G</w:t>
        </w:r>
      </w:ins>
      <w:r>
        <w:t>elernte und die Erfahrungen einfach und schnell speichern zu können und dies als Lehrmittel und Nachschlagewerk wiederzuverwenden. Zusätzlich wird die Übersicht der erstellten Notizen gewährleistet.</w:t>
      </w:r>
    </w:p>
    <w:p w14:paraId="12F9923D" w14:textId="77777777" w:rsidR="00C763AC" w:rsidRDefault="00C763AC"/>
    <w:p w14:paraId="0B6BD6A0" w14:textId="77777777" w:rsidR="00AF4D25" w:rsidRDefault="00F646D7">
      <w:pPr>
        <w:pStyle w:val="berschrift3"/>
        <w:tabs>
          <w:tab w:val="clear" w:pos="850"/>
          <w:tab w:val="clear" w:pos="1374"/>
          <w:tab w:val="num" w:pos="720"/>
        </w:tabs>
        <w:suppressAutoHyphens/>
        <w:spacing w:before="0" w:after="0" w:line="240" w:lineRule="auto"/>
        <w:ind w:left="720" w:hanging="720"/>
      </w:pPr>
      <w:bookmarkStart w:id="37" w:name="_Toc500919883"/>
      <w:r>
        <w:t>Funktionen und Detailbeschreibung</w:t>
      </w:r>
      <w:bookmarkEnd w:id="37"/>
    </w:p>
    <w:p w14:paraId="43156EE6" w14:textId="77777777" w:rsidR="00AD6017" w:rsidRDefault="00AD6017" w:rsidP="00AD6017">
      <w:pPr>
        <w:pStyle w:val="Textkrper"/>
      </w:pPr>
      <w:r>
        <w:t xml:space="preserve">Die Wissensdatenbank ist eine REST API, welche mit JSON kommuniziert. Folgend werden diese Begriffe kurz erklärt und wie man die API verwendet. Dazu werden die verschiedenen Funktionen aufgelistet. </w:t>
      </w:r>
    </w:p>
    <w:p w14:paraId="284C3EEE" w14:textId="77777777" w:rsidR="00AD6017" w:rsidRDefault="00AD6017" w:rsidP="00AD6017">
      <w:pPr>
        <w:pStyle w:val="Zweittrakt"/>
        <w:rPr>
          <w:b/>
        </w:rPr>
      </w:pPr>
      <w:r w:rsidRPr="006E10CA">
        <w:rPr>
          <w:b/>
        </w:rPr>
        <w:t>Was ist eine REST API</w:t>
      </w:r>
    </w:p>
    <w:p w14:paraId="1016EDFB" w14:textId="77777777" w:rsidR="00AD6017" w:rsidRDefault="00AD6017" w:rsidP="00AD6017">
      <w:pPr>
        <w:pStyle w:val="Textkrper"/>
      </w:pPr>
      <w:r>
        <w:t xml:space="preserve">Die REST API kommt bei der Wissensdatenbank zum Einsatz. Die REST API beschreibt, wie verteilte Systeme miteinander kommunizieren können. </w:t>
      </w:r>
      <w:r>
        <w:br/>
        <w:t>Sie wird auf dem Server initialisiert und kann durch Befehle, von einem Computer, aufgerufen werden.</w:t>
      </w:r>
    </w:p>
    <w:p w14:paraId="5AB46E87" w14:textId="77777777" w:rsidR="00AD6017" w:rsidRDefault="00AD6017" w:rsidP="00AD6017">
      <w:pPr>
        <w:pStyle w:val="Zweittrakt"/>
      </w:pPr>
      <w:r>
        <w:t>Um mehr Details zu erfahren</w:t>
      </w:r>
      <w:ins w:id="38" w:author="Georg Ninck" w:date="2017-12-18T11:00:00Z">
        <w:r w:rsidR="0079058B">
          <w:t>,</w:t>
        </w:r>
      </w:ins>
      <w:r>
        <w:t xml:space="preserve"> werden folgend auf einige Webseiten referenziert:</w:t>
      </w:r>
    </w:p>
    <w:p w14:paraId="570121A9" w14:textId="77777777" w:rsidR="00AD6017" w:rsidRDefault="0079058B" w:rsidP="00C82B18">
      <w:pPr>
        <w:pStyle w:val="Textkrper"/>
        <w:numPr>
          <w:ilvl w:val="0"/>
          <w:numId w:val="20"/>
        </w:numPr>
      </w:pPr>
      <w:hyperlink r:id="rId13" w:history="1">
        <w:r w:rsidR="00AD6017" w:rsidRPr="001A6D15">
          <w:rPr>
            <w:rStyle w:val="Hyperlink"/>
          </w:rPr>
          <w:t>http://www.creativeworkline.com/2011/02/rest-und-das-interface-gehoert-dir/</w:t>
        </w:r>
      </w:hyperlink>
    </w:p>
    <w:p w14:paraId="61752A75" w14:textId="77777777" w:rsidR="00AD6017" w:rsidRPr="00347246" w:rsidRDefault="0079058B" w:rsidP="00C82B18">
      <w:pPr>
        <w:pStyle w:val="Zweittrakt"/>
        <w:numPr>
          <w:ilvl w:val="0"/>
          <w:numId w:val="20"/>
        </w:numPr>
      </w:pPr>
      <w:hyperlink r:id="rId14" w:history="1">
        <w:r w:rsidR="00AD6017" w:rsidRPr="001A6D15">
          <w:rPr>
            <w:rStyle w:val="Hyperlink"/>
          </w:rPr>
          <w:t>https://www.cloudcomputing-insider.de/was-ist-eine-rest-api-a-611116/</w:t>
        </w:r>
      </w:hyperlink>
      <w:r w:rsidR="00AD6017">
        <w:t xml:space="preserve"> </w:t>
      </w:r>
    </w:p>
    <w:p w14:paraId="66EAB114" w14:textId="77777777" w:rsidR="00AD6017" w:rsidRDefault="00AD6017" w:rsidP="00AD6017">
      <w:pPr>
        <w:pStyle w:val="Zweittrakt"/>
      </w:pPr>
    </w:p>
    <w:p w14:paraId="54983FA7" w14:textId="77777777" w:rsidR="00AD6017" w:rsidRDefault="00AD6017" w:rsidP="00AD6017">
      <w:pPr>
        <w:pStyle w:val="Zweittrakt"/>
        <w:rPr>
          <w:b/>
        </w:rPr>
      </w:pPr>
      <w:r>
        <w:rPr>
          <w:b/>
        </w:rPr>
        <w:t>Was ist JSON</w:t>
      </w:r>
    </w:p>
    <w:p w14:paraId="6FCEDF61" w14:textId="77777777" w:rsidR="00AD6017" w:rsidRPr="00A27100" w:rsidRDefault="00AD6017" w:rsidP="00AD6017">
      <w:pPr>
        <w:pStyle w:val="Textkrper"/>
      </w:pPr>
      <w:r>
        <w:t xml:space="preserve">Um mit der REST API kommunizieren zu können, verwendet die Wissensdatenbank JSON. </w:t>
      </w:r>
      <w:r>
        <w:br/>
        <w:t>JSON ist somit kein Protokoll, sondern nur ein Datenformat. Dabei wird es hauptsächlich zwischen Server und Client verwendet. Es werden zum Beispiel, bei einer Anmeldung, der Benutzername und das Passwort abgespeichert. Danach wird die JSON Datei an die REST API gesendet und diese validiert die Daten.</w:t>
      </w:r>
    </w:p>
    <w:p w14:paraId="6E5C73C9" w14:textId="77777777" w:rsidR="00AD6017" w:rsidRDefault="00AD6017" w:rsidP="00AD6017">
      <w:pPr>
        <w:pStyle w:val="Zweittrakt"/>
      </w:pPr>
      <w:r>
        <w:t>Um mehr Details zu erfahren werden folgend auf einige Webseiten referenziert:</w:t>
      </w:r>
    </w:p>
    <w:p w14:paraId="6BD2E76B" w14:textId="77777777" w:rsidR="00AD6017" w:rsidRDefault="0079058B" w:rsidP="00C82B18">
      <w:pPr>
        <w:pStyle w:val="Textkrper"/>
        <w:numPr>
          <w:ilvl w:val="0"/>
          <w:numId w:val="21"/>
        </w:numPr>
      </w:pPr>
      <w:hyperlink r:id="rId15" w:history="1">
        <w:r w:rsidR="00AD6017" w:rsidRPr="001A6D15">
          <w:rPr>
            <w:rStyle w:val="Hyperlink"/>
          </w:rPr>
          <w:t>https://de.wikipedia.org/wiki/JavaScript_Object_Notation</w:t>
        </w:r>
      </w:hyperlink>
      <w:r w:rsidR="00AD6017">
        <w:t xml:space="preserve"> </w:t>
      </w:r>
    </w:p>
    <w:p w14:paraId="1504E863" w14:textId="77777777" w:rsidR="00AD6017" w:rsidRDefault="0079058B" w:rsidP="00C82B18">
      <w:pPr>
        <w:pStyle w:val="Zweittrakt"/>
        <w:numPr>
          <w:ilvl w:val="0"/>
          <w:numId w:val="21"/>
        </w:numPr>
      </w:pPr>
      <w:hyperlink r:id="rId16" w:history="1">
        <w:r w:rsidR="00AD6017" w:rsidRPr="001A6D15">
          <w:rPr>
            <w:rStyle w:val="Hyperlink"/>
          </w:rPr>
          <w:t>https://joocom.de/lexikon/was-ist-json/</w:t>
        </w:r>
      </w:hyperlink>
      <w:r w:rsidR="00AD6017">
        <w:t xml:space="preserve"> </w:t>
      </w:r>
    </w:p>
    <w:p w14:paraId="7853E2D2" w14:textId="77777777" w:rsidR="00AD6017" w:rsidRDefault="00AD6017" w:rsidP="00AD6017">
      <w:pPr>
        <w:pStyle w:val="Textkrper"/>
      </w:pPr>
    </w:p>
    <w:p w14:paraId="45318FB8" w14:textId="77777777" w:rsidR="00AD6017" w:rsidRPr="00B40692" w:rsidRDefault="00AD6017" w:rsidP="00AD6017">
      <w:pPr>
        <w:pStyle w:val="Textkrper"/>
      </w:pPr>
      <w:r>
        <w:t xml:space="preserve">Um die verschiedenen Funktionen verwenden zu können, muss ein Request mit JSON erfolgen. Die Funktion muss im Requestbody platziert werden. Danach wird das JSON mit den verschiedenen Befehlen an den Server gesendet. </w:t>
      </w:r>
    </w:p>
    <w:p w14:paraId="19636262" w14:textId="77777777" w:rsidR="00AD6017" w:rsidRDefault="00AD6017" w:rsidP="00AD6017">
      <w:pPr>
        <w:pStyle w:val="Zweittrakt"/>
        <w:rPr>
          <w:b/>
        </w:rPr>
      </w:pPr>
      <w:r>
        <w:rPr>
          <w:b/>
        </w:rPr>
        <w:t>Beispiel</w:t>
      </w:r>
    </w:p>
    <w:p w14:paraId="14C20998" w14:textId="77777777" w:rsidR="00AD6017" w:rsidRDefault="00AD6017" w:rsidP="00AD6017">
      <w:pPr>
        <w:pStyle w:val="Textkrper"/>
      </w:pPr>
      <w:r>
        <w:t>Einen Request auf eine API kann von jeder Programmiersprache durchgeführt werden. Sie haben meist nicht die gleiche Syntax. Somit wird nicht ein explizites Beispiel mit einer Programmiersprache gemacht, sondern ein Beispiel, wie man einen Request an die API senden kann:</w:t>
      </w:r>
    </w:p>
    <w:p w14:paraId="72F6C456" w14:textId="77777777" w:rsidR="00AD6017" w:rsidRDefault="00AD6017" w:rsidP="00AD6017">
      <w:pPr>
        <w:pStyle w:val="Zweittrakt"/>
      </w:pPr>
      <w:r>
        <w:t xml:space="preserve">Um ein Benutzer zu erstellen, muss zuerst die folgende URL aufgerufen werden: </w:t>
      </w:r>
      <w:r>
        <w:br/>
      </w:r>
      <w:r w:rsidRPr="00270A8A">
        <w:rPr>
          <w:i/>
        </w:rPr>
        <w:t>{baseUrl}/user</w:t>
      </w:r>
      <w:r>
        <w:rPr>
          <w:i/>
        </w:rPr>
        <w:br/>
      </w:r>
      <w:r>
        <w:t xml:space="preserve">Die </w:t>
      </w:r>
      <w:r w:rsidRPr="00270A8A">
        <w:rPr>
          <w:i/>
        </w:rPr>
        <w:t>{baseUrl}</w:t>
      </w:r>
      <w:r>
        <w:rPr>
          <w:i/>
        </w:rPr>
        <w:t xml:space="preserve"> </w:t>
      </w:r>
      <w:r>
        <w:t>wird mit ihrem Host und ohne geschweifte Klammern ersetzt.</w:t>
      </w:r>
    </w:p>
    <w:p w14:paraId="7FD71950" w14:textId="77777777" w:rsidR="00AD6017" w:rsidRPr="00270A8A" w:rsidRDefault="00AD6017" w:rsidP="00AD6017">
      <w:pPr>
        <w:pStyle w:val="Textkrper"/>
      </w:pPr>
    </w:p>
    <w:p w14:paraId="79F31ED9" w14:textId="77777777" w:rsidR="00AD6017" w:rsidRDefault="00AD6017" w:rsidP="00AD6017">
      <w:pPr>
        <w:pStyle w:val="Textkrper"/>
        <w:rPr>
          <w:rFonts w:cs="Arial"/>
          <w:i/>
        </w:rPr>
      </w:pPr>
      <w:r>
        <w:t>Danach werden folgende Werte im Requestbody benötigt:</w:t>
      </w:r>
      <w:r>
        <w:br/>
      </w:r>
      <w:r w:rsidRPr="00270A8A">
        <w:rPr>
          <w:rFonts w:cs="Arial"/>
          <w:i/>
        </w:rPr>
        <w:t>{ Name, Password }</w:t>
      </w:r>
    </w:p>
    <w:p w14:paraId="7EF376B8" w14:textId="77777777" w:rsidR="00AD6017" w:rsidRPr="00AD6017" w:rsidRDefault="00AD6017" w:rsidP="00AD6017">
      <w:pPr>
        <w:pStyle w:val="Zweittrakt"/>
      </w:pPr>
    </w:p>
    <w:p w14:paraId="5D1E75D7" w14:textId="77777777" w:rsidR="00AD6017" w:rsidRPr="00AD6017" w:rsidRDefault="00AD6017" w:rsidP="00AD6017">
      <w:pPr>
        <w:pStyle w:val="Textkrper"/>
      </w:pPr>
      <w:r>
        <w:t xml:space="preserve">Alle Funktionen werden folgend in einer Tabelle aufgeführt. Sie werden gleich implementiert wie </w:t>
      </w:r>
      <w:r w:rsidR="00367B9D">
        <w:t>der bereits oben erwähnten</w:t>
      </w:r>
      <w:r>
        <w:t xml:space="preserve"> Funktion. </w:t>
      </w:r>
    </w:p>
    <w:p w14:paraId="749BA2D4" w14:textId="77777777" w:rsidR="00367B9D" w:rsidRDefault="00367B9D"/>
    <w:tbl>
      <w:tblPr>
        <w:tblStyle w:val="Tabellenraster"/>
        <w:tblW w:w="0" w:type="auto"/>
        <w:tblLook w:val="04A0" w:firstRow="1" w:lastRow="0" w:firstColumn="1" w:lastColumn="0" w:noHBand="0" w:noVBand="1"/>
      </w:tblPr>
      <w:tblGrid>
        <w:gridCol w:w="4530"/>
        <w:gridCol w:w="4531"/>
      </w:tblGrid>
      <w:tr w:rsidR="00AD6017" w:rsidRPr="00CA2B66" w14:paraId="4C75D26D" w14:textId="77777777" w:rsidTr="00157686">
        <w:trPr>
          <w:trHeight w:val="340"/>
        </w:trPr>
        <w:tc>
          <w:tcPr>
            <w:tcW w:w="9061" w:type="dxa"/>
            <w:gridSpan w:val="2"/>
            <w:vAlign w:val="center"/>
          </w:tcPr>
          <w:p w14:paraId="11C2842C" w14:textId="77777777" w:rsidR="00AD6017" w:rsidRDefault="00AD6017" w:rsidP="00157686">
            <w:pPr>
              <w:pStyle w:val="berschriftVier"/>
            </w:pPr>
            <w:r w:rsidRPr="00CA2B66">
              <w:lastRenderedPageBreak/>
              <w:t>GET</w:t>
            </w:r>
            <w:r>
              <w:t xml:space="preserve"> (Lesen)</w:t>
            </w:r>
          </w:p>
          <w:p w14:paraId="6E5547D9" w14:textId="77777777" w:rsidR="00AD6017" w:rsidRDefault="00AD6017" w:rsidP="00157686">
            <w:pPr>
              <w:spacing w:after="40"/>
              <w:rPr>
                <w:rFonts w:ascii="Consolas" w:hAnsi="Consolas"/>
              </w:rPr>
            </w:pPr>
            <w:r>
              <w:t xml:space="preserve">Alle Get-Aufrufe können mit Paramter verfeinert werden. Beispiel (sucht nach Pages mit «HTML» im Titel): </w:t>
            </w:r>
            <w:r w:rsidRPr="004924DC">
              <w:rPr>
                <w:rFonts w:ascii="Consolas" w:hAnsi="Consolas"/>
                <w:shd w:val="clear" w:color="auto" w:fill="F2F2F2" w:themeFill="background1" w:themeFillShade="F2"/>
              </w:rPr>
              <w:t>page?title=html</w:t>
            </w:r>
          </w:p>
          <w:p w14:paraId="58B2550E" w14:textId="77777777" w:rsidR="00AD6017" w:rsidRPr="00F43AD8" w:rsidRDefault="00AD6017" w:rsidP="00157686">
            <w:pPr>
              <w:spacing w:after="120"/>
              <w:rPr>
                <w:rFonts w:cs="Arial"/>
              </w:rPr>
            </w:pPr>
            <w:r>
              <w:rPr>
                <w:rFonts w:cs="Arial"/>
              </w:rPr>
              <w:t xml:space="preserve">Alle Get-Aufrufe können in «Seiten» aufgeteilt werden. Dazu dienen die Parameter </w:t>
            </w:r>
            <w:r w:rsidRPr="004924DC">
              <w:rPr>
                <w:rFonts w:ascii="Consolas" w:hAnsi="Consolas" w:cs="Arial"/>
                <w:shd w:val="clear" w:color="auto" w:fill="F2F2F2" w:themeFill="background1" w:themeFillShade="F2"/>
              </w:rPr>
              <w:t>offset</w:t>
            </w:r>
            <w:r>
              <w:rPr>
                <w:rFonts w:cs="Arial"/>
              </w:rPr>
              <w:t xml:space="preserve"> und </w:t>
            </w:r>
            <w:r w:rsidRPr="004924DC">
              <w:rPr>
                <w:rFonts w:ascii="Consolas" w:hAnsi="Consolas" w:cs="Arial"/>
                <w:shd w:val="clear" w:color="auto" w:fill="F2F2F2" w:themeFill="background1" w:themeFillShade="F2"/>
              </w:rPr>
              <w:t>count</w:t>
            </w:r>
            <w:r>
              <w:rPr>
                <w:rFonts w:cs="Arial"/>
              </w:rPr>
              <w:t xml:space="preserve">. Beispiel (liefert Page 50 - 100): </w:t>
            </w:r>
            <w:r w:rsidRPr="004924DC">
              <w:rPr>
                <w:rFonts w:ascii="Consolas" w:hAnsi="Consolas" w:cs="Arial"/>
                <w:shd w:val="clear" w:color="auto" w:fill="F2F2F2" w:themeFill="background1" w:themeFillShade="F2"/>
              </w:rPr>
              <w:t>page?offset=50&amp;count=50</w:t>
            </w:r>
          </w:p>
        </w:tc>
      </w:tr>
      <w:tr w:rsidR="00AD6017" w:rsidRPr="00CA2B66" w14:paraId="686C432C" w14:textId="77777777" w:rsidTr="00157686">
        <w:trPr>
          <w:trHeight w:val="340"/>
        </w:trPr>
        <w:tc>
          <w:tcPr>
            <w:tcW w:w="4530" w:type="dxa"/>
            <w:vAlign w:val="center"/>
          </w:tcPr>
          <w:p w14:paraId="5F167F5B" w14:textId="77777777" w:rsidR="00AD6017" w:rsidRPr="00CA2B66" w:rsidRDefault="00AD6017" w:rsidP="00157686">
            <w:pPr>
              <w:rPr>
                <w:rFonts w:ascii="Consolas" w:hAnsi="Consolas"/>
              </w:rPr>
            </w:pPr>
            <w:r w:rsidRPr="00CA2B66">
              <w:rPr>
                <w:rFonts w:ascii="Consolas" w:hAnsi="Consolas"/>
              </w:rPr>
              <w:t>tag</w:t>
            </w:r>
          </w:p>
        </w:tc>
        <w:tc>
          <w:tcPr>
            <w:tcW w:w="4531" w:type="dxa"/>
            <w:vAlign w:val="center"/>
          </w:tcPr>
          <w:p w14:paraId="7D20A524" w14:textId="77777777" w:rsidR="00AD6017" w:rsidRPr="008A05A5" w:rsidRDefault="00AD6017" w:rsidP="00157686">
            <w:pPr>
              <w:rPr>
                <w:rFonts w:cs="Arial"/>
              </w:rPr>
            </w:pPr>
            <w:r w:rsidRPr="008A05A5">
              <w:rPr>
                <w:rFonts w:cs="Arial"/>
              </w:rPr>
              <w:t>A</w:t>
            </w:r>
            <w:r>
              <w:rPr>
                <w:rFonts w:cs="Arial"/>
              </w:rPr>
              <w:t>lle T</w:t>
            </w:r>
            <w:r w:rsidRPr="008A05A5">
              <w:rPr>
                <w:rFonts w:cs="Arial"/>
              </w:rPr>
              <w:t>ags</w:t>
            </w:r>
          </w:p>
        </w:tc>
      </w:tr>
      <w:tr w:rsidR="00AD6017" w:rsidRPr="00CA2B66" w14:paraId="3807474D" w14:textId="77777777" w:rsidTr="00157686">
        <w:trPr>
          <w:trHeight w:val="340"/>
        </w:trPr>
        <w:tc>
          <w:tcPr>
            <w:tcW w:w="4530" w:type="dxa"/>
            <w:vAlign w:val="center"/>
          </w:tcPr>
          <w:p w14:paraId="1C59DACF" w14:textId="77777777" w:rsidR="00AD6017" w:rsidRPr="00CA2B66" w:rsidRDefault="00AD6017" w:rsidP="00157686">
            <w:pPr>
              <w:rPr>
                <w:rFonts w:ascii="Consolas" w:hAnsi="Consolas"/>
              </w:rPr>
            </w:pPr>
            <w:r w:rsidRPr="00CA2B66">
              <w:rPr>
                <w:rFonts w:ascii="Consolas" w:hAnsi="Consolas"/>
              </w:rPr>
              <w:t>tag/id</w:t>
            </w:r>
          </w:p>
        </w:tc>
        <w:tc>
          <w:tcPr>
            <w:tcW w:w="4531" w:type="dxa"/>
            <w:vAlign w:val="center"/>
          </w:tcPr>
          <w:p w14:paraId="3E2BF949" w14:textId="77777777" w:rsidR="00AD6017" w:rsidRPr="008A05A5" w:rsidRDefault="00AD6017" w:rsidP="00157686">
            <w:pPr>
              <w:rPr>
                <w:rFonts w:cs="Arial"/>
              </w:rPr>
            </w:pPr>
            <w:r w:rsidRPr="008A05A5">
              <w:rPr>
                <w:rFonts w:cs="Arial"/>
              </w:rPr>
              <w:t xml:space="preserve">Tag </w:t>
            </w:r>
            <w:r>
              <w:rPr>
                <w:rFonts w:cs="Arial"/>
              </w:rPr>
              <w:t>mit I</w:t>
            </w:r>
            <w:r w:rsidRPr="008A05A5">
              <w:rPr>
                <w:rFonts w:cs="Arial"/>
              </w:rPr>
              <w:t>d</w:t>
            </w:r>
          </w:p>
        </w:tc>
      </w:tr>
      <w:tr w:rsidR="00AD6017" w:rsidRPr="00CA2B66" w14:paraId="7E3E8DE3" w14:textId="77777777" w:rsidTr="00157686">
        <w:trPr>
          <w:trHeight w:val="340"/>
        </w:trPr>
        <w:tc>
          <w:tcPr>
            <w:tcW w:w="4530" w:type="dxa"/>
            <w:vAlign w:val="center"/>
          </w:tcPr>
          <w:p w14:paraId="0A473064" w14:textId="77777777" w:rsidR="00AD6017" w:rsidRPr="00CA2B66" w:rsidRDefault="00AD6017" w:rsidP="00157686">
            <w:pPr>
              <w:rPr>
                <w:rFonts w:ascii="Consolas" w:hAnsi="Consolas"/>
              </w:rPr>
            </w:pPr>
            <w:r w:rsidRPr="00CA2B66">
              <w:rPr>
                <w:rFonts w:ascii="Consolas" w:hAnsi="Consolas"/>
              </w:rPr>
              <w:t>tag/id/page</w:t>
            </w:r>
          </w:p>
        </w:tc>
        <w:tc>
          <w:tcPr>
            <w:tcW w:w="4531" w:type="dxa"/>
            <w:vAlign w:val="center"/>
          </w:tcPr>
          <w:p w14:paraId="68181084" w14:textId="77777777" w:rsidR="00AD6017" w:rsidRPr="008A05A5" w:rsidRDefault="00AD6017" w:rsidP="00157686">
            <w:pPr>
              <w:rPr>
                <w:rFonts w:cs="Arial"/>
              </w:rPr>
            </w:pPr>
            <w:r w:rsidRPr="008A05A5">
              <w:rPr>
                <w:rFonts w:cs="Arial"/>
              </w:rPr>
              <w:t>A</w:t>
            </w:r>
            <w:r>
              <w:rPr>
                <w:rFonts w:cs="Arial"/>
              </w:rPr>
              <w:t>lle Pages mit T</w:t>
            </w:r>
            <w:r w:rsidRPr="008A05A5">
              <w:rPr>
                <w:rFonts w:cs="Arial"/>
              </w:rPr>
              <w:t>ag</w:t>
            </w:r>
          </w:p>
        </w:tc>
      </w:tr>
      <w:tr w:rsidR="00AD6017" w:rsidRPr="00F43AD8" w14:paraId="39696879" w14:textId="77777777" w:rsidTr="00157686">
        <w:trPr>
          <w:trHeight w:val="340"/>
        </w:trPr>
        <w:tc>
          <w:tcPr>
            <w:tcW w:w="4530" w:type="dxa"/>
            <w:vAlign w:val="center"/>
          </w:tcPr>
          <w:p w14:paraId="40D639EC" w14:textId="77777777" w:rsidR="00AD6017" w:rsidRPr="00F43AD8" w:rsidRDefault="00AD6017" w:rsidP="00157686">
            <w:pPr>
              <w:rPr>
                <w:rFonts w:ascii="Consolas" w:hAnsi="Consolas"/>
              </w:rPr>
            </w:pPr>
            <w:r w:rsidRPr="00F43AD8">
              <w:rPr>
                <w:rFonts w:ascii="Consolas" w:hAnsi="Consolas"/>
              </w:rPr>
              <w:t>page</w:t>
            </w:r>
          </w:p>
        </w:tc>
        <w:tc>
          <w:tcPr>
            <w:tcW w:w="4531" w:type="dxa"/>
            <w:vAlign w:val="center"/>
          </w:tcPr>
          <w:p w14:paraId="7578E155" w14:textId="77777777" w:rsidR="00AD6017" w:rsidRPr="00F43AD8" w:rsidRDefault="00AD6017" w:rsidP="00157686">
            <w:pPr>
              <w:rPr>
                <w:rFonts w:cs="Arial"/>
              </w:rPr>
            </w:pPr>
            <w:r w:rsidRPr="00F43AD8">
              <w:rPr>
                <w:rFonts w:cs="Arial"/>
              </w:rPr>
              <w:t>Alle Pages</w:t>
            </w:r>
          </w:p>
        </w:tc>
      </w:tr>
      <w:tr w:rsidR="00AD6017" w:rsidRPr="00F43AD8" w14:paraId="70DE665C" w14:textId="77777777" w:rsidTr="00157686">
        <w:trPr>
          <w:trHeight w:val="340"/>
        </w:trPr>
        <w:tc>
          <w:tcPr>
            <w:tcW w:w="4530" w:type="dxa"/>
            <w:vAlign w:val="center"/>
          </w:tcPr>
          <w:p w14:paraId="1BD9C7B2" w14:textId="77777777" w:rsidR="00AD6017" w:rsidRPr="00F43AD8" w:rsidRDefault="00AD6017" w:rsidP="00157686">
            <w:pPr>
              <w:rPr>
                <w:rFonts w:ascii="Consolas" w:hAnsi="Consolas"/>
              </w:rPr>
            </w:pPr>
            <w:r w:rsidRPr="00F43AD8">
              <w:rPr>
                <w:rFonts w:ascii="Consolas" w:hAnsi="Consolas"/>
              </w:rPr>
              <w:t>page/id</w:t>
            </w:r>
          </w:p>
        </w:tc>
        <w:tc>
          <w:tcPr>
            <w:tcW w:w="4531" w:type="dxa"/>
            <w:vAlign w:val="center"/>
          </w:tcPr>
          <w:p w14:paraId="0CCEB40F" w14:textId="77777777" w:rsidR="00AD6017" w:rsidRPr="00F43AD8" w:rsidRDefault="00AD6017" w:rsidP="00157686">
            <w:pPr>
              <w:rPr>
                <w:rFonts w:cs="Arial"/>
              </w:rPr>
            </w:pPr>
            <w:r w:rsidRPr="00F43AD8">
              <w:rPr>
                <w:rFonts w:cs="Arial"/>
              </w:rPr>
              <w:t>Page mit Id</w:t>
            </w:r>
          </w:p>
        </w:tc>
      </w:tr>
      <w:tr w:rsidR="00AD6017" w:rsidRPr="00CA2B66" w14:paraId="272DA000" w14:textId="77777777" w:rsidTr="00157686">
        <w:trPr>
          <w:trHeight w:val="340"/>
        </w:trPr>
        <w:tc>
          <w:tcPr>
            <w:tcW w:w="4530" w:type="dxa"/>
            <w:vAlign w:val="center"/>
          </w:tcPr>
          <w:p w14:paraId="1F09B921" w14:textId="77777777" w:rsidR="00AD6017" w:rsidRPr="004924DC" w:rsidRDefault="00AD6017" w:rsidP="00157686">
            <w:pPr>
              <w:rPr>
                <w:rFonts w:ascii="Consolas" w:hAnsi="Consolas"/>
              </w:rPr>
            </w:pPr>
            <w:r w:rsidRPr="00F43AD8">
              <w:rPr>
                <w:rFonts w:ascii="Consolas" w:hAnsi="Consolas"/>
              </w:rPr>
              <w:t>attache</w:t>
            </w:r>
            <w:r w:rsidRPr="004924DC">
              <w:rPr>
                <w:rFonts w:ascii="Consolas" w:hAnsi="Consolas"/>
              </w:rPr>
              <w:t>ment/id</w:t>
            </w:r>
          </w:p>
        </w:tc>
        <w:tc>
          <w:tcPr>
            <w:tcW w:w="4531" w:type="dxa"/>
            <w:vAlign w:val="center"/>
          </w:tcPr>
          <w:p w14:paraId="530FFB6E" w14:textId="77777777" w:rsidR="00AD6017" w:rsidRPr="008A05A5" w:rsidRDefault="00AD6017" w:rsidP="00157686">
            <w:pPr>
              <w:rPr>
                <w:rFonts w:cs="Arial"/>
                <w:lang w:val="fr-CH"/>
              </w:rPr>
            </w:pPr>
            <w:r w:rsidRPr="008A05A5">
              <w:rPr>
                <w:rFonts w:cs="Arial"/>
                <w:lang w:val="fr-CH"/>
              </w:rPr>
              <w:t xml:space="preserve">Attachement </w:t>
            </w:r>
            <w:r>
              <w:rPr>
                <w:rFonts w:cs="Arial"/>
                <w:lang w:val="fr-CH"/>
              </w:rPr>
              <w:t>mit I</w:t>
            </w:r>
            <w:r w:rsidRPr="008A05A5">
              <w:rPr>
                <w:rFonts w:cs="Arial"/>
                <w:lang w:val="fr-CH"/>
              </w:rPr>
              <w:t>d</w:t>
            </w:r>
          </w:p>
        </w:tc>
      </w:tr>
      <w:tr w:rsidR="00AD6017" w:rsidRPr="00CA2B66" w14:paraId="67FDB535" w14:textId="77777777" w:rsidTr="00157686">
        <w:trPr>
          <w:trHeight w:val="340"/>
        </w:trPr>
        <w:tc>
          <w:tcPr>
            <w:tcW w:w="4530" w:type="dxa"/>
            <w:vAlign w:val="center"/>
          </w:tcPr>
          <w:p w14:paraId="1C5FEF34" w14:textId="77777777" w:rsidR="00AD6017" w:rsidRPr="00CA2B66" w:rsidRDefault="00AD6017" w:rsidP="00157686">
            <w:pPr>
              <w:rPr>
                <w:rFonts w:ascii="Consolas" w:hAnsi="Consolas"/>
                <w:lang w:val="fr-CH"/>
              </w:rPr>
            </w:pPr>
            <w:r w:rsidRPr="00CA2B66">
              <w:rPr>
                <w:rFonts w:ascii="Consolas" w:hAnsi="Consolas"/>
                <w:lang w:val="fr-CH"/>
              </w:rPr>
              <w:t>attachement/id/file</w:t>
            </w:r>
          </w:p>
        </w:tc>
        <w:tc>
          <w:tcPr>
            <w:tcW w:w="4531" w:type="dxa"/>
            <w:vAlign w:val="center"/>
          </w:tcPr>
          <w:p w14:paraId="27685125" w14:textId="77777777" w:rsidR="00AD6017" w:rsidRPr="008A05A5" w:rsidRDefault="00AD6017" w:rsidP="00157686">
            <w:pPr>
              <w:rPr>
                <w:rFonts w:cs="Arial"/>
                <w:lang w:val="fr-CH"/>
              </w:rPr>
            </w:pPr>
            <w:r>
              <w:rPr>
                <w:rFonts w:cs="Arial"/>
                <w:lang w:val="fr-CH"/>
              </w:rPr>
              <w:t>Die Datei</w:t>
            </w:r>
          </w:p>
        </w:tc>
      </w:tr>
      <w:tr w:rsidR="00AD6017" w:rsidRPr="00CA2B66" w14:paraId="5C190855" w14:textId="77777777" w:rsidTr="00157686">
        <w:trPr>
          <w:trHeight w:val="340"/>
        </w:trPr>
        <w:tc>
          <w:tcPr>
            <w:tcW w:w="4530" w:type="dxa"/>
            <w:vAlign w:val="center"/>
          </w:tcPr>
          <w:p w14:paraId="0B1D9803" w14:textId="77777777" w:rsidR="00AD6017" w:rsidRPr="00CA2B66" w:rsidRDefault="00AD6017" w:rsidP="00157686">
            <w:pPr>
              <w:rPr>
                <w:rFonts w:ascii="Consolas" w:hAnsi="Consolas"/>
                <w:lang w:val="fr-CH"/>
              </w:rPr>
            </w:pPr>
            <w:r w:rsidRPr="00CA2B66">
              <w:rPr>
                <w:rFonts w:ascii="Consolas" w:hAnsi="Consolas"/>
                <w:lang w:val="fr-CH"/>
              </w:rPr>
              <w:t>attachement/id/page</w:t>
            </w:r>
          </w:p>
        </w:tc>
        <w:tc>
          <w:tcPr>
            <w:tcW w:w="4531" w:type="dxa"/>
            <w:vAlign w:val="center"/>
          </w:tcPr>
          <w:p w14:paraId="095D51D5" w14:textId="77777777" w:rsidR="00AD6017" w:rsidRPr="008A05A5" w:rsidRDefault="00AD6017" w:rsidP="00157686">
            <w:pPr>
              <w:rPr>
                <w:rFonts w:cs="Arial"/>
                <w:lang w:val="fr-CH"/>
              </w:rPr>
            </w:pPr>
            <w:r>
              <w:rPr>
                <w:rFonts w:cs="Arial"/>
                <w:lang w:val="fr-CH"/>
              </w:rPr>
              <w:t>Page des A</w:t>
            </w:r>
            <w:r w:rsidRPr="008A05A5">
              <w:rPr>
                <w:rFonts w:cs="Arial"/>
                <w:lang w:val="fr-CH"/>
              </w:rPr>
              <w:t>ttachement</w:t>
            </w:r>
          </w:p>
        </w:tc>
      </w:tr>
      <w:tr w:rsidR="00AD6017" w:rsidRPr="00CA2B66" w14:paraId="226BD559" w14:textId="77777777" w:rsidTr="00157686">
        <w:trPr>
          <w:trHeight w:val="340"/>
        </w:trPr>
        <w:tc>
          <w:tcPr>
            <w:tcW w:w="4530" w:type="dxa"/>
            <w:vAlign w:val="center"/>
          </w:tcPr>
          <w:p w14:paraId="4761884F" w14:textId="77777777" w:rsidR="00AD6017" w:rsidRPr="00CA2B66" w:rsidRDefault="00AD6017" w:rsidP="00157686">
            <w:pPr>
              <w:rPr>
                <w:rFonts w:ascii="Consolas" w:hAnsi="Consolas"/>
              </w:rPr>
            </w:pPr>
            <w:r w:rsidRPr="00CA2B66">
              <w:rPr>
                <w:rFonts w:ascii="Consolas" w:hAnsi="Consolas"/>
              </w:rPr>
              <w:t>user</w:t>
            </w:r>
          </w:p>
        </w:tc>
        <w:tc>
          <w:tcPr>
            <w:tcW w:w="4531" w:type="dxa"/>
            <w:vAlign w:val="center"/>
          </w:tcPr>
          <w:p w14:paraId="03B719F7" w14:textId="77777777" w:rsidR="00AD6017" w:rsidRPr="008A05A5" w:rsidRDefault="00AD6017" w:rsidP="00157686">
            <w:pPr>
              <w:rPr>
                <w:rFonts w:cs="Arial"/>
              </w:rPr>
            </w:pPr>
            <w:r>
              <w:rPr>
                <w:rFonts w:cs="Arial"/>
              </w:rPr>
              <w:t>Alle U</w:t>
            </w:r>
            <w:r w:rsidRPr="008A05A5">
              <w:rPr>
                <w:rFonts w:cs="Arial"/>
              </w:rPr>
              <w:t>ser</w:t>
            </w:r>
          </w:p>
        </w:tc>
      </w:tr>
      <w:tr w:rsidR="00AD6017" w:rsidRPr="00CA2B66" w14:paraId="17DED960" w14:textId="77777777" w:rsidTr="00157686">
        <w:trPr>
          <w:trHeight w:val="340"/>
        </w:trPr>
        <w:tc>
          <w:tcPr>
            <w:tcW w:w="4530" w:type="dxa"/>
            <w:vAlign w:val="center"/>
          </w:tcPr>
          <w:p w14:paraId="1DE48F27" w14:textId="77777777" w:rsidR="00AD6017" w:rsidRPr="00CA2B66" w:rsidRDefault="00AD6017" w:rsidP="00157686">
            <w:pPr>
              <w:rPr>
                <w:rFonts w:ascii="Consolas" w:hAnsi="Consolas"/>
              </w:rPr>
            </w:pPr>
            <w:r w:rsidRPr="00CA2B66">
              <w:rPr>
                <w:rFonts w:ascii="Consolas" w:hAnsi="Consolas"/>
              </w:rPr>
              <w:t>user/id</w:t>
            </w:r>
          </w:p>
        </w:tc>
        <w:tc>
          <w:tcPr>
            <w:tcW w:w="4531" w:type="dxa"/>
            <w:vAlign w:val="center"/>
          </w:tcPr>
          <w:p w14:paraId="64547A25" w14:textId="77777777" w:rsidR="00AD6017" w:rsidRPr="008A05A5" w:rsidRDefault="00AD6017" w:rsidP="00157686">
            <w:pPr>
              <w:rPr>
                <w:rFonts w:cs="Arial"/>
              </w:rPr>
            </w:pPr>
            <w:r>
              <w:rPr>
                <w:rFonts w:cs="Arial"/>
              </w:rPr>
              <w:t>U</w:t>
            </w:r>
            <w:r w:rsidRPr="008A05A5">
              <w:rPr>
                <w:rFonts w:cs="Arial"/>
              </w:rPr>
              <w:t>ser</w:t>
            </w:r>
            <w:r>
              <w:rPr>
                <w:rFonts w:cs="Arial"/>
              </w:rPr>
              <w:t xml:space="preserve"> mit Id</w:t>
            </w:r>
          </w:p>
        </w:tc>
      </w:tr>
      <w:tr w:rsidR="00AD6017" w:rsidRPr="00CA2B66" w14:paraId="19B19C45" w14:textId="77777777" w:rsidTr="00157686">
        <w:trPr>
          <w:trHeight w:val="340"/>
        </w:trPr>
        <w:tc>
          <w:tcPr>
            <w:tcW w:w="4530" w:type="dxa"/>
            <w:vAlign w:val="center"/>
          </w:tcPr>
          <w:p w14:paraId="5B45FBFC" w14:textId="77777777" w:rsidR="00AD6017" w:rsidRPr="00CA2B66" w:rsidRDefault="00AD6017" w:rsidP="00157686">
            <w:pPr>
              <w:rPr>
                <w:rFonts w:ascii="Consolas" w:hAnsi="Consolas"/>
                <w:lang w:val="fr-CH"/>
              </w:rPr>
            </w:pPr>
            <w:r w:rsidRPr="00CA2B66">
              <w:rPr>
                <w:rFonts w:ascii="Consolas" w:hAnsi="Consolas"/>
                <w:lang w:val="fr-CH"/>
              </w:rPr>
              <w:t>user/id/page</w:t>
            </w:r>
          </w:p>
        </w:tc>
        <w:tc>
          <w:tcPr>
            <w:tcW w:w="4531" w:type="dxa"/>
            <w:vAlign w:val="center"/>
          </w:tcPr>
          <w:p w14:paraId="26E0D0A9" w14:textId="77777777" w:rsidR="00AD6017" w:rsidRPr="008A05A5" w:rsidRDefault="00AD6017" w:rsidP="00157686">
            <w:pPr>
              <w:rPr>
                <w:rFonts w:cs="Arial"/>
                <w:lang w:val="fr-CH"/>
              </w:rPr>
            </w:pPr>
            <w:r>
              <w:rPr>
                <w:rFonts w:cs="Arial"/>
                <w:lang w:val="fr-CH"/>
              </w:rPr>
              <w:t>Alle Pages des U</w:t>
            </w:r>
            <w:r w:rsidRPr="008A05A5">
              <w:rPr>
                <w:rFonts w:cs="Arial"/>
                <w:lang w:val="fr-CH"/>
              </w:rPr>
              <w:t>sers</w:t>
            </w:r>
          </w:p>
        </w:tc>
      </w:tr>
    </w:tbl>
    <w:p w14:paraId="4DC4B15F" w14:textId="77777777"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14:paraId="4FC6F48E" w14:textId="77777777" w:rsidTr="00157686">
        <w:trPr>
          <w:trHeight w:val="340"/>
        </w:trPr>
        <w:tc>
          <w:tcPr>
            <w:tcW w:w="9061" w:type="dxa"/>
            <w:gridSpan w:val="2"/>
            <w:vAlign w:val="center"/>
          </w:tcPr>
          <w:p w14:paraId="0DD56D18" w14:textId="77777777" w:rsidR="00AD6017" w:rsidRPr="00CA2B66" w:rsidRDefault="00AD6017" w:rsidP="00157686">
            <w:pPr>
              <w:pStyle w:val="berschriftVier"/>
            </w:pPr>
            <w:r w:rsidRPr="00CA2B66">
              <w:t>POST</w:t>
            </w:r>
            <w:r>
              <w:t xml:space="preserve"> (Erstellen)</w:t>
            </w:r>
          </w:p>
        </w:tc>
      </w:tr>
      <w:tr w:rsidR="00AD6017" w:rsidRPr="00CA2B66" w14:paraId="2C70FF25" w14:textId="77777777" w:rsidTr="00157686">
        <w:trPr>
          <w:trHeight w:val="340"/>
        </w:trPr>
        <w:tc>
          <w:tcPr>
            <w:tcW w:w="4530" w:type="dxa"/>
            <w:vAlign w:val="center"/>
          </w:tcPr>
          <w:p w14:paraId="1EA0C654" w14:textId="77777777" w:rsidR="00AD6017" w:rsidRPr="008A05A5" w:rsidRDefault="00AD6017" w:rsidP="00157686">
            <w:pPr>
              <w:rPr>
                <w:rFonts w:ascii="Hack" w:hAnsi="Hack"/>
              </w:rPr>
            </w:pPr>
            <w:r w:rsidRPr="008A05A5">
              <w:rPr>
                <w:rFonts w:ascii="Hack" w:hAnsi="Hack"/>
              </w:rPr>
              <w:t>tag { Label }</w:t>
            </w:r>
          </w:p>
        </w:tc>
        <w:tc>
          <w:tcPr>
            <w:tcW w:w="4531" w:type="dxa"/>
            <w:vAlign w:val="center"/>
          </w:tcPr>
          <w:p w14:paraId="18E536B8" w14:textId="77777777" w:rsidR="00AD6017" w:rsidRPr="00CA2B66" w:rsidRDefault="00AD6017" w:rsidP="00157686">
            <w:r>
              <w:t>Erstelle T</w:t>
            </w:r>
            <w:r w:rsidRPr="00CA2B66">
              <w:t>ag</w:t>
            </w:r>
          </w:p>
        </w:tc>
      </w:tr>
      <w:tr w:rsidR="00AD6017" w:rsidRPr="00CA2B66" w14:paraId="0B0FE9CC" w14:textId="77777777" w:rsidTr="00157686">
        <w:trPr>
          <w:trHeight w:val="340"/>
        </w:trPr>
        <w:tc>
          <w:tcPr>
            <w:tcW w:w="4530" w:type="dxa"/>
            <w:vAlign w:val="center"/>
          </w:tcPr>
          <w:p w14:paraId="05F9012B" w14:textId="77777777" w:rsidR="00AD6017" w:rsidRPr="002A0F94" w:rsidRDefault="00AD6017" w:rsidP="00157686">
            <w:pPr>
              <w:rPr>
                <w:rFonts w:ascii="Hack" w:hAnsi="Hack"/>
                <w:lang w:val="en-US"/>
              </w:rPr>
            </w:pPr>
            <w:r w:rsidRPr="002A0F94">
              <w:rPr>
                <w:rFonts w:ascii="Hack" w:hAnsi="Hack"/>
                <w:lang w:val="en-US"/>
              </w:rPr>
              <w:t>page { Title, Content, AuthorId, TagIds[] }</w:t>
            </w:r>
          </w:p>
        </w:tc>
        <w:tc>
          <w:tcPr>
            <w:tcW w:w="4531" w:type="dxa"/>
            <w:vAlign w:val="center"/>
          </w:tcPr>
          <w:p w14:paraId="3CAE701D" w14:textId="77777777" w:rsidR="00AD6017" w:rsidRPr="00CA2B66" w:rsidRDefault="00AD6017" w:rsidP="00157686">
            <w:r>
              <w:t>Erstelle P</w:t>
            </w:r>
            <w:r w:rsidRPr="00CA2B66">
              <w:t>age</w:t>
            </w:r>
          </w:p>
        </w:tc>
      </w:tr>
      <w:tr w:rsidR="00AD6017" w:rsidRPr="00CA2B66" w14:paraId="51FAAB8C" w14:textId="77777777" w:rsidTr="00157686">
        <w:trPr>
          <w:trHeight w:val="340"/>
        </w:trPr>
        <w:tc>
          <w:tcPr>
            <w:tcW w:w="4530" w:type="dxa"/>
            <w:vAlign w:val="center"/>
          </w:tcPr>
          <w:p w14:paraId="7C88E1BD" w14:textId="77777777" w:rsidR="00AD6017" w:rsidRPr="008A05A5" w:rsidRDefault="00AD6017" w:rsidP="00157686">
            <w:pPr>
              <w:rPr>
                <w:rFonts w:ascii="Hack" w:hAnsi="Hack"/>
              </w:rPr>
            </w:pPr>
            <w:r w:rsidRPr="008A05A5">
              <w:rPr>
                <w:rFonts w:ascii="Hack" w:hAnsi="Hack"/>
              </w:rPr>
              <w:t>user { Name, Password }</w:t>
            </w:r>
          </w:p>
        </w:tc>
        <w:tc>
          <w:tcPr>
            <w:tcW w:w="4531" w:type="dxa"/>
            <w:vAlign w:val="center"/>
          </w:tcPr>
          <w:p w14:paraId="2A491D6D" w14:textId="77777777" w:rsidR="00AD6017" w:rsidRPr="00CA2B66" w:rsidRDefault="00AD6017" w:rsidP="00157686">
            <w:r>
              <w:t>Erstelle U</w:t>
            </w:r>
            <w:r w:rsidRPr="00CA2B66">
              <w:t>ser</w:t>
            </w:r>
          </w:p>
        </w:tc>
      </w:tr>
      <w:tr w:rsidR="00AD6017" w:rsidRPr="00CA2B66" w14:paraId="5D3472E9" w14:textId="77777777" w:rsidTr="00157686">
        <w:trPr>
          <w:trHeight w:val="340"/>
        </w:trPr>
        <w:tc>
          <w:tcPr>
            <w:tcW w:w="4530" w:type="dxa"/>
            <w:vAlign w:val="center"/>
          </w:tcPr>
          <w:p w14:paraId="1894089B" w14:textId="77777777" w:rsidR="00AD6017" w:rsidRPr="008A05A5" w:rsidRDefault="00AD6017" w:rsidP="00157686">
            <w:pPr>
              <w:rPr>
                <w:rFonts w:ascii="Hack" w:hAnsi="Hack"/>
              </w:rPr>
            </w:pPr>
            <w:r w:rsidRPr="008A05A5">
              <w:rPr>
                <w:rFonts w:ascii="Hack" w:hAnsi="Hack"/>
              </w:rPr>
              <w:t>page/id/tag { TagId }</w:t>
            </w:r>
          </w:p>
        </w:tc>
        <w:tc>
          <w:tcPr>
            <w:tcW w:w="4531" w:type="dxa"/>
            <w:vAlign w:val="center"/>
          </w:tcPr>
          <w:p w14:paraId="021AE79F" w14:textId="77777777" w:rsidR="00AD6017" w:rsidRPr="00CA2B66" w:rsidRDefault="00AD6017" w:rsidP="00157686">
            <w:r>
              <w:t>Tag einer Page hinzufügen</w:t>
            </w:r>
          </w:p>
        </w:tc>
      </w:tr>
      <w:tr w:rsidR="00AD6017" w:rsidRPr="00CA2B66" w14:paraId="46DB68EA" w14:textId="77777777" w:rsidTr="00157686">
        <w:trPr>
          <w:trHeight w:val="340"/>
        </w:trPr>
        <w:tc>
          <w:tcPr>
            <w:tcW w:w="4530" w:type="dxa"/>
            <w:vAlign w:val="center"/>
          </w:tcPr>
          <w:p w14:paraId="40293EAC" w14:textId="77777777" w:rsidR="00AD6017" w:rsidRPr="008A05A5" w:rsidRDefault="00AD6017" w:rsidP="00157686">
            <w:pPr>
              <w:rPr>
                <w:rFonts w:ascii="Hack" w:hAnsi="Hack"/>
                <w:lang w:val="fr-CH"/>
              </w:rPr>
            </w:pPr>
            <w:r w:rsidRPr="008A05A5">
              <w:rPr>
                <w:rFonts w:ascii="Hack" w:hAnsi="Hack"/>
                <w:lang w:val="fr-CH"/>
              </w:rPr>
              <w:t>page/id/attachement { Attachement }</w:t>
            </w:r>
          </w:p>
        </w:tc>
        <w:tc>
          <w:tcPr>
            <w:tcW w:w="4531" w:type="dxa"/>
            <w:vAlign w:val="center"/>
          </w:tcPr>
          <w:p w14:paraId="095617CA" w14:textId="77777777" w:rsidR="00AD6017" w:rsidRPr="00CA2B66" w:rsidRDefault="00AD6017" w:rsidP="00157686">
            <w:pPr>
              <w:rPr>
                <w:lang w:val="fr-CH"/>
              </w:rPr>
            </w:pPr>
            <w:r>
              <w:rPr>
                <w:lang w:val="fr-CH"/>
              </w:rPr>
              <w:t>Attachement einer Page hinzufügen</w:t>
            </w:r>
          </w:p>
        </w:tc>
      </w:tr>
      <w:tr w:rsidR="00AD6017" w:rsidRPr="00CA2B66" w14:paraId="1F11C7E0" w14:textId="77777777" w:rsidTr="00157686">
        <w:trPr>
          <w:trHeight w:val="340"/>
        </w:trPr>
        <w:tc>
          <w:tcPr>
            <w:tcW w:w="4530" w:type="dxa"/>
            <w:vAlign w:val="center"/>
          </w:tcPr>
          <w:p w14:paraId="6A54AC40" w14:textId="77777777" w:rsidR="00AD6017" w:rsidRPr="008A05A5" w:rsidRDefault="00AD6017" w:rsidP="00157686">
            <w:pPr>
              <w:rPr>
                <w:rFonts w:ascii="Hack" w:hAnsi="Hack"/>
              </w:rPr>
            </w:pPr>
            <w:r w:rsidRPr="008A05A5">
              <w:rPr>
                <w:rFonts w:ascii="Hack" w:hAnsi="Hack"/>
              </w:rPr>
              <w:t>login { Name, Password }</w:t>
            </w:r>
          </w:p>
        </w:tc>
        <w:tc>
          <w:tcPr>
            <w:tcW w:w="4531" w:type="dxa"/>
            <w:vAlign w:val="center"/>
          </w:tcPr>
          <w:p w14:paraId="4D610BE2" w14:textId="77777777" w:rsidR="00AD6017" w:rsidRPr="00CA2B66" w:rsidRDefault="00AD6017" w:rsidP="00157686">
            <w:r>
              <w:t>Erstellt eine Session für einen U</w:t>
            </w:r>
            <w:r w:rsidRPr="00CA2B66">
              <w:t>ser</w:t>
            </w:r>
          </w:p>
        </w:tc>
      </w:tr>
      <w:tr w:rsidR="00AD6017" w:rsidRPr="00CA2B66" w14:paraId="4673E422" w14:textId="77777777" w:rsidTr="00157686">
        <w:trPr>
          <w:trHeight w:val="340"/>
        </w:trPr>
        <w:tc>
          <w:tcPr>
            <w:tcW w:w="4530" w:type="dxa"/>
            <w:vAlign w:val="center"/>
          </w:tcPr>
          <w:p w14:paraId="082DB000" w14:textId="77777777" w:rsidR="00AD6017" w:rsidRPr="008A05A5" w:rsidRDefault="00AD6017" w:rsidP="00157686">
            <w:pPr>
              <w:rPr>
                <w:rFonts w:ascii="Hack" w:hAnsi="Hack"/>
              </w:rPr>
            </w:pPr>
            <w:r>
              <w:rPr>
                <w:rFonts w:ascii="Hack" w:hAnsi="Hack"/>
              </w:rPr>
              <w:t>logout</w:t>
            </w:r>
          </w:p>
        </w:tc>
        <w:tc>
          <w:tcPr>
            <w:tcW w:w="4531" w:type="dxa"/>
            <w:vAlign w:val="center"/>
          </w:tcPr>
          <w:p w14:paraId="5BC59863" w14:textId="77777777" w:rsidR="00AD6017" w:rsidRPr="00CA2B66" w:rsidRDefault="00AD6017" w:rsidP="00157686">
            <w:r>
              <w:t>Löscht die Session</w:t>
            </w:r>
          </w:p>
        </w:tc>
      </w:tr>
    </w:tbl>
    <w:p w14:paraId="6703C1D8" w14:textId="77777777" w:rsidR="00AD6017" w:rsidRDefault="00AD6017" w:rsidP="00AD6017"/>
    <w:tbl>
      <w:tblPr>
        <w:tblStyle w:val="Tabellenraster"/>
        <w:tblW w:w="0" w:type="auto"/>
        <w:tblLook w:val="04A0" w:firstRow="1" w:lastRow="0" w:firstColumn="1" w:lastColumn="0" w:noHBand="0" w:noVBand="1"/>
      </w:tblPr>
      <w:tblGrid>
        <w:gridCol w:w="4530"/>
        <w:gridCol w:w="4531"/>
      </w:tblGrid>
      <w:tr w:rsidR="00AD6017" w:rsidRPr="00CA2B66" w14:paraId="58B858B0" w14:textId="77777777" w:rsidTr="00157686">
        <w:trPr>
          <w:trHeight w:val="340"/>
        </w:trPr>
        <w:tc>
          <w:tcPr>
            <w:tcW w:w="9061" w:type="dxa"/>
            <w:gridSpan w:val="2"/>
            <w:vAlign w:val="center"/>
          </w:tcPr>
          <w:p w14:paraId="16305EFA" w14:textId="77777777" w:rsidR="00AD6017" w:rsidRPr="00CA2B66" w:rsidRDefault="00AD6017" w:rsidP="00157686">
            <w:pPr>
              <w:pStyle w:val="berschriftVier"/>
            </w:pPr>
            <w:r w:rsidRPr="00CA2B66">
              <w:t>PUT</w:t>
            </w:r>
            <w:r>
              <w:t xml:space="preserve"> (Ändern)</w:t>
            </w:r>
          </w:p>
        </w:tc>
      </w:tr>
      <w:tr w:rsidR="00AD6017" w:rsidRPr="00CA2B66" w14:paraId="408943CB" w14:textId="77777777" w:rsidTr="00157686">
        <w:trPr>
          <w:trHeight w:val="340"/>
        </w:trPr>
        <w:tc>
          <w:tcPr>
            <w:tcW w:w="4530" w:type="dxa"/>
            <w:vAlign w:val="center"/>
          </w:tcPr>
          <w:p w14:paraId="332F36CC" w14:textId="77777777" w:rsidR="00AD6017" w:rsidRPr="008A05A5" w:rsidRDefault="00AD6017" w:rsidP="00157686">
            <w:pPr>
              <w:rPr>
                <w:rFonts w:ascii="Consolas" w:hAnsi="Consolas"/>
              </w:rPr>
            </w:pPr>
            <w:r w:rsidRPr="008A05A5">
              <w:rPr>
                <w:rFonts w:ascii="Consolas" w:hAnsi="Consolas"/>
              </w:rPr>
              <w:t>tag/id { Label }</w:t>
            </w:r>
          </w:p>
        </w:tc>
        <w:tc>
          <w:tcPr>
            <w:tcW w:w="4531" w:type="dxa"/>
            <w:vAlign w:val="center"/>
          </w:tcPr>
          <w:p w14:paraId="3556084D" w14:textId="77777777" w:rsidR="00AD6017" w:rsidRPr="00CA2B66" w:rsidRDefault="00AD6017" w:rsidP="00157686">
            <w:r>
              <w:t>Ändert Label des T</w:t>
            </w:r>
            <w:r w:rsidRPr="00CA2B66">
              <w:t>ags</w:t>
            </w:r>
          </w:p>
        </w:tc>
      </w:tr>
      <w:tr w:rsidR="00AD6017" w:rsidRPr="00CA2B66" w14:paraId="37A0B11E" w14:textId="77777777" w:rsidTr="00157686">
        <w:trPr>
          <w:trHeight w:val="340"/>
        </w:trPr>
        <w:tc>
          <w:tcPr>
            <w:tcW w:w="4530" w:type="dxa"/>
            <w:vAlign w:val="center"/>
          </w:tcPr>
          <w:p w14:paraId="6CFAAA12" w14:textId="77777777" w:rsidR="00AD6017" w:rsidRPr="008A05A5" w:rsidRDefault="00AD6017" w:rsidP="00157686">
            <w:pPr>
              <w:rPr>
                <w:rFonts w:ascii="Consolas" w:hAnsi="Consolas"/>
                <w:lang w:val="fr-CH"/>
              </w:rPr>
            </w:pPr>
            <w:r w:rsidRPr="008A05A5">
              <w:rPr>
                <w:rFonts w:ascii="Consolas" w:hAnsi="Consolas"/>
                <w:lang w:val="fr-CH"/>
              </w:rPr>
              <w:t>page/id { Title, Content }</w:t>
            </w:r>
          </w:p>
        </w:tc>
        <w:tc>
          <w:tcPr>
            <w:tcW w:w="4531" w:type="dxa"/>
            <w:vAlign w:val="center"/>
          </w:tcPr>
          <w:p w14:paraId="675B60E2" w14:textId="77777777" w:rsidR="00AD6017" w:rsidRPr="002A0F94" w:rsidRDefault="00AD6017" w:rsidP="00157686">
            <w:r w:rsidRPr="002A0F94">
              <w:t>Ändert Titel/Content der Page</w:t>
            </w:r>
          </w:p>
        </w:tc>
      </w:tr>
      <w:tr w:rsidR="00AD6017" w:rsidRPr="00CA2B66" w14:paraId="3ED0BF70" w14:textId="77777777" w:rsidTr="00157686">
        <w:trPr>
          <w:trHeight w:val="340"/>
        </w:trPr>
        <w:tc>
          <w:tcPr>
            <w:tcW w:w="4530" w:type="dxa"/>
            <w:vAlign w:val="center"/>
          </w:tcPr>
          <w:p w14:paraId="2AB79EC5" w14:textId="77777777" w:rsidR="00AD6017" w:rsidRPr="002A0F94" w:rsidRDefault="00AD6017" w:rsidP="00157686">
            <w:pPr>
              <w:rPr>
                <w:rFonts w:ascii="Consolas" w:hAnsi="Consolas"/>
                <w:lang w:val="en-US"/>
              </w:rPr>
            </w:pPr>
            <w:r w:rsidRPr="002A0F94">
              <w:rPr>
                <w:rFonts w:ascii="Consolas" w:hAnsi="Consolas"/>
                <w:lang w:val="en-US"/>
              </w:rPr>
              <w:t>user/id { Old Password, New Password }</w:t>
            </w:r>
          </w:p>
        </w:tc>
        <w:tc>
          <w:tcPr>
            <w:tcW w:w="4531" w:type="dxa"/>
            <w:vAlign w:val="center"/>
          </w:tcPr>
          <w:p w14:paraId="6152C15C" w14:textId="77777777" w:rsidR="00AD6017" w:rsidRPr="00CA2B66" w:rsidRDefault="00AD6017" w:rsidP="00157686">
            <w:r>
              <w:t>Ä</w:t>
            </w:r>
            <w:r w:rsidRPr="00CA2B66">
              <w:t xml:space="preserve">ndert </w:t>
            </w:r>
            <w:r>
              <w:t>das P</w:t>
            </w:r>
            <w:r w:rsidRPr="00CA2B66">
              <w:t>asswort</w:t>
            </w:r>
          </w:p>
        </w:tc>
      </w:tr>
    </w:tbl>
    <w:tbl>
      <w:tblPr>
        <w:tblStyle w:val="Tabellenraster"/>
        <w:tblpPr w:leftFromText="141" w:rightFromText="141" w:vertAnchor="text" w:horzAnchor="margin" w:tblpY="237"/>
        <w:tblW w:w="0" w:type="auto"/>
        <w:tblLook w:val="04A0" w:firstRow="1" w:lastRow="0" w:firstColumn="1" w:lastColumn="0" w:noHBand="0" w:noVBand="1"/>
      </w:tblPr>
      <w:tblGrid>
        <w:gridCol w:w="4530"/>
        <w:gridCol w:w="4531"/>
      </w:tblGrid>
      <w:tr w:rsidR="00AD6017" w:rsidRPr="00CA2B66" w14:paraId="49A36BAF" w14:textId="77777777" w:rsidTr="00AD6017">
        <w:trPr>
          <w:trHeight w:val="340"/>
        </w:trPr>
        <w:tc>
          <w:tcPr>
            <w:tcW w:w="9061" w:type="dxa"/>
            <w:gridSpan w:val="2"/>
            <w:vAlign w:val="center"/>
          </w:tcPr>
          <w:p w14:paraId="694CFD6F" w14:textId="77777777" w:rsidR="00AD6017" w:rsidRPr="00CA2B66" w:rsidRDefault="00AD6017" w:rsidP="00AD6017">
            <w:pPr>
              <w:pStyle w:val="berschriftVier"/>
            </w:pPr>
            <w:r w:rsidRPr="00CA2B66">
              <w:t>DELETE</w:t>
            </w:r>
            <w:r>
              <w:t xml:space="preserve"> (Löschen)</w:t>
            </w:r>
          </w:p>
        </w:tc>
      </w:tr>
      <w:tr w:rsidR="00AD6017" w:rsidRPr="00CA2B66" w14:paraId="65F4470F" w14:textId="77777777" w:rsidTr="00AD6017">
        <w:trPr>
          <w:trHeight w:val="340"/>
        </w:trPr>
        <w:tc>
          <w:tcPr>
            <w:tcW w:w="4530" w:type="dxa"/>
            <w:vAlign w:val="center"/>
          </w:tcPr>
          <w:p w14:paraId="1D66E2AE" w14:textId="77777777" w:rsidR="00AD6017" w:rsidRPr="008A05A5" w:rsidRDefault="00AD6017" w:rsidP="00AD6017">
            <w:pPr>
              <w:rPr>
                <w:rFonts w:ascii="Consolas" w:hAnsi="Consolas"/>
              </w:rPr>
            </w:pPr>
            <w:r w:rsidRPr="008A05A5">
              <w:rPr>
                <w:rFonts w:ascii="Consolas" w:hAnsi="Consolas"/>
              </w:rPr>
              <w:t>tag/id</w:t>
            </w:r>
          </w:p>
        </w:tc>
        <w:tc>
          <w:tcPr>
            <w:tcW w:w="4531" w:type="dxa"/>
            <w:vAlign w:val="center"/>
          </w:tcPr>
          <w:p w14:paraId="0F12F957" w14:textId="77777777" w:rsidR="00AD6017" w:rsidRPr="00CA2B66" w:rsidRDefault="00AD6017" w:rsidP="00AD6017">
            <w:r>
              <w:t>Löscht den Tag (wenn keine P</w:t>
            </w:r>
            <w:r w:rsidRPr="00CA2B66">
              <w:t>age mit diesem Tag existiert)</w:t>
            </w:r>
          </w:p>
        </w:tc>
      </w:tr>
      <w:tr w:rsidR="00AD6017" w:rsidRPr="00CA2B66" w14:paraId="79D956C8" w14:textId="77777777" w:rsidTr="00AD6017">
        <w:trPr>
          <w:trHeight w:val="340"/>
        </w:trPr>
        <w:tc>
          <w:tcPr>
            <w:tcW w:w="4530" w:type="dxa"/>
            <w:vAlign w:val="center"/>
          </w:tcPr>
          <w:p w14:paraId="6756FD16" w14:textId="77777777" w:rsidR="00AD6017" w:rsidRPr="008A05A5" w:rsidRDefault="00AD6017" w:rsidP="00AD6017">
            <w:pPr>
              <w:rPr>
                <w:rFonts w:ascii="Consolas" w:hAnsi="Consolas"/>
              </w:rPr>
            </w:pPr>
            <w:r w:rsidRPr="008A05A5">
              <w:rPr>
                <w:rFonts w:ascii="Consolas" w:hAnsi="Consolas"/>
              </w:rPr>
              <w:t>page/id</w:t>
            </w:r>
          </w:p>
        </w:tc>
        <w:tc>
          <w:tcPr>
            <w:tcW w:w="4531" w:type="dxa"/>
            <w:vAlign w:val="center"/>
          </w:tcPr>
          <w:p w14:paraId="0F3831C0" w14:textId="77777777" w:rsidR="00AD6017" w:rsidRPr="00CA2B66" w:rsidRDefault="00AD6017" w:rsidP="00AD6017">
            <w:r>
              <w:t>Löscht die P</w:t>
            </w:r>
            <w:r w:rsidRPr="00CA2B66">
              <w:t>age</w:t>
            </w:r>
          </w:p>
        </w:tc>
      </w:tr>
      <w:tr w:rsidR="00AD6017" w:rsidRPr="00CA2B66" w14:paraId="68FB076A" w14:textId="77777777" w:rsidTr="00AD6017">
        <w:trPr>
          <w:trHeight w:val="340"/>
        </w:trPr>
        <w:tc>
          <w:tcPr>
            <w:tcW w:w="4530" w:type="dxa"/>
            <w:vAlign w:val="center"/>
          </w:tcPr>
          <w:p w14:paraId="21E3342A" w14:textId="77777777" w:rsidR="00AD6017" w:rsidRPr="008A05A5" w:rsidRDefault="00AD6017" w:rsidP="00AD6017">
            <w:pPr>
              <w:rPr>
                <w:rFonts w:ascii="Consolas" w:hAnsi="Consolas"/>
              </w:rPr>
            </w:pPr>
            <w:r w:rsidRPr="008A05A5">
              <w:rPr>
                <w:rFonts w:ascii="Consolas" w:hAnsi="Consolas"/>
              </w:rPr>
              <w:t>user { Password }</w:t>
            </w:r>
          </w:p>
        </w:tc>
        <w:tc>
          <w:tcPr>
            <w:tcW w:w="4531" w:type="dxa"/>
            <w:vAlign w:val="center"/>
          </w:tcPr>
          <w:p w14:paraId="2454EC54" w14:textId="77777777" w:rsidR="00AD6017" w:rsidRPr="00CA2B66" w:rsidRDefault="00AD6017" w:rsidP="00AD6017">
            <w:r w:rsidRPr="00CA2B66">
              <w:t>Löscht den eigenen Account</w:t>
            </w:r>
          </w:p>
        </w:tc>
      </w:tr>
      <w:tr w:rsidR="00AD6017" w:rsidRPr="00CA2B66" w14:paraId="16C6BD6B" w14:textId="77777777" w:rsidTr="00AD6017">
        <w:trPr>
          <w:trHeight w:val="340"/>
        </w:trPr>
        <w:tc>
          <w:tcPr>
            <w:tcW w:w="4530" w:type="dxa"/>
            <w:vAlign w:val="center"/>
          </w:tcPr>
          <w:p w14:paraId="0158507E" w14:textId="77777777" w:rsidR="00AD6017" w:rsidRPr="008A05A5" w:rsidRDefault="00AD6017" w:rsidP="00AD6017">
            <w:pPr>
              <w:rPr>
                <w:rFonts w:ascii="Consolas" w:hAnsi="Consolas"/>
              </w:rPr>
            </w:pPr>
            <w:r w:rsidRPr="008A05A5">
              <w:rPr>
                <w:rFonts w:ascii="Consolas" w:hAnsi="Consolas"/>
              </w:rPr>
              <w:t>page/id/tag { TagId }</w:t>
            </w:r>
          </w:p>
        </w:tc>
        <w:tc>
          <w:tcPr>
            <w:tcW w:w="4531" w:type="dxa"/>
            <w:vAlign w:val="center"/>
          </w:tcPr>
          <w:p w14:paraId="3414A33A" w14:textId="77777777" w:rsidR="00AD6017" w:rsidRPr="00CA2B66" w:rsidRDefault="00AD6017" w:rsidP="00AD6017">
            <w:r>
              <w:t>E</w:t>
            </w:r>
            <w:r w:rsidRPr="00CA2B66">
              <w:t>ntfernt einen Tag von einer Page</w:t>
            </w:r>
          </w:p>
        </w:tc>
      </w:tr>
      <w:tr w:rsidR="00AD6017" w:rsidRPr="00CA2B66" w14:paraId="27EDBF3E" w14:textId="77777777" w:rsidTr="00AD6017">
        <w:trPr>
          <w:trHeight w:val="340"/>
        </w:trPr>
        <w:tc>
          <w:tcPr>
            <w:tcW w:w="4530" w:type="dxa"/>
            <w:vAlign w:val="center"/>
          </w:tcPr>
          <w:p w14:paraId="615D6C93" w14:textId="77777777" w:rsidR="00AD6017" w:rsidRPr="008A05A5" w:rsidRDefault="00AD6017" w:rsidP="00AD6017">
            <w:pPr>
              <w:rPr>
                <w:rFonts w:ascii="Consolas" w:hAnsi="Consolas"/>
              </w:rPr>
            </w:pPr>
            <w:r w:rsidRPr="008A05A5">
              <w:rPr>
                <w:rFonts w:ascii="Consolas" w:hAnsi="Consolas"/>
              </w:rPr>
              <w:t>page/id/attachement { AttachementId }</w:t>
            </w:r>
          </w:p>
        </w:tc>
        <w:tc>
          <w:tcPr>
            <w:tcW w:w="4531" w:type="dxa"/>
            <w:vAlign w:val="center"/>
          </w:tcPr>
          <w:p w14:paraId="581B3C86" w14:textId="77777777" w:rsidR="00AD6017" w:rsidRPr="00CA2B66" w:rsidRDefault="00AD6017" w:rsidP="00AD6017">
            <w:r>
              <w:t>E</w:t>
            </w:r>
            <w:r w:rsidRPr="008A05A5">
              <w:t>ntfernt Attachement von einer Page</w:t>
            </w:r>
          </w:p>
        </w:tc>
      </w:tr>
      <w:tr w:rsidR="00AD6017" w:rsidRPr="00CA2B66" w14:paraId="1EF084F9" w14:textId="77777777" w:rsidTr="00AD6017">
        <w:trPr>
          <w:trHeight w:val="340"/>
        </w:trPr>
        <w:tc>
          <w:tcPr>
            <w:tcW w:w="4530" w:type="dxa"/>
            <w:vAlign w:val="center"/>
          </w:tcPr>
          <w:p w14:paraId="66CE69D7" w14:textId="77777777" w:rsidR="00AD6017" w:rsidRPr="008A05A5" w:rsidRDefault="00AD6017" w:rsidP="00AD6017">
            <w:pPr>
              <w:rPr>
                <w:rFonts w:ascii="Consolas" w:hAnsi="Consolas"/>
              </w:rPr>
            </w:pPr>
            <w:r w:rsidRPr="008A05A5">
              <w:rPr>
                <w:rFonts w:ascii="Consolas" w:hAnsi="Consolas"/>
              </w:rPr>
              <w:t>attachement/id</w:t>
            </w:r>
          </w:p>
        </w:tc>
        <w:tc>
          <w:tcPr>
            <w:tcW w:w="4531" w:type="dxa"/>
            <w:vAlign w:val="center"/>
          </w:tcPr>
          <w:p w14:paraId="17BF3F6A" w14:textId="77777777" w:rsidR="00AD6017" w:rsidRPr="00CA2B66" w:rsidRDefault="00AD6017" w:rsidP="00AD6017">
            <w:r>
              <w:t>Löscht A</w:t>
            </w:r>
            <w:r w:rsidRPr="00CA2B66">
              <w:t>ttachement</w:t>
            </w:r>
          </w:p>
        </w:tc>
      </w:tr>
    </w:tbl>
    <w:p w14:paraId="0C2A1888" w14:textId="77777777" w:rsidR="003F4D74" w:rsidRPr="003F4D74" w:rsidRDefault="00AD6017" w:rsidP="00C82E09">
      <w:del w:id="39" w:author="Georg Ninck" w:date="2017-12-18T11:03:00Z">
        <w:r w:rsidDel="0079058B">
          <w:rPr>
            <w:b/>
            <w:bCs/>
          </w:rPr>
          <w:lastRenderedPageBreak/>
          <w:br w:type="page"/>
        </w:r>
      </w:del>
    </w:p>
    <w:p w14:paraId="45FBC53D" w14:textId="77777777" w:rsidR="00AF4D25" w:rsidRDefault="00F646D7">
      <w:pPr>
        <w:pStyle w:val="berschrift3"/>
        <w:tabs>
          <w:tab w:val="clear" w:pos="850"/>
          <w:tab w:val="clear" w:pos="1374"/>
          <w:tab w:val="num" w:pos="720"/>
        </w:tabs>
        <w:suppressAutoHyphens/>
        <w:spacing w:before="0" w:after="0" w:line="240" w:lineRule="auto"/>
        <w:ind w:left="720" w:hanging="720"/>
      </w:pPr>
      <w:bookmarkStart w:id="40" w:name="_Toc500919884"/>
      <w:r>
        <w:lastRenderedPageBreak/>
        <w:t>Fehlerbehandlung</w:t>
      </w:r>
      <w:bookmarkEnd w:id="40"/>
    </w:p>
    <w:p w14:paraId="66CA98F6" w14:textId="77777777" w:rsidR="00AF4D25" w:rsidRDefault="00C82E09" w:rsidP="00C82E09">
      <w:pPr>
        <w:pStyle w:val="berschrift4"/>
        <w:tabs>
          <w:tab w:val="left" w:pos="3686"/>
        </w:tabs>
      </w:pPr>
      <w:r>
        <w:t>Fehler 503: Service Unavailable</w:t>
      </w:r>
    </w:p>
    <w:p w14:paraId="055B137A" w14:textId="77777777" w:rsidR="00C82E09" w:rsidRPr="00C82E09" w:rsidRDefault="00C82E09" w:rsidP="00C82E09">
      <w:pPr>
        <w:pStyle w:val="TextCDB"/>
        <w:rPr>
          <w:lang w:val="de-CH"/>
        </w:rPr>
      </w:pPr>
      <w:r>
        <w:rPr>
          <w:lang w:val="de-CH"/>
        </w:rPr>
        <w:t xml:space="preserve">Der Server ist offline oder hat keine Verbindung zum Internet. Melden </w:t>
      </w:r>
      <w:del w:id="41" w:author="Georg Ninck" w:date="2017-12-18T11:01:00Z">
        <w:r w:rsidDel="0079058B">
          <w:rPr>
            <w:lang w:val="de-CH"/>
          </w:rPr>
          <w:delText>s</w:delText>
        </w:r>
      </w:del>
      <w:ins w:id="42" w:author="Georg Ninck" w:date="2017-12-18T11:01:00Z">
        <w:r w:rsidR="0079058B">
          <w:rPr>
            <w:lang w:val="de-CH"/>
          </w:rPr>
          <w:t>S</w:t>
        </w:r>
      </w:ins>
      <w:r>
        <w:rPr>
          <w:lang w:val="de-CH"/>
        </w:rPr>
        <w:t xml:space="preserve">ie dies ihrem Systemadministrator oder überprüfen </w:t>
      </w:r>
      <w:del w:id="43" w:author="Georg Ninck" w:date="2017-12-18T11:01:00Z">
        <w:r w:rsidDel="0079058B">
          <w:rPr>
            <w:lang w:val="de-CH"/>
          </w:rPr>
          <w:delText>s</w:delText>
        </w:r>
      </w:del>
      <w:ins w:id="44" w:author="Georg Ninck" w:date="2017-12-18T11:01:00Z">
        <w:r w:rsidR="0079058B">
          <w:rPr>
            <w:lang w:val="de-CH"/>
          </w:rPr>
          <w:t>S</w:t>
        </w:r>
      </w:ins>
      <w:r>
        <w:rPr>
          <w:lang w:val="de-CH"/>
        </w:rPr>
        <w:t>ie, ob der Server online ist und eine Verbindung zum Internet hat.</w:t>
      </w:r>
    </w:p>
    <w:p w14:paraId="1206D756" w14:textId="77777777" w:rsidR="00C82E09" w:rsidRDefault="00C82E09" w:rsidP="00C82E09">
      <w:pPr>
        <w:pStyle w:val="berschrift4"/>
      </w:pPr>
      <w:r>
        <w:t>Keine Verbindung: ERR_INTERNET_DISCONNECTED</w:t>
      </w:r>
    </w:p>
    <w:p w14:paraId="2B7FB192" w14:textId="77777777" w:rsidR="00C82E09" w:rsidRPr="00C82E09" w:rsidRDefault="00C82E09" w:rsidP="00C82E09">
      <w:pPr>
        <w:pStyle w:val="TextCDB"/>
        <w:rPr>
          <w:lang w:val="de-CH"/>
        </w:rPr>
      </w:pPr>
      <w:r w:rsidRPr="00035C3E">
        <w:rPr>
          <w:lang w:val="de-CH"/>
        </w:rPr>
        <w:t xml:space="preserve">Dieser Fehler taucht auf, wenn </w:t>
      </w:r>
      <w:del w:id="45" w:author="Georg Ninck" w:date="2017-12-18T11:02:00Z">
        <w:r w:rsidDel="0079058B">
          <w:rPr>
            <w:lang w:val="de-CH"/>
          </w:rPr>
          <w:delText>i</w:delText>
        </w:r>
      </w:del>
      <w:ins w:id="46" w:author="Georg Ninck" w:date="2017-12-18T11:02:00Z">
        <w:r w:rsidR="0079058B">
          <w:rPr>
            <w:lang w:val="de-CH"/>
          </w:rPr>
          <w:t>I</w:t>
        </w:r>
      </w:ins>
      <w:r>
        <w:rPr>
          <w:lang w:val="de-CH"/>
        </w:rPr>
        <w:t xml:space="preserve">hr Client keine Verbindung ins Internet hat. Versuchen </w:t>
      </w:r>
      <w:del w:id="47" w:author="Georg Ninck" w:date="2017-12-18T11:02:00Z">
        <w:r w:rsidDel="0079058B">
          <w:rPr>
            <w:lang w:val="de-CH"/>
          </w:rPr>
          <w:delText>s</w:delText>
        </w:r>
      </w:del>
      <w:ins w:id="48" w:author="Georg Ninck" w:date="2017-12-18T11:02:00Z">
        <w:r w:rsidR="0079058B">
          <w:rPr>
            <w:lang w:val="de-CH"/>
          </w:rPr>
          <w:t>S</w:t>
        </w:r>
      </w:ins>
      <w:r>
        <w:rPr>
          <w:lang w:val="de-CH"/>
        </w:rPr>
        <w:t xml:space="preserve">ie sich mit einem </w:t>
      </w:r>
      <w:del w:id="49" w:author="Georg Ninck" w:date="2017-12-18T11:02:00Z">
        <w:r w:rsidDel="0079058B">
          <w:rPr>
            <w:lang w:val="de-CH"/>
          </w:rPr>
          <w:delText>F</w:delText>
        </w:r>
      </w:del>
      <w:ins w:id="50" w:author="Georg Ninck" w:date="2017-12-18T11:02:00Z">
        <w:r w:rsidR="0079058B">
          <w:rPr>
            <w:lang w:val="de-CH"/>
          </w:rPr>
          <w:t>f</w:t>
        </w:r>
      </w:ins>
      <w:r>
        <w:rPr>
          <w:lang w:val="de-CH"/>
        </w:rPr>
        <w:t xml:space="preserve">unktionierenden Access Point, welcher Zugang zum Internet hat, zu Verbinden. Wenn nötig starten </w:t>
      </w:r>
      <w:del w:id="51" w:author="Georg Ninck" w:date="2017-12-18T11:02:00Z">
        <w:r w:rsidDel="0079058B">
          <w:rPr>
            <w:lang w:val="de-CH"/>
          </w:rPr>
          <w:delText>s</w:delText>
        </w:r>
      </w:del>
      <w:ins w:id="52" w:author="Georg Ninck" w:date="2017-12-18T11:02:00Z">
        <w:r w:rsidR="0079058B">
          <w:rPr>
            <w:lang w:val="de-CH"/>
          </w:rPr>
          <w:t>S</w:t>
        </w:r>
      </w:ins>
      <w:r>
        <w:rPr>
          <w:lang w:val="de-CH"/>
        </w:rPr>
        <w:t>ie ihren Client neu.</w:t>
      </w:r>
    </w:p>
    <w:p w14:paraId="5CCBF1C6" w14:textId="77777777" w:rsidR="00C82E09" w:rsidRDefault="00C82E09" w:rsidP="00C82E09">
      <w:pPr>
        <w:pStyle w:val="berschrift4"/>
      </w:pPr>
      <w:r>
        <w:t>Fehler 500: Internal Server Error</w:t>
      </w:r>
    </w:p>
    <w:p w14:paraId="17071A90" w14:textId="77777777" w:rsidR="00C82E09" w:rsidRPr="00C82E09" w:rsidRDefault="00C82E09" w:rsidP="00C82E09">
      <w:pPr>
        <w:pStyle w:val="TextCDB"/>
        <w:rPr>
          <w:lang w:val="de-CH"/>
        </w:rPr>
      </w:pPr>
      <w:r>
        <w:rPr>
          <w:lang w:val="de-CH"/>
        </w:rPr>
        <w:t xml:space="preserve">Dieser Fehler wird vom Server verursacht. Dabei ist der Fehler meist unterschiedlich und kann mehrere Ursachen haben. Kontaktieren </w:t>
      </w:r>
      <w:del w:id="53" w:author="Georg Ninck" w:date="2017-12-18T11:02:00Z">
        <w:r w:rsidDel="0079058B">
          <w:rPr>
            <w:lang w:val="de-CH"/>
          </w:rPr>
          <w:delText>s</w:delText>
        </w:r>
      </w:del>
      <w:ins w:id="54" w:author="Georg Ninck" w:date="2017-12-18T11:02:00Z">
        <w:r w:rsidR="0079058B">
          <w:rPr>
            <w:lang w:val="de-CH"/>
          </w:rPr>
          <w:t>S</w:t>
        </w:r>
      </w:ins>
      <w:r>
        <w:rPr>
          <w:lang w:val="de-CH"/>
        </w:rPr>
        <w:t>ie ihren Systemadministrator.</w:t>
      </w:r>
    </w:p>
    <w:p w14:paraId="0692D3CB" w14:textId="77777777" w:rsidR="00C82E09" w:rsidRDefault="00C82E09" w:rsidP="00C82E09">
      <w:pPr>
        <w:pStyle w:val="berschrift4"/>
      </w:pPr>
      <w:r>
        <w:t>Fehler 400: Bad Request</w:t>
      </w:r>
    </w:p>
    <w:p w14:paraId="49D3BF2E" w14:textId="77777777" w:rsidR="00C82E09" w:rsidRPr="00C82E09" w:rsidRDefault="00C82E09" w:rsidP="00C82E09">
      <w:pPr>
        <w:pStyle w:val="Textkrper"/>
      </w:pPr>
      <w:r>
        <w:t xml:space="preserve">Der Request wurde falsch ausgeführt. Ihre Web-Applikation, welche die API verwendet, verursacht einen Fehler, indem sie den Request falsch sendet oder nicht vollständig ausgefüllt wurde. Überprüfen </w:t>
      </w:r>
      <w:del w:id="55" w:author="Georg Ninck" w:date="2017-12-18T11:02:00Z">
        <w:r w:rsidDel="0079058B">
          <w:delText>s</w:delText>
        </w:r>
      </w:del>
      <w:ins w:id="56" w:author="Georg Ninck" w:date="2017-12-18T11:02:00Z">
        <w:r w:rsidR="0079058B">
          <w:t>S</w:t>
        </w:r>
      </w:ins>
      <w:r>
        <w:t xml:space="preserve">ie </w:t>
      </w:r>
      <w:del w:id="57" w:author="Georg Ninck" w:date="2017-12-18T11:02:00Z">
        <w:r w:rsidDel="0079058B">
          <w:delText>i</w:delText>
        </w:r>
      </w:del>
      <w:ins w:id="58" w:author="Georg Ninck" w:date="2017-12-18T11:02:00Z">
        <w:r w:rsidR="0079058B">
          <w:t>I</w:t>
        </w:r>
      </w:ins>
      <w:r>
        <w:t xml:space="preserve">hre Requests an die API. </w:t>
      </w:r>
    </w:p>
    <w:p w14:paraId="5B5A1689" w14:textId="77777777" w:rsidR="00C82E09" w:rsidRDefault="00C82E09"/>
    <w:p w14:paraId="2A1F62E8" w14:textId="77777777" w:rsidR="00AF4D25" w:rsidRDefault="00F646D7">
      <w:pPr>
        <w:pStyle w:val="berschrift2"/>
        <w:tabs>
          <w:tab w:val="clear" w:pos="850"/>
          <w:tab w:val="clear" w:pos="1134"/>
          <w:tab w:val="num" w:pos="576"/>
        </w:tabs>
        <w:suppressAutoHyphens/>
        <w:spacing w:before="0" w:after="0" w:line="240" w:lineRule="auto"/>
        <w:ind w:left="576" w:hanging="576"/>
      </w:pPr>
      <w:bookmarkStart w:id="59" w:name="_Toc500919885"/>
      <w:bookmarkStart w:id="60" w:name="_Toc288232307"/>
      <w:r>
        <w:t>Integrations- und Installationshandbuch</w:t>
      </w:r>
      <w:bookmarkEnd w:id="59"/>
    </w:p>
    <w:p w14:paraId="11222FA8" w14:textId="77777777" w:rsidR="00C07AD0" w:rsidRDefault="00C07AD0" w:rsidP="00C07AD0">
      <w:pPr>
        <w:pStyle w:val="Zweittrakt"/>
      </w:pPr>
      <w:r>
        <w:t xml:space="preserve">Die </w:t>
      </w:r>
      <w:r w:rsidRPr="00270A8A">
        <w:rPr>
          <w:i/>
        </w:rPr>
        <w:t>{baseUrl}</w:t>
      </w:r>
      <w:r>
        <w:rPr>
          <w:i/>
        </w:rPr>
        <w:t xml:space="preserve"> </w:t>
      </w:r>
      <w:r>
        <w:t>wird mit ihrem Host und ohne geschweifte Klammern ersetzt.</w:t>
      </w:r>
    </w:p>
    <w:p w14:paraId="678AFD8C" w14:textId="77777777" w:rsidR="009E2B47" w:rsidRDefault="009E2B47">
      <w:pPr>
        <w:rPr>
          <w:color w:val="4F81BD"/>
        </w:rPr>
      </w:pPr>
    </w:p>
    <w:p w14:paraId="5A2DC291" w14:textId="77777777" w:rsidR="00C07AD0" w:rsidRDefault="00C07AD0" w:rsidP="00C07AD0">
      <w:r>
        <w:t>Die folgende Anleitung erklärt wie man WDB installiert.</w:t>
      </w:r>
    </w:p>
    <w:p w14:paraId="288E254B" w14:textId="77777777" w:rsidR="00C07AD0" w:rsidRDefault="00C07AD0" w:rsidP="00C07AD0">
      <w:r w:rsidRPr="00E357DC">
        <w:rPr>
          <w:b/>
        </w:rPr>
        <w:t>Vorbereitung</w:t>
      </w:r>
      <w:r>
        <w:t>:</w:t>
      </w:r>
    </w:p>
    <w:p w14:paraId="7039884F" w14:textId="77777777" w:rsidR="00C07AD0" w:rsidRDefault="00C07AD0" w:rsidP="00C07AD0">
      <w:r>
        <w:t>Auf dem Gerät muss folgendes installiert und wenn möglich, gestartet sein.</w:t>
      </w:r>
    </w:p>
    <w:p w14:paraId="6A2F2546" w14:textId="77777777" w:rsidR="00C07AD0" w:rsidRPr="00022BFE" w:rsidRDefault="00C07AD0" w:rsidP="00C07AD0">
      <w:pPr>
        <w:rPr>
          <w:lang w:val="fr-CH"/>
        </w:rPr>
      </w:pPr>
      <w:r w:rsidRPr="00022BFE">
        <w:rPr>
          <w:lang w:val="fr-CH"/>
        </w:rPr>
        <w:t>Java jdk 1.8.0_131</w:t>
      </w:r>
    </w:p>
    <w:p w14:paraId="2DB5E1E5" w14:textId="77777777" w:rsidR="00C07AD0" w:rsidRPr="00022BFE" w:rsidRDefault="00C07AD0" w:rsidP="00C07AD0">
      <w:pPr>
        <w:rPr>
          <w:lang w:val="fr-CH"/>
        </w:rPr>
      </w:pPr>
      <w:r w:rsidRPr="00022BFE">
        <w:rPr>
          <w:lang w:val="fr-CH"/>
        </w:rPr>
        <w:t>Mysql-server</w:t>
      </w:r>
    </w:p>
    <w:p w14:paraId="35A7E482" w14:textId="77777777" w:rsidR="00C07AD0" w:rsidRPr="00022BFE" w:rsidRDefault="00C07AD0" w:rsidP="00C07AD0">
      <w:pPr>
        <w:rPr>
          <w:lang w:val="fr-CH"/>
        </w:rPr>
      </w:pPr>
      <w:r w:rsidRPr="00022BFE">
        <w:rPr>
          <w:lang w:val="fr-CH"/>
        </w:rPr>
        <w:t xml:space="preserve">Einen Client </w:t>
      </w:r>
    </w:p>
    <w:p w14:paraId="04F632A9" w14:textId="77777777" w:rsidR="00C07AD0" w:rsidRPr="008F3B84" w:rsidRDefault="00C07AD0" w:rsidP="00C07AD0">
      <w:r w:rsidRPr="008F3B84">
        <w:t>Wdb.jar</w:t>
      </w:r>
    </w:p>
    <w:p w14:paraId="7402324B" w14:textId="77777777" w:rsidR="00C07AD0" w:rsidRPr="008F3B84" w:rsidRDefault="00C07AD0" w:rsidP="00C07AD0"/>
    <w:p w14:paraId="13504A3B" w14:textId="77777777" w:rsidR="00C07AD0" w:rsidRDefault="00C07AD0" w:rsidP="00C07AD0">
      <w:r>
        <w:t>Das Betriebssystem ist für die Applikation irrelevant.</w:t>
      </w:r>
      <w:r w:rsidRPr="00354049">
        <w:t xml:space="preserve"> </w:t>
      </w:r>
    </w:p>
    <w:p w14:paraId="0A3C6AF7" w14:textId="77777777" w:rsidR="00C07AD0" w:rsidRPr="00E357DC" w:rsidRDefault="00C07AD0" w:rsidP="00C07AD0">
      <w:pPr>
        <w:rPr>
          <w:b/>
        </w:rPr>
      </w:pPr>
      <w:r w:rsidRPr="00E357DC">
        <w:rPr>
          <w:b/>
        </w:rPr>
        <w:t>Datenbank</w:t>
      </w:r>
    </w:p>
    <w:p w14:paraId="4AE03BAE" w14:textId="77777777" w:rsidR="00C07AD0" w:rsidRDefault="00C07AD0" w:rsidP="00C07AD0">
      <w:r>
        <w:t>Mithilfe des wdbinit.sql script kann die Datenbank auf dem Server eingerichtet werden.</w:t>
      </w:r>
    </w:p>
    <w:p w14:paraId="175E53A9" w14:textId="77777777" w:rsidR="00C07AD0" w:rsidRDefault="00C07AD0" w:rsidP="00C07AD0">
      <w:r>
        <w:t>Wenn man die wdbinit.sql Datei ausführt, wird die Datenbank erstellt.</w:t>
      </w:r>
    </w:p>
    <w:p w14:paraId="18BC3EE2" w14:textId="77777777" w:rsidR="00C07AD0" w:rsidRDefault="00C07AD0" w:rsidP="00C07AD0">
      <w:pPr>
        <w:rPr>
          <w:b/>
        </w:rPr>
      </w:pPr>
      <w:r w:rsidRPr="00DE2A56">
        <w:rPr>
          <w:b/>
        </w:rPr>
        <w:t>Applikation</w:t>
      </w:r>
    </w:p>
    <w:p w14:paraId="08C51855" w14:textId="77777777" w:rsidR="00C07AD0" w:rsidRPr="00C07AD0" w:rsidRDefault="00C07AD0">
      <w:pPr>
        <w:rPr>
          <w:b/>
        </w:rPr>
      </w:pPr>
      <w:r>
        <w:t xml:space="preserve">Die Applikation kann an einem beliebigen Ort abgespeichert werden. Der Zugriff erfolgt immer über diese Adresse: </w:t>
      </w:r>
      <w:r w:rsidRPr="008F3B84">
        <w:rPr>
          <w:i/>
        </w:rPr>
        <w:t>{baseUrl}.</w:t>
      </w:r>
    </w:p>
    <w:p w14:paraId="0C431926" w14:textId="77777777" w:rsidR="00C07AD0" w:rsidRDefault="00C07AD0">
      <w:pPr>
        <w:rPr>
          <w:i/>
          <w:color w:val="4F81BD"/>
        </w:rPr>
      </w:pPr>
    </w:p>
    <w:p w14:paraId="052876FD" w14:textId="77777777" w:rsidR="00AF4D25" w:rsidRDefault="00F646D7">
      <w:pPr>
        <w:pStyle w:val="berschrift2"/>
        <w:tabs>
          <w:tab w:val="clear" w:pos="850"/>
          <w:tab w:val="clear" w:pos="1134"/>
          <w:tab w:val="num" w:pos="576"/>
        </w:tabs>
        <w:suppressAutoHyphens/>
        <w:spacing w:before="0" w:after="0" w:line="240" w:lineRule="auto"/>
        <w:ind w:left="576" w:hanging="576"/>
      </w:pPr>
      <w:bookmarkStart w:id="61" w:name="_Toc500919886"/>
      <w:r>
        <w:t>Betriebshandbuch</w:t>
      </w:r>
      <w:bookmarkEnd w:id="60"/>
      <w:bookmarkEnd w:id="61"/>
    </w:p>
    <w:p w14:paraId="7C697384" w14:textId="77777777" w:rsidR="00C07AD0" w:rsidRDefault="00C07AD0" w:rsidP="00C07AD0">
      <w:pPr>
        <w:pStyle w:val="TextCDB"/>
        <w:rPr>
          <w:lang w:val="de-CH"/>
        </w:rPr>
      </w:pPr>
      <w:r>
        <w:rPr>
          <w:lang w:val="de-CH"/>
        </w:rPr>
        <w:t>Applikation starten: java –jar wdb.jar</w:t>
      </w:r>
    </w:p>
    <w:p w14:paraId="74818437" w14:textId="77777777" w:rsidR="00C07AD0" w:rsidRDefault="00C07AD0" w:rsidP="00C07AD0">
      <w:pPr>
        <w:pStyle w:val="TextCDB"/>
        <w:rPr>
          <w:lang w:val="de-CH"/>
        </w:rPr>
      </w:pPr>
      <w:r>
        <w:rPr>
          <w:lang w:val="de-CH"/>
        </w:rPr>
        <w:t>Applikation neustarten: Zuerst den Prozess killen und danach mit Java –jar wdb.jar die Applikation starten.</w:t>
      </w:r>
    </w:p>
    <w:p w14:paraId="27BA1629" w14:textId="77777777" w:rsidR="00C07AD0" w:rsidRDefault="00C07AD0" w:rsidP="00C07AD0">
      <w:pPr>
        <w:pStyle w:val="TextCDB"/>
        <w:rPr>
          <w:lang w:val="de-CH"/>
        </w:rPr>
      </w:pPr>
      <w:r>
        <w:rPr>
          <w:lang w:val="de-CH"/>
        </w:rPr>
        <w:t>Logs: In den Ereignisanzeigen des jeweiligen Betriebssystems nachschauen. Die Applikation legt kein eigene Log-files an.</w:t>
      </w:r>
    </w:p>
    <w:p w14:paraId="28F0F731" w14:textId="77777777" w:rsidR="00AF4D25" w:rsidRPr="00C07AD0" w:rsidRDefault="00C07AD0" w:rsidP="00C07AD0">
      <w:pPr>
        <w:pStyle w:val="TextCDB"/>
        <w:rPr>
          <w:lang w:val="de-CH"/>
        </w:rPr>
      </w:pPr>
      <w:r>
        <w:rPr>
          <w:lang w:val="de-CH"/>
        </w:rPr>
        <w:t>Backups: Die Applikation bietet von sich aus keine Backup Funktion an. Jedoch kann man mit mysqldump ein Backup der Datenbank erstellen.</w:t>
      </w:r>
    </w:p>
    <w:p w14:paraId="3F47D38A" w14:textId="77777777" w:rsidR="00AF4D25" w:rsidRDefault="00F646D7" w:rsidP="00373BB6">
      <w:pPr>
        <w:pStyle w:val="berschrift1"/>
        <w:tabs>
          <w:tab w:val="clear" w:pos="850"/>
          <w:tab w:val="clear" w:pos="1134"/>
          <w:tab w:val="left" w:pos="432"/>
        </w:tabs>
        <w:suppressAutoHyphens/>
        <w:spacing w:before="0" w:after="283" w:line="240" w:lineRule="auto"/>
        <w:ind w:left="432" w:hanging="432"/>
      </w:pPr>
      <w:bookmarkStart w:id="62" w:name="_Toc288232310"/>
      <w:bookmarkStart w:id="63" w:name="_Toc500919887"/>
      <w:r>
        <w:lastRenderedPageBreak/>
        <w:t>Testspezifikation</w:t>
      </w:r>
      <w:bookmarkEnd w:id="62"/>
      <w:bookmarkEnd w:id="63"/>
    </w:p>
    <w:p w14:paraId="418B2C93" w14:textId="77777777" w:rsidR="00AF4D25" w:rsidRDefault="00F646D7">
      <w:pPr>
        <w:pStyle w:val="berschrift2"/>
        <w:tabs>
          <w:tab w:val="clear" w:pos="850"/>
          <w:tab w:val="clear" w:pos="1134"/>
          <w:tab w:val="num" w:pos="576"/>
        </w:tabs>
        <w:suppressAutoHyphens/>
        <w:spacing w:before="0" w:after="0" w:line="240" w:lineRule="auto"/>
        <w:ind w:left="576" w:hanging="576"/>
      </w:pPr>
      <w:bookmarkStart w:id="64" w:name="_Toc288232311"/>
      <w:bookmarkStart w:id="65" w:name="_Toc500919888"/>
      <w:r>
        <w:t>Unit-Test</w:t>
      </w:r>
      <w:bookmarkEnd w:id="64"/>
      <w:bookmarkEnd w:id="65"/>
    </w:p>
    <w:p w14:paraId="1339DC45" w14:textId="77777777" w:rsidR="000A03A8" w:rsidRDefault="000A03A8" w:rsidP="000A03A8">
      <w:pPr>
        <w:rPr>
          <w:color w:val="000000"/>
        </w:rPr>
      </w:pPr>
      <w:r>
        <w:rPr>
          <w:color w:val="000000"/>
        </w:rPr>
        <w:t>Wir haben uns entschieden</w:t>
      </w:r>
      <w:ins w:id="66" w:author="Georg Ninck" w:date="2017-12-18T11:04:00Z">
        <w:r w:rsidR="0079058B">
          <w:rPr>
            <w:color w:val="000000"/>
          </w:rPr>
          <w:t>,</w:t>
        </w:r>
      </w:ins>
      <w:r>
        <w:rPr>
          <w:color w:val="000000"/>
        </w:rPr>
        <w:t xml:space="preserve"> aufgrund der Zeit keine Unit-Tests zu schreiben. Fehler im Code werden durch gelegentliches exploratives Testen während der Entwicklung gefunden. Zudem darf der Entwickler den Code nur auf Git pushen, wenn er auch korrekt läuft.</w:t>
      </w:r>
    </w:p>
    <w:p w14:paraId="2DC406E1" w14:textId="77777777" w:rsidR="00AF4D25" w:rsidRPr="000A03A8" w:rsidRDefault="00AF4D25">
      <w:pPr>
        <w:rPr>
          <w:color w:val="4F81BD"/>
        </w:rPr>
      </w:pPr>
    </w:p>
    <w:p w14:paraId="5448A7F9" w14:textId="77777777" w:rsidR="00AF4D25" w:rsidRPr="00B32C87" w:rsidRDefault="00F646D7" w:rsidP="00B32C87">
      <w:pPr>
        <w:pStyle w:val="berschrift2"/>
        <w:tabs>
          <w:tab w:val="clear" w:pos="850"/>
          <w:tab w:val="clear" w:pos="1134"/>
          <w:tab w:val="num" w:pos="576"/>
        </w:tabs>
        <w:suppressAutoHyphens/>
        <w:spacing w:before="0" w:after="0" w:line="240" w:lineRule="auto"/>
        <w:ind w:left="576" w:hanging="576"/>
      </w:pPr>
      <w:bookmarkStart w:id="67" w:name="_Toc288232312"/>
      <w:bookmarkStart w:id="68" w:name="_Toc500919889"/>
      <w:r>
        <w:t>Systemtest</w:t>
      </w:r>
      <w:bookmarkEnd w:id="67"/>
      <w:bookmarkEnd w:id="68"/>
    </w:p>
    <w:p w14:paraId="0260EB2E" w14:textId="77777777" w:rsidR="00AF4D25" w:rsidRDefault="00AF4D25">
      <w:pPr>
        <w:rPr>
          <w:b/>
        </w:rPr>
      </w:pPr>
    </w:p>
    <w:p w14:paraId="5B2AF084" w14:textId="77777777" w:rsidR="00AF4D25" w:rsidRDefault="00F646D7">
      <w:pPr>
        <w:pStyle w:val="berschrift3"/>
        <w:tabs>
          <w:tab w:val="clear" w:pos="850"/>
          <w:tab w:val="clear" w:pos="1374"/>
          <w:tab w:val="num" w:pos="720"/>
        </w:tabs>
        <w:suppressAutoHyphens/>
        <w:spacing w:before="0" w:after="0" w:line="240" w:lineRule="auto"/>
        <w:ind w:left="720" w:hanging="720"/>
      </w:pPr>
      <w:bookmarkStart w:id="69" w:name="_Toc288232313"/>
      <w:bookmarkStart w:id="70" w:name="_Toc500919890"/>
      <w:commentRangeStart w:id="71"/>
      <w:r>
        <w:t>Testfälle</w:t>
      </w:r>
      <w:bookmarkEnd w:id="69"/>
      <w:bookmarkEnd w:id="70"/>
      <w:commentRangeEnd w:id="71"/>
      <w:r w:rsidR="0079058B">
        <w:rPr>
          <w:rStyle w:val="Kommentarzeichen"/>
          <w:rFonts w:cs="Times New Roman"/>
          <w:b w:val="0"/>
          <w:lang w:eastAsia="de-CH"/>
        </w:rPr>
        <w:commentReference w:id="71"/>
      </w:r>
    </w:p>
    <w:p w14:paraId="1959E9A0" w14:textId="77777777" w:rsidR="00AF4D25" w:rsidRDefault="00D02863">
      <w:r>
        <w:t xml:space="preserve">Die </w:t>
      </w:r>
      <w:r w:rsidRPr="00270A8A">
        <w:rPr>
          <w:i/>
        </w:rPr>
        <w:t>{baseUrl}</w:t>
      </w:r>
      <w:r>
        <w:rPr>
          <w:i/>
        </w:rPr>
        <w:t xml:space="preserve"> </w:t>
      </w:r>
      <w:r>
        <w:t>wird mit ihrem Host und ohne geschweifte Klammern ersetzt.</w:t>
      </w:r>
    </w:p>
    <w:p w14:paraId="2964584C" w14:textId="77777777" w:rsidR="00D02863" w:rsidRDefault="00D02863" w:rsidP="00D02863">
      <w:pPr>
        <w:pStyle w:val="berschrift4"/>
      </w:pPr>
      <w:r>
        <w:t>Benutzer registrieren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D02863" w14:paraId="4D40F805"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99C25CB" w14:textId="77777777" w:rsidR="00D02863" w:rsidRDefault="00D02863"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2897A" w14:textId="77777777" w:rsidR="00D02863" w:rsidRDefault="00D02863" w:rsidP="00157686">
            <w:pPr>
              <w:rPr>
                <w:color w:val="000000"/>
              </w:rPr>
            </w:pPr>
            <w:r>
              <w:rPr>
                <w:color w:val="000000"/>
              </w:rPr>
              <w:t>Ein neuer Benutzer registriert sich</w:t>
            </w:r>
          </w:p>
        </w:tc>
      </w:tr>
      <w:tr w:rsidR="00D02863" w14:paraId="65E74505"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077A478" w14:textId="77777777" w:rsidR="00D02863" w:rsidRDefault="00D02863"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ED6278" w14:textId="77777777" w:rsidR="00D02863" w:rsidRDefault="00D02863" w:rsidP="00157686">
            <w:pPr>
              <w:pStyle w:val="Textkrper"/>
            </w:pPr>
            <w:r>
              <w:t>Neues Benutzerkonto erstellen</w:t>
            </w:r>
          </w:p>
        </w:tc>
      </w:tr>
      <w:tr w:rsidR="00D02863" w14:paraId="6484CE13"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744FD031" w14:textId="77777777" w:rsidR="00D02863" w:rsidRDefault="00D02863"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F2DFE9" w14:textId="77777777" w:rsidR="00D02863" w:rsidRDefault="00D02863" w:rsidP="00157686">
            <w:pPr>
              <w:rPr>
                <w:color w:val="000000"/>
              </w:rPr>
            </w:pPr>
            <w:r>
              <w:rPr>
                <w:color w:val="000000"/>
              </w:rPr>
              <w:t>Es besteht noch kein solcher Benutzer.</w:t>
            </w:r>
          </w:p>
        </w:tc>
      </w:tr>
      <w:tr w:rsidR="00D02863" w14:paraId="31C81768"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5E2A656" w14:textId="77777777" w:rsidR="00D02863" w:rsidRDefault="00D02863"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141F9C" w14:textId="77777777" w:rsidR="00D02863" w:rsidRDefault="00D02863" w:rsidP="00C82B18">
            <w:pPr>
              <w:numPr>
                <w:ilvl w:val="0"/>
                <w:numId w:val="22"/>
              </w:numPr>
              <w:suppressAutoHyphens/>
              <w:spacing w:line="240" w:lineRule="auto"/>
              <w:rPr>
                <w:color w:val="000000"/>
              </w:rPr>
            </w:pPr>
            <w:r>
              <w:rPr>
                <w:color w:val="000000"/>
              </w:rPr>
              <w:t>Die API ist auf dem Pfad {baseUrl} erreichbar</w:t>
            </w:r>
          </w:p>
          <w:p w14:paraId="660D92DD" w14:textId="77777777" w:rsidR="00D02863" w:rsidRDefault="00D02863" w:rsidP="00C82B18">
            <w:pPr>
              <w:numPr>
                <w:ilvl w:val="0"/>
                <w:numId w:val="22"/>
              </w:numPr>
              <w:suppressAutoHyphens/>
              <w:spacing w:line="240" w:lineRule="auto"/>
              <w:rPr>
                <w:color w:val="000000"/>
              </w:rPr>
            </w:pPr>
            <w:r>
              <w:rPr>
                <w:color w:val="000000"/>
              </w:rPr>
              <w:t>Postman auf dem Testclient gestartet</w:t>
            </w:r>
          </w:p>
        </w:tc>
      </w:tr>
      <w:tr w:rsidR="00D02863" w14:paraId="79C73FCF"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436B291" w14:textId="77777777" w:rsidR="00D02863" w:rsidRDefault="00D02863"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16D50F3" w14:textId="77777777" w:rsidR="00D02863" w:rsidRDefault="00D02863" w:rsidP="00157686">
            <w:pPr>
              <w:rPr>
                <w:color w:val="000000"/>
              </w:rPr>
            </w:pPr>
            <w:r>
              <w:rPr>
                <w:b/>
                <w:color w:val="000000"/>
              </w:rPr>
              <w:t xml:space="preserve">Erwartetes </w:t>
            </w:r>
            <w:commentRangeStart w:id="72"/>
            <w:r>
              <w:rPr>
                <w:b/>
                <w:color w:val="000000"/>
              </w:rPr>
              <w:t>Resultat</w:t>
            </w:r>
            <w:commentRangeEnd w:id="72"/>
            <w:r w:rsidR="00921291">
              <w:rPr>
                <w:rStyle w:val="Kommentarzeichen"/>
              </w:rPr>
              <w:commentReference w:id="72"/>
            </w:r>
          </w:p>
        </w:tc>
      </w:tr>
      <w:tr w:rsidR="00D02863" w14:paraId="1460C33B"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E7D79E" w14:textId="77777777" w:rsidR="00D02863" w:rsidRDefault="00D02863" w:rsidP="00C82B18">
            <w:pPr>
              <w:numPr>
                <w:ilvl w:val="0"/>
                <w:numId w:val="23"/>
              </w:numPr>
              <w:suppressAutoHyphens/>
              <w:spacing w:line="240" w:lineRule="auto"/>
            </w:pPr>
            <w:r>
              <w:rPr>
                <w:color w:val="000000"/>
              </w:rPr>
              <w:t xml:space="preserve">Mit Postman {baseUrl}/user aufrufen mit den folgenden Werten im Requestbody: </w:t>
            </w:r>
          </w:p>
          <w:p w14:paraId="3847A622" w14:textId="77777777" w:rsidR="00D02863" w:rsidRDefault="00D02863" w:rsidP="00157686">
            <w:pPr>
              <w:suppressAutoHyphens/>
              <w:spacing w:line="240" w:lineRule="auto"/>
              <w:ind w:left="360"/>
            </w:pPr>
            <w:r>
              <w:rPr>
                <w:color w:val="000000"/>
              </w:rPr>
              <w:t>{„</w:t>
            </w:r>
            <w:r w:rsidR="004F57FF">
              <w:rPr>
                <w:color w:val="000000"/>
              </w:rPr>
              <w:t>user</w:t>
            </w:r>
            <w:r>
              <w:rPr>
                <w:color w:val="000000"/>
              </w:rPr>
              <w:t>name“:“Testuser“, „password“:“gibbiX12345“}</w:t>
            </w:r>
          </w:p>
          <w:p w14:paraId="2FBD492F" w14:textId="77777777" w:rsidR="00D02863" w:rsidRDefault="00D02863"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AD59F5" w14:textId="77777777" w:rsidR="00D02863" w:rsidRDefault="00F26651" w:rsidP="00157686">
            <w:pPr>
              <w:rPr>
                <w:color w:val="000000"/>
              </w:rPr>
            </w:pPr>
            <w:r>
              <w:t>HTTP Response: Code 200</w:t>
            </w:r>
          </w:p>
        </w:tc>
      </w:tr>
    </w:tbl>
    <w:p w14:paraId="5F2E5CE3" w14:textId="77777777" w:rsidR="00D02863" w:rsidRDefault="00F26651" w:rsidP="00F26651">
      <w:pPr>
        <w:pStyle w:val="berschrift4"/>
      </w:pPr>
      <w:r>
        <w:t>Benutzer anmelden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14:paraId="30A52F91"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0AE61FC" w14:textId="77777777" w:rsidR="00F26651" w:rsidRDefault="00F26651"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F1BB25" w14:textId="77777777" w:rsidR="00F26651" w:rsidRDefault="00F26651" w:rsidP="00157686">
            <w:pPr>
              <w:rPr>
                <w:color w:val="000000"/>
              </w:rPr>
            </w:pPr>
            <w:r>
              <w:rPr>
                <w:color w:val="000000"/>
              </w:rPr>
              <w:t xml:space="preserve">Ein neuer Benutzer meldet sich beim System an. </w:t>
            </w:r>
          </w:p>
        </w:tc>
      </w:tr>
      <w:tr w:rsidR="00F26651" w14:paraId="7A869DA6"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C1E9F33" w14:textId="77777777" w:rsidR="00F26651" w:rsidRDefault="00F26651"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CE32FB" w14:textId="77777777" w:rsidR="00F26651" w:rsidRDefault="00F26651" w:rsidP="00157686">
            <w:pPr>
              <w:rPr>
                <w:color w:val="000000"/>
              </w:rPr>
            </w:pPr>
            <w:r>
              <w:rPr>
                <w:color w:val="000000"/>
              </w:rPr>
              <w:t>Anmelden</w:t>
            </w:r>
          </w:p>
        </w:tc>
      </w:tr>
      <w:tr w:rsidR="00F26651" w14:paraId="5425D776"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95ADAAD" w14:textId="77777777" w:rsidR="00F26651" w:rsidRDefault="00F26651"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3CB94" w14:textId="77777777" w:rsidR="00F26651" w:rsidRDefault="00F26651" w:rsidP="00C82B18">
            <w:pPr>
              <w:numPr>
                <w:ilvl w:val="1"/>
                <w:numId w:val="24"/>
              </w:numPr>
            </w:pPr>
            <w:r>
              <w:t>Es besteht der User mit dem man sich anmelden will Benutzer.</w:t>
            </w:r>
          </w:p>
        </w:tc>
      </w:tr>
      <w:tr w:rsidR="00F26651" w14:paraId="02511A58"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AC7BCE2" w14:textId="77777777" w:rsidR="00F26651" w:rsidRDefault="00F26651"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A5FCF8" w14:textId="77777777" w:rsidR="00F26651" w:rsidRDefault="00F26651" w:rsidP="00C82B18">
            <w:pPr>
              <w:numPr>
                <w:ilvl w:val="0"/>
                <w:numId w:val="25"/>
              </w:numPr>
              <w:tabs>
                <w:tab w:val="clear" w:pos="720"/>
              </w:tabs>
              <w:ind w:left="356" w:hanging="356"/>
            </w:pPr>
            <w:r>
              <w:t>Die API ist auf dem Pfad {baseUrl} erreichbar</w:t>
            </w:r>
          </w:p>
          <w:p w14:paraId="59E6B240" w14:textId="77777777" w:rsidR="00F26651" w:rsidRDefault="00F26651" w:rsidP="00C82B18">
            <w:pPr>
              <w:numPr>
                <w:ilvl w:val="0"/>
                <w:numId w:val="25"/>
              </w:numPr>
              <w:tabs>
                <w:tab w:val="clear" w:pos="720"/>
              </w:tabs>
              <w:ind w:left="356" w:hanging="356"/>
            </w:pPr>
            <w:r>
              <w:rPr>
                <w:color w:val="000000"/>
              </w:rPr>
              <w:t>Postman auf dem Testclient gestartet</w:t>
            </w:r>
          </w:p>
        </w:tc>
      </w:tr>
      <w:tr w:rsidR="00F26651" w14:paraId="05E6B007"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7C6C5451" w14:textId="77777777" w:rsidR="00F26651" w:rsidRDefault="00F26651"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2EBAA07" w14:textId="77777777" w:rsidR="00F26651" w:rsidRDefault="00F26651" w:rsidP="00157686">
            <w:pPr>
              <w:rPr>
                <w:color w:val="000000"/>
              </w:rPr>
            </w:pPr>
            <w:r>
              <w:rPr>
                <w:b/>
                <w:color w:val="000000"/>
              </w:rPr>
              <w:t>Erwartetes Resultat</w:t>
            </w:r>
          </w:p>
        </w:tc>
      </w:tr>
      <w:tr w:rsidR="00F26651" w14:paraId="50BBE437"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FBBC14" w14:textId="77777777" w:rsidR="00F26651" w:rsidRDefault="00F26651" w:rsidP="00C82B18">
            <w:pPr>
              <w:pStyle w:val="Listenabsatz"/>
              <w:numPr>
                <w:ilvl w:val="0"/>
                <w:numId w:val="37"/>
              </w:numPr>
              <w:suppressAutoHyphens/>
              <w:spacing w:line="240" w:lineRule="auto"/>
              <w:ind w:left="323" w:hanging="323"/>
            </w:pPr>
            <w:r w:rsidRPr="00780E02">
              <w:rPr>
                <w:color w:val="000000"/>
              </w:rPr>
              <w:t>Mit Postman {baseUrl}/login aufrufen mit den folgenden Werten im Requestbody: {„</w:t>
            </w:r>
            <w:r w:rsidR="004F57FF" w:rsidRPr="00780E02">
              <w:rPr>
                <w:color w:val="000000"/>
              </w:rPr>
              <w:t>user</w:t>
            </w:r>
            <w:r w:rsidRPr="00780E02">
              <w:rPr>
                <w:color w:val="000000"/>
              </w:rPr>
              <w:t>name“:“Testuser“, „password“:“gibbiX12345“}</w:t>
            </w:r>
          </w:p>
          <w:p w14:paraId="3D6B4CAB" w14:textId="77777777" w:rsidR="00F26651" w:rsidRDefault="00F26651"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690A45" w14:textId="77777777" w:rsidR="00F26651" w:rsidRDefault="00F26651" w:rsidP="00157686">
            <w:pPr>
              <w:rPr>
                <w:color w:val="000000"/>
              </w:rPr>
            </w:pPr>
            <w:r>
              <w:t>HTTP Response: Code 200</w:t>
            </w:r>
          </w:p>
        </w:tc>
      </w:tr>
    </w:tbl>
    <w:p w14:paraId="532EE214" w14:textId="77777777" w:rsidR="00AF5E23" w:rsidRDefault="00AF5E23" w:rsidP="00F26651">
      <w:pPr>
        <w:pStyle w:val="berschrift4"/>
      </w:pPr>
    </w:p>
    <w:p w14:paraId="48A3F9C6" w14:textId="77777777" w:rsidR="00F26651" w:rsidRDefault="00AF5E23" w:rsidP="00F26651">
      <w:pPr>
        <w:pStyle w:val="berschrift4"/>
      </w:pPr>
      <w:r>
        <w:br w:type="column"/>
      </w:r>
      <w:r w:rsidR="00F26651">
        <w:lastRenderedPageBreak/>
        <w:t>Page erstellen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26651" w14:paraId="2016F52D"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5B1F8F8" w14:textId="77777777" w:rsidR="00F26651" w:rsidRDefault="00F26651" w:rsidP="00157686">
            <w:pPr>
              <w:rPr>
                <w:color w:val="000000"/>
              </w:rPr>
            </w:pPr>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A92C58" w14:textId="77777777" w:rsidR="00F26651" w:rsidRDefault="00F26651" w:rsidP="00157686">
            <w:pPr>
              <w:rPr>
                <w:color w:val="000000"/>
              </w:rPr>
            </w:pPr>
            <w:r>
              <w:rPr>
                <w:color w:val="000000"/>
              </w:rPr>
              <w:t>Ein neuer Benutzer legt eine neue Page an</w:t>
            </w:r>
          </w:p>
        </w:tc>
      </w:tr>
      <w:tr w:rsidR="00F26651" w14:paraId="149983A2"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BC88495" w14:textId="77777777" w:rsidR="00F26651" w:rsidRDefault="00F26651" w:rsidP="00157686">
            <w:pPr>
              <w:rPr>
                <w:color w:val="000000"/>
              </w:rPr>
            </w:pPr>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931BAD" w14:textId="77777777" w:rsidR="00F26651" w:rsidRDefault="00F26651" w:rsidP="00157686">
            <w:pPr>
              <w:rPr>
                <w:color w:val="000000"/>
              </w:rPr>
            </w:pPr>
            <w:r>
              <w:rPr>
                <w:color w:val="000000"/>
              </w:rPr>
              <w:t>Page erstellen</w:t>
            </w:r>
          </w:p>
        </w:tc>
      </w:tr>
      <w:tr w:rsidR="00F26651" w14:paraId="3F57272C"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05B91C6" w14:textId="77777777" w:rsidR="00F26651" w:rsidRDefault="00F26651" w:rsidP="00157686">
            <w:pPr>
              <w:rPr>
                <w:color w:val="000000"/>
              </w:rPr>
            </w:pPr>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4546A" w14:textId="77777777" w:rsidR="00F26651" w:rsidRDefault="00F26651" w:rsidP="00157686">
            <w:pPr>
              <w:rPr>
                <w:color w:val="000000"/>
              </w:rPr>
            </w:pPr>
            <w:r>
              <w:rPr>
                <w:color w:val="000000"/>
              </w:rPr>
              <w:t>Man ist mit einem Benutzer bei der API eingeloggt</w:t>
            </w:r>
          </w:p>
        </w:tc>
      </w:tr>
      <w:tr w:rsidR="00F26651" w14:paraId="4DF8FA60"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D869376" w14:textId="77777777" w:rsidR="00F26651" w:rsidRDefault="00F26651" w:rsidP="00157686">
            <w:pPr>
              <w:rPr>
                <w:color w:val="000000"/>
              </w:rPr>
            </w:pPr>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D3CC7D" w14:textId="77777777" w:rsidR="00F26651" w:rsidRDefault="00F26651" w:rsidP="00C82B18">
            <w:pPr>
              <w:numPr>
                <w:ilvl w:val="0"/>
                <w:numId w:val="26"/>
              </w:numPr>
              <w:tabs>
                <w:tab w:val="clear" w:pos="720"/>
                <w:tab w:val="num" w:pos="356"/>
              </w:tabs>
              <w:ind w:hanging="647"/>
            </w:pPr>
            <w:r>
              <w:t>Die API ist auf dem Pfad {baseUrl} erreichbar</w:t>
            </w:r>
          </w:p>
          <w:p w14:paraId="1E58C136" w14:textId="77777777" w:rsidR="00F26651" w:rsidRDefault="00F26651" w:rsidP="00C82B18">
            <w:pPr>
              <w:numPr>
                <w:ilvl w:val="0"/>
                <w:numId w:val="26"/>
              </w:numPr>
              <w:tabs>
                <w:tab w:val="clear" w:pos="720"/>
                <w:tab w:val="num" w:pos="356"/>
              </w:tabs>
              <w:ind w:hanging="647"/>
            </w:pPr>
            <w:bookmarkStart w:id="73" w:name="__DdeLink__5725_2306247438"/>
            <w:bookmarkEnd w:id="73"/>
            <w:r>
              <w:rPr>
                <w:color w:val="000000"/>
              </w:rPr>
              <w:t>Postman auf dem Testclient gestartet</w:t>
            </w:r>
          </w:p>
        </w:tc>
      </w:tr>
      <w:tr w:rsidR="00F26651" w14:paraId="61E0F58B"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3AA12D5" w14:textId="77777777" w:rsidR="00F26651" w:rsidRDefault="00F26651" w:rsidP="00157686">
            <w:pPr>
              <w:rPr>
                <w:color w:val="000000"/>
              </w:rPr>
            </w:pPr>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EA16D0B" w14:textId="77777777" w:rsidR="00F26651" w:rsidRDefault="00F26651" w:rsidP="00157686">
            <w:pPr>
              <w:rPr>
                <w:color w:val="000000"/>
              </w:rPr>
            </w:pPr>
            <w:r>
              <w:rPr>
                <w:b/>
                <w:color w:val="000000"/>
              </w:rPr>
              <w:t>Erwartetes Resultat</w:t>
            </w:r>
          </w:p>
        </w:tc>
      </w:tr>
      <w:tr w:rsidR="00F26651" w14:paraId="1AFCCC79"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38B854" w14:textId="77777777" w:rsidR="00F26651" w:rsidRDefault="00F26651" w:rsidP="00C82B18">
            <w:pPr>
              <w:pStyle w:val="Listenabsatz"/>
              <w:numPr>
                <w:ilvl w:val="0"/>
                <w:numId w:val="38"/>
              </w:numPr>
              <w:suppressAutoHyphens/>
              <w:spacing w:line="240" w:lineRule="auto"/>
              <w:ind w:left="323"/>
            </w:pPr>
            <w:r w:rsidRPr="00780E02">
              <w:rPr>
                <w:color w:val="000000"/>
              </w:rPr>
              <w:t xml:space="preserve">Mit Postman {baseUrl}/page aufrufen mit den folgenden Werten im Requestbody: </w:t>
            </w:r>
          </w:p>
          <w:p w14:paraId="31043865" w14:textId="77777777" w:rsidR="001C04D9" w:rsidRDefault="00F26651" w:rsidP="00157686">
            <w:pPr>
              <w:suppressAutoHyphens/>
              <w:spacing w:line="240" w:lineRule="auto"/>
              <w:ind w:left="360"/>
              <w:rPr>
                <w:color w:val="000000"/>
              </w:rPr>
            </w:pPr>
            <w:r>
              <w:rPr>
                <w:color w:val="000000"/>
              </w:rPr>
              <w:t xml:space="preserve">{„title“:“page title“, </w:t>
            </w:r>
            <w:r>
              <w:rPr>
                <w:color w:val="000000"/>
              </w:rPr>
              <w:br/>
              <w:t>„content“:“hier drin steht der Eintrag der Page“</w:t>
            </w:r>
            <w:r w:rsidR="001C04D9">
              <w:rPr>
                <w:color w:val="000000"/>
              </w:rPr>
              <w:t xml:space="preserve">, </w:t>
            </w:r>
            <w:r w:rsidR="001C04D9">
              <w:rPr>
                <w:color w:val="000000"/>
              </w:rPr>
              <w:br/>
              <w:t>authorId</w:t>
            </w:r>
            <w:r w:rsidR="00233912">
              <w:rPr>
                <w:color w:val="000000"/>
              </w:rPr>
              <w:t>: 1</w:t>
            </w:r>
            <w:r w:rsidR="001C04D9">
              <w:rPr>
                <w:color w:val="000000"/>
              </w:rPr>
              <w:t xml:space="preserve">, </w:t>
            </w:r>
          </w:p>
          <w:p w14:paraId="09F45848" w14:textId="77777777" w:rsidR="00F26651" w:rsidRPr="001C04D9" w:rsidRDefault="001C04D9" w:rsidP="00157686">
            <w:pPr>
              <w:suppressAutoHyphens/>
              <w:spacing w:line="240" w:lineRule="auto"/>
              <w:ind w:left="360"/>
              <w:rPr>
                <w:color w:val="000000"/>
              </w:rPr>
            </w:pPr>
            <w:r>
              <w:rPr>
                <w:color w:val="000000"/>
              </w:rPr>
              <w:t>tagIds</w:t>
            </w:r>
            <w:r w:rsidR="00F26651">
              <w:rPr>
                <w:color w:val="000000"/>
              </w:rPr>
              <w:t>:</w:t>
            </w:r>
            <w:r w:rsidR="00233912">
              <w:rPr>
                <w:color w:val="000000"/>
              </w:rPr>
              <w:t xml:space="preserve"> 1</w:t>
            </w:r>
            <w:r w:rsidR="00F26651">
              <w:rPr>
                <w:color w:val="000000"/>
              </w:rPr>
              <w:t>}</w:t>
            </w:r>
          </w:p>
          <w:p w14:paraId="7DEB709C" w14:textId="77777777" w:rsidR="00F26651" w:rsidRDefault="00F26651"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C0230" w14:textId="77777777" w:rsidR="00F26651" w:rsidRDefault="00F26651" w:rsidP="00157686">
            <w:pPr>
              <w:rPr>
                <w:color w:val="000000"/>
              </w:rPr>
            </w:pPr>
            <w:r>
              <w:t>HTTP Response: Code 200</w:t>
            </w:r>
          </w:p>
        </w:tc>
      </w:tr>
    </w:tbl>
    <w:p w14:paraId="6F3CFA0C" w14:textId="77777777" w:rsidR="00F26651" w:rsidRDefault="00FE619B" w:rsidP="00FE619B">
      <w:pPr>
        <w:pStyle w:val="berschrift4"/>
      </w:pPr>
      <w:r>
        <w:t>Tags hinzufügen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14:paraId="4CC491F5"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1519220" w14:textId="77777777"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5FA188" w14:textId="77777777" w:rsidR="00FE619B" w:rsidRDefault="00FE619B" w:rsidP="00157686">
            <w:r>
              <w:rPr>
                <w:color w:val="000000"/>
              </w:rPr>
              <w:t>Ein Benutzer legt einen Tag an</w:t>
            </w:r>
          </w:p>
        </w:tc>
      </w:tr>
      <w:tr w:rsidR="00FE619B" w14:paraId="4246C16E"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C203CA6" w14:textId="77777777"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C366AC" w14:textId="77777777" w:rsidR="00FE619B" w:rsidRDefault="00FE619B" w:rsidP="00157686">
            <w:r>
              <w:rPr>
                <w:color w:val="000000"/>
              </w:rPr>
              <w:t>Tags hinzufügen</w:t>
            </w:r>
          </w:p>
        </w:tc>
      </w:tr>
      <w:tr w:rsidR="00FE619B" w14:paraId="11B932B6"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F7776FF" w14:textId="77777777"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1CECE8" w14:textId="77777777" w:rsidR="00FE619B" w:rsidRDefault="00FE619B" w:rsidP="00157686">
            <w:r>
              <w:rPr>
                <w:color w:val="000000"/>
              </w:rPr>
              <w:t>Der Tag besteht noch nicht</w:t>
            </w:r>
          </w:p>
        </w:tc>
      </w:tr>
      <w:tr w:rsidR="00FE619B" w14:paraId="48CED6EA"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8DB2CF6" w14:textId="77777777"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589FB9" w14:textId="77777777" w:rsidR="00FE619B" w:rsidRDefault="00FE619B" w:rsidP="00C82B18">
            <w:pPr>
              <w:numPr>
                <w:ilvl w:val="0"/>
                <w:numId w:val="27"/>
              </w:numPr>
              <w:tabs>
                <w:tab w:val="clear" w:pos="720"/>
                <w:tab w:val="num" w:pos="356"/>
              </w:tabs>
              <w:ind w:hanging="647"/>
            </w:pPr>
            <w:r>
              <w:t>Die API ist auf dem Pfad {baseUrl} erreichbar</w:t>
            </w:r>
          </w:p>
          <w:p w14:paraId="71F46B8C" w14:textId="77777777" w:rsidR="00FE619B" w:rsidRDefault="00FE619B" w:rsidP="00C82B18">
            <w:pPr>
              <w:numPr>
                <w:ilvl w:val="0"/>
                <w:numId w:val="27"/>
              </w:numPr>
              <w:tabs>
                <w:tab w:val="clear" w:pos="720"/>
                <w:tab w:val="num" w:pos="356"/>
              </w:tabs>
              <w:ind w:hanging="647"/>
            </w:pPr>
            <w:r>
              <w:rPr>
                <w:color w:val="000000"/>
              </w:rPr>
              <w:t>Postman auf dem Testclient gestartet</w:t>
            </w:r>
          </w:p>
        </w:tc>
      </w:tr>
      <w:tr w:rsidR="00FE619B" w14:paraId="3B853F4A"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217AEFE" w14:textId="77777777"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1A113E7" w14:textId="77777777" w:rsidR="00FE619B" w:rsidRDefault="00FE619B" w:rsidP="00157686">
            <w:r>
              <w:rPr>
                <w:b/>
                <w:color w:val="000000"/>
              </w:rPr>
              <w:t>Erwartetes Resultat</w:t>
            </w:r>
          </w:p>
        </w:tc>
      </w:tr>
      <w:tr w:rsidR="00FE619B" w14:paraId="4EF3DA59"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D9C078" w14:textId="77777777" w:rsidR="00FE619B" w:rsidRDefault="00FE619B" w:rsidP="00C82B18">
            <w:pPr>
              <w:pStyle w:val="Listenabsatz"/>
              <w:numPr>
                <w:ilvl w:val="0"/>
                <w:numId w:val="39"/>
              </w:numPr>
              <w:suppressAutoHyphens/>
              <w:spacing w:line="240" w:lineRule="auto"/>
              <w:ind w:left="323"/>
            </w:pPr>
            <w:r w:rsidRPr="00780E02">
              <w:rPr>
                <w:color w:val="000000"/>
              </w:rPr>
              <w:t xml:space="preserve">Mit Postman {baseUrl}/tag aufrufen mit den folgenden Werten im Requestbody: </w:t>
            </w:r>
          </w:p>
          <w:p w14:paraId="19B9731E" w14:textId="77777777" w:rsidR="00FE619B" w:rsidRDefault="00233912" w:rsidP="00157686">
            <w:pPr>
              <w:suppressAutoHyphens/>
              <w:spacing w:line="240" w:lineRule="auto"/>
              <w:ind w:left="360"/>
            </w:pPr>
            <w:r>
              <w:rPr>
                <w:color w:val="000000"/>
              </w:rPr>
              <w:t>{</w:t>
            </w:r>
            <w:r w:rsidR="0035591C">
              <w:rPr>
                <w:color w:val="000000"/>
              </w:rPr>
              <w:t>„</w:t>
            </w:r>
            <w:r>
              <w:rPr>
                <w:color w:val="000000"/>
              </w:rPr>
              <w:t>Label</w:t>
            </w:r>
            <w:r w:rsidR="0035591C">
              <w:rPr>
                <w:color w:val="000000"/>
              </w:rPr>
              <w:t>“</w:t>
            </w:r>
            <w:r w:rsidR="00FE619B">
              <w:rPr>
                <w:color w:val="000000"/>
              </w:rPr>
              <w:t>}</w:t>
            </w:r>
          </w:p>
          <w:p w14:paraId="7A82103A" w14:textId="77777777"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B5791A" w14:textId="77777777" w:rsidR="00FE619B" w:rsidRDefault="00182BD0" w:rsidP="00157686">
            <w:r>
              <w:t>HTTP Response: Code 200</w:t>
            </w:r>
          </w:p>
        </w:tc>
      </w:tr>
    </w:tbl>
    <w:p w14:paraId="7C0C647E" w14:textId="77777777" w:rsidR="00FE619B" w:rsidRDefault="00FE619B" w:rsidP="00FE619B">
      <w:pPr>
        <w:pStyle w:val="berschrift4"/>
      </w:pPr>
      <w:r>
        <w:t>Tags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14:paraId="4FA21C9E"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2781FA7" w14:textId="77777777"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62F01B" w14:textId="77777777" w:rsidR="00FE619B" w:rsidRDefault="00FE619B" w:rsidP="00157686">
            <w:r>
              <w:rPr>
                <w:color w:val="000000"/>
              </w:rPr>
              <w:t>Ein Benutzer bearbeitet einen Tag</w:t>
            </w:r>
          </w:p>
        </w:tc>
      </w:tr>
      <w:tr w:rsidR="00FE619B" w14:paraId="163D7723"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930BDF4" w14:textId="77777777"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F40A56" w14:textId="77777777" w:rsidR="00FE619B" w:rsidRDefault="00B62627" w:rsidP="00157686">
            <w:r>
              <w:rPr>
                <w:color w:val="000000"/>
              </w:rPr>
              <w:t>Tags bearbeiten</w:t>
            </w:r>
          </w:p>
        </w:tc>
      </w:tr>
      <w:tr w:rsidR="00FE619B" w14:paraId="34A81019"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F1030C9" w14:textId="77777777"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C7C44" w14:textId="77777777" w:rsidR="00FE619B" w:rsidRDefault="00FE619B" w:rsidP="00157686">
            <w:r>
              <w:rPr>
                <w:color w:val="000000"/>
              </w:rPr>
              <w:t xml:space="preserve">Der Tag zum </w:t>
            </w:r>
            <w:r w:rsidR="00182BD0">
              <w:rPr>
                <w:color w:val="000000"/>
              </w:rPr>
              <w:t>Bearbeiten</w:t>
            </w:r>
            <w:r>
              <w:rPr>
                <w:color w:val="000000"/>
              </w:rPr>
              <w:t xml:space="preserve"> besteht bereits</w:t>
            </w:r>
          </w:p>
        </w:tc>
      </w:tr>
      <w:tr w:rsidR="00FE619B" w14:paraId="23784972"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E7E6F4B" w14:textId="77777777"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804C6A" w14:textId="77777777" w:rsidR="00FE619B" w:rsidRDefault="00FE619B" w:rsidP="00C82B18">
            <w:pPr>
              <w:numPr>
                <w:ilvl w:val="0"/>
                <w:numId w:val="28"/>
              </w:numPr>
              <w:tabs>
                <w:tab w:val="clear" w:pos="720"/>
                <w:tab w:val="num" w:pos="356"/>
              </w:tabs>
              <w:ind w:hanging="647"/>
            </w:pPr>
            <w:r>
              <w:t>Die API ist auf dem Pfad {baseUrl} erreichbar</w:t>
            </w:r>
          </w:p>
          <w:p w14:paraId="2C0052E1" w14:textId="77777777" w:rsidR="00FE619B" w:rsidRDefault="00FE619B" w:rsidP="00C82B18">
            <w:pPr>
              <w:numPr>
                <w:ilvl w:val="0"/>
                <w:numId w:val="28"/>
              </w:numPr>
              <w:tabs>
                <w:tab w:val="clear" w:pos="720"/>
                <w:tab w:val="num" w:pos="356"/>
              </w:tabs>
              <w:ind w:hanging="647"/>
            </w:pPr>
            <w:r>
              <w:rPr>
                <w:color w:val="000000"/>
              </w:rPr>
              <w:t>Postman auf dem Testclient gestartet</w:t>
            </w:r>
          </w:p>
        </w:tc>
      </w:tr>
      <w:tr w:rsidR="00FE619B" w14:paraId="5BEAD46B"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8A66DBC" w14:textId="77777777"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03CC9E8A" w14:textId="77777777" w:rsidR="00FE619B" w:rsidRDefault="00FE619B" w:rsidP="00157686">
            <w:r>
              <w:rPr>
                <w:b/>
                <w:color w:val="000000"/>
              </w:rPr>
              <w:t>Erwartetes Resultat</w:t>
            </w:r>
          </w:p>
        </w:tc>
      </w:tr>
      <w:tr w:rsidR="00FE619B" w14:paraId="04A6E14D"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4073A" w14:textId="77777777" w:rsidR="00FE619B" w:rsidRDefault="00FE619B" w:rsidP="00C82B18">
            <w:pPr>
              <w:pStyle w:val="Listenabsatz"/>
              <w:numPr>
                <w:ilvl w:val="0"/>
                <w:numId w:val="40"/>
              </w:numPr>
              <w:suppressAutoHyphens/>
              <w:spacing w:line="240" w:lineRule="auto"/>
              <w:ind w:left="323"/>
            </w:pPr>
            <w:r w:rsidRPr="00780E02">
              <w:rPr>
                <w:color w:val="000000"/>
              </w:rPr>
              <w:t xml:space="preserve">Mit Postman {baseUrl}/tag/{id} aufrufen mit den folgenden Werten im Requestbody: </w:t>
            </w:r>
          </w:p>
          <w:p w14:paraId="78F62DA9" w14:textId="77777777" w:rsidR="00FE619B" w:rsidRDefault="00233912" w:rsidP="00157686">
            <w:pPr>
              <w:suppressAutoHyphens/>
              <w:spacing w:line="240" w:lineRule="auto"/>
              <w:ind w:left="360"/>
            </w:pPr>
            <w:r>
              <w:rPr>
                <w:color w:val="000000"/>
              </w:rPr>
              <w:t>{„Label</w:t>
            </w:r>
            <w:r w:rsidR="00FE619B">
              <w:rPr>
                <w:color w:val="000000"/>
              </w:rPr>
              <w:t>“}</w:t>
            </w:r>
          </w:p>
          <w:p w14:paraId="17429453" w14:textId="77777777"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40E53A" w14:textId="77777777" w:rsidR="00FE619B" w:rsidRDefault="00182BD0" w:rsidP="00157686">
            <w:r>
              <w:t>HTTP Response: Code 200</w:t>
            </w:r>
          </w:p>
        </w:tc>
      </w:tr>
    </w:tbl>
    <w:p w14:paraId="111E0AF0" w14:textId="77777777" w:rsidR="00AF5E23" w:rsidRDefault="00AF5E23" w:rsidP="00FE619B">
      <w:pPr>
        <w:pStyle w:val="berschrift4"/>
      </w:pPr>
    </w:p>
    <w:p w14:paraId="489642FF" w14:textId="77777777" w:rsidR="00FE619B" w:rsidRDefault="00AF5E23" w:rsidP="00FE619B">
      <w:pPr>
        <w:pStyle w:val="berschrift4"/>
      </w:pPr>
      <w:r>
        <w:br w:type="column"/>
      </w:r>
      <w:r w:rsidR="00FE619B">
        <w:lastRenderedPageBreak/>
        <w:t>Page bearbeiten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14:paraId="2BAB20C4"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795181D" w14:textId="77777777"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AE475" w14:textId="77777777" w:rsidR="00FE619B" w:rsidRDefault="00FE619B" w:rsidP="00157686">
            <w:r>
              <w:rPr>
                <w:color w:val="000000"/>
              </w:rPr>
              <w:t>Ein Benutzer bearbeitet eine Page</w:t>
            </w:r>
          </w:p>
        </w:tc>
      </w:tr>
      <w:tr w:rsidR="00FE619B" w14:paraId="27A7D0ED"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F14C4E3" w14:textId="77777777"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D20F75" w14:textId="77777777" w:rsidR="00FE619B" w:rsidRDefault="00FE619B" w:rsidP="00157686">
            <w:r>
              <w:rPr>
                <w:color w:val="000000"/>
              </w:rPr>
              <w:t>Page bearbeiten</w:t>
            </w:r>
          </w:p>
        </w:tc>
      </w:tr>
      <w:tr w:rsidR="00FE619B" w14:paraId="7012AA81"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C06CA45" w14:textId="77777777"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8A9F6B" w14:textId="77777777" w:rsidR="00FE619B" w:rsidRDefault="00FE619B" w:rsidP="00157686">
            <w:r>
              <w:rPr>
                <w:color w:val="000000"/>
              </w:rPr>
              <w:t xml:space="preserve">Die Page zum </w:t>
            </w:r>
            <w:r w:rsidR="004F6D63">
              <w:rPr>
                <w:color w:val="000000"/>
              </w:rPr>
              <w:t>Bearbeiten</w:t>
            </w:r>
            <w:r>
              <w:rPr>
                <w:color w:val="000000"/>
              </w:rPr>
              <w:t xml:space="preserve"> besteht bereits</w:t>
            </w:r>
          </w:p>
        </w:tc>
      </w:tr>
      <w:tr w:rsidR="00FE619B" w14:paraId="46BC7DAE"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17240084" w14:textId="77777777"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347FEC" w14:textId="77777777" w:rsidR="00FE619B" w:rsidRDefault="00FE619B" w:rsidP="00C82B18">
            <w:pPr>
              <w:numPr>
                <w:ilvl w:val="0"/>
                <w:numId w:val="29"/>
              </w:numPr>
              <w:tabs>
                <w:tab w:val="clear" w:pos="720"/>
                <w:tab w:val="num" w:pos="356"/>
              </w:tabs>
              <w:ind w:hanging="647"/>
            </w:pPr>
            <w:r>
              <w:t>Die API ist auf dem Pfad {baseUrl} erreichbar</w:t>
            </w:r>
          </w:p>
          <w:p w14:paraId="081C74E1" w14:textId="77777777" w:rsidR="00FE619B" w:rsidRDefault="00FE619B" w:rsidP="00C82B18">
            <w:pPr>
              <w:numPr>
                <w:ilvl w:val="0"/>
                <w:numId w:val="29"/>
              </w:numPr>
              <w:tabs>
                <w:tab w:val="clear" w:pos="720"/>
                <w:tab w:val="num" w:pos="356"/>
              </w:tabs>
              <w:ind w:hanging="647"/>
            </w:pPr>
            <w:r>
              <w:rPr>
                <w:color w:val="000000"/>
              </w:rPr>
              <w:t>Postman auf dem Testclient gestartet</w:t>
            </w:r>
          </w:p>
        </w:tc>
      </w:tr>
      <w:tr w:rsidR="00FE619B" w14:paraId="2252B03B"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82E60EA" w14:textId="77777777"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3648CFA5" w14:textId="77777777" w:rsidR="00FE619B" w:rsidRDefault="00FE619B" w:rsidP="00157686">
            <w:r>
              <w:rPr>
                <w:b/>
                <w:color w:val="000000"/>
              </w:rPr>
              <w:t>Erwartetes Resultat</w:t>
            </w:r>
          </w:p>
        </w:tc>
      </w:tr>
      <w:tr w:rsidR="00FE619B" w14:paraId="2433842E"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F7F41" w14:textId="77777777" w:rsidR="00FE619B" w:rsidRDefault="00FE619B" w:rsidP="00C82B18">
            <w:pPr>
              <w:pStyle w:val="Listenabsatz"/>
              <w:numPr>
                <w:ilvl w:val="0"/>
                <w:numId w:val="41"/>
              </w:numPr>
              <w:suppressAutoHyphens/>
              <w:spacing w:line="240" w:lineRule="auto"/>
              <w:ind w:left="323" w:hanging="323"/>
            </w:pPr>
            <w:r w:rsidRPr="00780E02">
              <w:rPr>
                <w:color w:val="000000"/>
              </w:rPr>
              <w:t xml:space="preserve">Mit Postman {baseUrl}/page/{id} aufrufen mit den folgenden Werten im Requestbody: </w:t>
            </w:r>
          </w:p>
          <w:p w14:paraId="7401C6D0" w14:textId="77777777" w:rsidR="00FE619B" w:rsidRPr="003F5692" w:rsidRDefault="00FE619B" w:rsidP="00157686">
            <w:pPr>
              <w:suppressAutoHyphens/>
              <w:spacing w:line="240" w:lineRule="auto"/>
              <w:ind w:left="360"/>
              <w:rPr>
                <w:lang w:val="fr-CH"/>
              </w:rPr>
            </w:pPr>
            <w:r w:rsidRPr="003F5692">
              <w:rPr>
                <w:color w:val="000000"/>
                <w:lang w:val="fr-CH"/>
              </w:rPr>
              <w:t>{„title“:“changed title“,</w:t>
            </w:r>
          </w:p>
          <w:p w14:paraId="0335107A" w14:textId="77777777" w:rsidR="00FE619B" w:rsidRPr="003F5692" w:rsidRDefault="00FE619B" w:rsidP="00157686">
            <w:pPr>
              <w:suppressAutoHyphens/>
              <w:spacing w:line="240" w:lineRule="auto"/>
              <w:ind w:left="360"/>
              <w:rPr>
                <w:lang w:val="fr-CH"/>
              </w:rPr>
            </w:pPr>
            <w:r w:rsidRPr="003F5692">
              <w:rPr>
                <w:color w:val="000000"/>
                <w:lang w:val="fr-CH"/>
              </w:rPr>
              <w:t>„content“:“content anpassen“}</w:t>
            </w:r>
          </w:p>
          <w:p w14:paraId="25C5D5FD" w14:textId="77777777" w:rsidR="00FE619B" w:rsidRPr="003F5692" w:rsidRDefault="00FE619B" w:rsidP="00157686">
            <w:pPr>
              <w:suppressAutoHyphens/>
              <w:spacing w:line="240" w:lineRule="auto"/>
              <w:rPr>
                <w:color w:val="000000"/>
                <w:lang w:val="fr-CH"/>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F1132" w14:textId="77777777" w:rsidR="00FE619B" w:rsidRDefault="00182BD0" w:rsidP="00157686">
            <w:r>
              <w:t>HTTP Response: Code 200</w:t>
            </w:r>
          </w:p>
        </w:tc>
      </w:tr>
    </w:tbl>
    <w:p w14:paraId="6762AA75" w14:textId="77777777" w:rsidR="00FE619B" w:rsidRDefault="00FE619B" w:rsidP="00FE619B">
      <w:pPr>
        <w:pStyle w:val="berschrift4"/>
      </w:pPr>
      <w:r>
        <w:t>Page suchen</w:t>
      </w:r>
    </w:p>
    <w:tbl>
      <w:tblPr>
        <w:tblW w:w="90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8"/>
        <w:gridCol w:w="1959"/>
        <w:gridCol w:w="4584"/>
      </w:tblGrid>
      <w:tr w:rsidR="00FE619B" w14:paraId="589E0A74"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F322ADC" w14:textId="77777777" w:rsidR="00FE619B" w:rsidRDefault="00FE619B" w:rsidP="00157686">
            <w:r>
              <w:rPr>
                <w:b/>
                <w:color w:val="000000"/>
              </w:rPr>
              <w:t>Beschreibung</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32A63" w14:textId="77777777" w:rsidR="00FE619B" w:rsidRDefault="00FE619B" w:rsidP="00157686">
            <w:r>
              <w:rPr>
                <w:color w:val="000000"/>
              </w:rPr>
              <w:t>Ein Benutzer sucht nach einer oder mehreren bestimmten Pages.</w:t>
            </w:r>
          </w:p>
        </w:tc>
      </w:tr>
      <w:tr w:rsidR="00FE619B" w14:paraId="2808F756"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203F2F6" w14:textId="77777777" w:rsidR="00FE619B" w:rsidRDefault="00FE619B" w:rsidP="00157686">
            <w:r>
              <w:rPr>
                <w:b/>
                <w:color w:val="000000"/>
              </w:rPr>
              <w:t>Abgedeckte Anwendungsfälle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8C93A5" w14:textId="77777777" w:rsidR="00FE619B" w:rsidRDefault="00FE619B" w:rsidP="00157686">
            <w:r>
              <w:rPr>
                <w:color w:val="000000"/>
              </w:rPr>
              <w:t>Page suchen</w:t>
            </w:r>
          </w:p>
        </w:tc>
      </w:tr>
      <w:tr w:rsidR="00FE619B" w14:paraId="1D67F842"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7B056246" w14:textId="77777777" w:rsidR="00FE619B" w:rsidRDefault="00FE619B" w:rsidP="00157686">
            <w:r>
              <w:rPr>
                <w:b/>
                <w:color w:val="000000"/>
              </w:rPr>
              <w:t>Ausgangssituation</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9814F0" w14:textId="77777777" w:rsidR="00FE619B" w:rsidRDefault="00FE619B" w:rsidP="00157686">
            <w:r>
              <w:rPr>
                <w:color w:val="000000"/>
              </w:rPr>
              <w:t>Applikation läuft</w:t>
            </w:r>
          </w:p>
        </w:tc>
      </w:tr>
      <w:tr w:rsidR="00FE619B" w14:paraId="5DE03CB8" w14:textId="77777777" w:rsidTr="00157686">
        <w:tc>
          <w:tcPr>
            <w:tcW w:w="2518"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38ABB0E0" w14:textId="77777777" w:rsidR="00FE619B" w:rsidRDefault="00FE619B" w:rsidP="00157686">
            <w:r>
              <w:rPr>
                <w:b/>
                <w:color w:val="000000"/>
              </w:rPr>
              <w:t>Vorbereitungsschritte</w:t>
            </w:r>
          </w:p>
        </w:tc>
        <w:tc>
          <w:tcPr>
            <w:tcW w:w="6542"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AD645B" w14:textId="77777777" w:rsidR="00FE619B" w:rsidRDefault="00FE619B" w:rsidP="00C82B18">
            <w:pPr>
              <w:numPr>
                <w:ilvl w:val="0"/>
                <w:numId w:val="30"/>
              </w:numPr>
              <w:tabs>
                <w:tab w:val="clear" w:pos="720"/>
                <w:tab w:val="num" w:pos="498"/>
              </w:tabs>
              <w:ind w:left="356" w:hanging="295"/>
            </w:pPr>
            <w:r>
              <w:t>Die API ist auf dem Pfad {baseUrl} erreichbar</w:t>
            </w:r>
          </w:p>
          <w:p w14:paraId="6FEFCEDF" w14:textId="77777777" w:rsidR="00FE619B" w:rsidRDefault="00FE619B" w:rsidP="00C82B18">
            <w:pPr>
              <w:numPr>
                <w:ilvl w:val="0"/>
                <w:numId w:val="30"/>
              </w:numPr>
              <w:tabs>
                <w:tab w:val="clear" w:pos="720"/>
                <w:tab w:val="num" w:pos="498"/>
              </w:tabs>
              <w:ind w:left="356" w:hanging="295"/>
            </w:pPr>
            <w:r>
              <w:rPr>
                <w:color w:val="000000"/>
              </w:rPr>
              <w:t>Postman auf dem Testclient gestartet</w:t>
            </w:r>
          </w:p>
        </w:tc>
      </w:tr>
      <w:tr w:rsidR="00FE619B" w14:paraId="5B3A178C"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7E86347C" w14:textId="77777777" w:rsidR="00FE619B" w:rsidRDefault="00FE619B" w:rsidP="00157686">
            <w:r>
              <w:rPr>
                <w:b/>
                <w:color w:val="000000"/>
              </w:rPr>
              <w:t>Testschritte</w:t>
            </w:r>
          </w:p>
        </w:tc>
        <w:tc>
          <w:tcPr>
            <w:tcW w:w="4583"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7D986A7C" w14:textId="77777777" w:rsidR="00FE619B" w:rsidRDefault="00FE619B" w:rsidP="00157686">
            <w:r>
              <w:rPr>
                <w:b/>
                <w:color w:val="000000"/>
              </w:rPr>
              <w:t>Erwartetes Resultat</w:t>
            </w:r>
          </w:p>
        </w:tc>
      </w:tr>
      <w:tr w:rsidR="00FE619B" w14:paraId="1FEBB7A1" w14:textId="77777777" w:rsidTr="00157686">
        <w:tc>
          <w:tcPr>
            <w:tcW w:w="447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A6437A" w14:textId="77777777" w:rsidR="00FE619B" w:rsidRDefault="00FE619B" w:rsidP="00C82B18">
            <w:pPr>
              <w:pStyle w:val="Listenabsatz"/>
              <w:numPr>
                <w:ilvl w:val="0"/>
                <w:numId w:val="42"/>
              </w:numPr>
              <w:suppressAutoHyphens/>
              <w:spacing w:line="240" w:lineRule="auto"/>
              <w:ind w:left="323" w:hanging="323"/>
            </w:pPr>
            <w:r w:rsidRPr="00780E02">
              <w:rPr>
                <w:color w:val="000000"/>
              </w:rPr>
              <w:t xml:space="preserve">Die suche wird im UI definiert und durch verschiedene API-Aufrufe (Je nach Kriterium) durchgeführt. Darum ist diese Funktion nicht automatisiert testbar. </w:t>
            </w:r>
          </w:p>
          <w:p w14:paraId="2B77958F" w14:textId="77777777" w:rsidR="00FE619B" w:rsidRDefault="00FE619B" w:rsidP="00157686">
            <w:pPr>
              <w:suppressAutoHyphens/>
              <w:spacing w:line="240" w:lineRule="auto"/>
              <w:rPr>
                <w:color w:val="000000"/>
              </w:rPr>
            </w:pPr>
          </w:p>
        </w:tc>
        <w:tc>
          <w:tcPr>
            <w:tcW w:w="45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B15A8E" w14:textId="77777777" w:rsidR="00FE619B" w:rsidRDefault="00233912" w:rsidP="00157686">
            <w:pPr>
              <w:rPr>
                <w:color w:val="000000"/>
              </w:rPr>
            </w:pPr>
            <w:r>
              <w:t>Kein Resultat erwartet</w:t>
            </w:r>
          </w:p>
        </w:tc>
      </w:tr>
    </w:tbl>
    <w:p w14:paraId="30F05E40" w14:textId="77777777" w:rsidR="00FE619B" w:rsidRDefault="00182BD0" w:rsidP="00182BD0">
      <w:pPr>
        <w:pStyle w:val="berschrift4"/>
      </w:pPr>
      <w:r>
        <w:t>Page löschen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14:paraId="52F4A7CA" w14:textId="77777777" w:rsidTr="00157686">
        <w:tc>
          <w:tcPr>
            <w:tcW w:w="2518" w:type="dxa"/>
            <w:shd w:val="clear" w:color="auto" w:fill="D9D9D9"/>
          </w:tcPr>
          <w:p w14:paraId="105C9106" w14:textId="77777777" w:rsidR="00182BD0" w:rsidRPr="00A043D1" w:rsidRDefault="00182BD0" w:rsidP="00157686">
            <w:pPr>
              <w:rPr>
                <w:b/>
              </w:rPr>
            </w:pPr>
            <w:r w:rsidRPr="00A043D1">
              <w:rPr>
                <w:b/>
              </w:rPr>
              <w:t>Beschreibung</w:t>
            </w:r>
          </w:p>
        </w:tc>
        <w:tc>
          <w:tcPr>
            <w:tcW w:w="6543" w:type="dxa"/>
            <w:gridSpan w:val="2"/>
            <w:shd w:val="clear" w:color="auto" w:fill="auto"/>
          </w:tcPr>
          <w:p w14:paraId="4A344981" w14:textId="77777777" w:rsidR="00182BD0" w:rsidRPr="0095625F" w:rsidRDefault="00182BD0" w:rsidP="00157686">
            <w:r>
              <w:t>Der Benutzer löscht eine Page</w:t>
            </w:r>
          </w:p>
        </w:tc>
      </w:tr>
      <w:tr w:rsidR="00182BD0" w14:paraId="224F8DE1" w14:textId="77777777" w:rsidTr="00157686">
        <w:tc>
          <w:tcPr>
            <w:tcW w:w="2518" w:type="dxa"/>
            <w:shd w:val="clear" w:color="auto" w:fill="D9D9D9"/>
          </w:tcPr>
          <w:p w14:paraId="0ED5C6A1" w14:textId="77777777" w:rsidR="00182BD0" w:rsidRPr="00A043D1" w:rsidRDefault="00182BD0" w:rsidP="00157686">
            <w:pPr>
              <w:rPr>
                <w:b/>
              </w:rPr>
            </w:pPr>
            <w:r w:rsidRPr="00A043D1">
              <w:rPr>
                <w:b/>
              </w:rPr>
              <w:t>Abgedeckte Anwendungsfälle</w:t>
            </w:r>
          </w:p>
        </w:tc>
        <w:tc>
          <w:tcPr>
            <w:tcW w:w="6543" w:type="dxa"/>
            <w:gridSpan w:val="2"/>
            <w:shd w:val="clear" w:color="auto" w:fill="auto"/>
          </w:tcPr>
          <w:p w14:paraId="3A31C496" w14:textId="77777777" w:rsidR="00182BD0" w:rsidRPr="00A043D1" w:rsidRDefault="00182BD0" w:rsidP="00157686">
            <w:r>
              <w:t>Page löschen</w:t>
            </w:r>
          </w:p>
        </w:tc>
      </w:tr>
      <w:tr w:rsidR="00182BD0" w14:paraId="725B7C43" w14:textId="77777777" w:rsidTr="00157686">
        <w:tc>
          <w:tcPr>
            <w:tcW w:w="2518" w:type="dxa"/>
            <w:shd w:val="clear" w:color="auto" w:fill="D9D9D9"/>
          </w:tcPr>
          <w:p w14:paraId="6102ACFB" w14:textId="77777777" w:rsidR="00182BD0" w:rsidRPr="00A043D1" w:rsidRDefault="00182BD0" w:rsidP="00157686">
            <w:pPr>
              <w:rPr>
                <w:b/>
              </w:rPr>
            </w:pPr>
            <w:r w:rsidRPr="00A043D1">
              <w:rPr>
                <w:b/>
              </w:rPr>
              <w:t>Ausgangssituation</w:t>
            </w:r>
          </w:p>
        </w:tc>
        <w:tc>
          <w:tcPr>
            <w:tcW w:w="6543" w:type="dxa"/>
            <w:gridSpan w:val="2"/>
            <w:shd w:val="clear" w:color="auto" w:fill="auto"/>
          </w:tcPr>
          <w:p w14:paraId="3EB2F486" w14:textId="77777777" w:rsidR="00182BD0" w:rsidRPr="00A043D1" w:rsidRDefault="00182BD0" w:rsidP="00157686">
            <w:r>
              <w:t>Der Benutzer hat bereits eine Page</w:t>
            </w:r>
          </w:p>
        </w:tc>
      </w:tr>
      <w:tr w:rsidR="00182BD0" w14:paraId="1DD6FD95" w14:textId="77777777" w:rsidTr="00157686">
        <w:tc>
          <w:tcPr>
            <w:tcW w:w="2518" w:type="dxa"/>
            <w:shd w:val="clear" w:color="auto" w:fill="D9D9D9"/>
          </w:tcPr>
          <w:p w14:paraId="3ABB1066" w14:textId="77777777" w:rsidR="00182BD0" w:rsidRPr="00A043D1" w:rsidRDefault="00182BD0" w:rsidP="00157686">
            <w:pPr>
              <w:rPr>
                <w:b/>
              </w:rPr>
            </w:pPr>
            <w:r w:rsidRPr="00A043D1">
              <w:rPr>
                <w:b/>
              </w:rPr>
              <w:t>Vorbereitungsschritte</w:t>
            </w:r>
          </w:p>
        </w:tc>
        <w:tc>
          <w:tcPr>
            <w:tcW w:w="6543" w:type="dxa"/>
            <w:gridSpan w:val="2"/>
            <w:shd w:val="clear" w:color="auto" w:fill="auto"/>
          </w:tcPr>
          <w:p w14:paraId="3570EED9" w14:textId="77777777" w:rsidR="00182BD0" w:rsidRDefault="00182BD0" w:rsidP="007F4CA9">
            <w:pPr>
              <w:numPr>
                <w:ilvl w:val="0"/>
                <w:numId w:val="17"/>
              </w:numPr>
            </w:pPr>
            <w:r>
              <w:t>Die API ist auf dem Pfad {baseUrl} erreichbar</w:t>
            </w:r>
          </w:p>
          <w:p w14:paraId="4887D3D9" w14:textId="77777777" w:rsidR="00182BD0" w:rsidRPr="00A043D1" w:rsidRDefault="00182BD0" w:rsidP="007F4CA9">
            <w:pPr>
              <w:numPr>
                <w:ilvl w:val="0"/>
                <w:numId w:val="17"/>
              </w:numPr>
              <w:suppressAutoHyphens/>
              <w:spacing w:line="240" w:lineRule="auto"/>
            </w:pPr>
            <w:r>
              <w:rPr>
                <w:color w:val="000000"/>
              </w:rPr>
              <w:t>Postman auf dem Testclient gestartet</w:t>
            </w:r>
          </w:p>
        </w:tc>
      </w:tr>
      <w:tr w:rsidR="00182BD0" w14:paraId="4060E210" w14:textId="77777777" w:rsidTr="00157686">
        <w:trPr>
          <w:trHeight w:val="451"/>
        </w:trPr>
        <w:tc>
          <w:tcPr>
            <w:tcW w:w="4478" w:type="dxa"/>
            <w:gridSpan w:val="2"/>
            <w:shd w:val="clear" w:color="auto" w:fill="D9D9D9"/>
          </w:tcPr>
          <w:p w14:paraId="5BCAF71F" w14:textId="77777777" w:rsidR="00182BD0" w:rsidRPr="00A043D1" w:rsidRDefault="00182BD0" w:rsidP="00157686">
            <w:pPr>
              <w:rPr>
                <w:b/>
              </w:rPr>
            </w:pPr>
            <w:r w:rsidRPr="00A043D1">
              <w:rPr>
                <w:b/>
              </w:rPr>
              <w:t>Testschritte</w:t>
            </w:r>
          </w:p>
        </w:tc>
        <w:tc>
          <w:tcPr>
            <w:tcW w:w="4583" w:type="dxa"/>
            <w:shd w:val="clear" w:color="auto" w:fill="D9D9D9"/>
          </w:tcPr>
          <w:p w14:paraId="147750BB" w14:textId="77777777" w:rsidR="00182BD0" w:rsidRPr="00A043D1" w:rsidRDefault="00182BD0" w:rsidP="00157686">
            <w:pPr>
              <w:rPr>
                <w:b/>
              </w:rPr>
            </w:pPr>
            <w:r w:rsidRPr="00A043D1">
              <w:rPr>
                <w:b/>
              </w:rPr>
              <w:t>Erwartetes Resultat</w:t>
            </w:r>
          </w:p>
        </w:tc>
      </w:tr>
      <w:tr w:rsidR="00182BD0" w14:paraId="5EB6C4D2" w14:textId="77777777" w:rsidTr="00157686">
        <w:tc>
          <w:tcPr>
            <w:tcW w:w="4478" w:type="dxa"/>
            <w:gridSpan w:val="2"/>
            <w:shd w:val="clear" w:color="auto" w:fill="auto"/>
          </w:tcPr>
          <w:p w14:paraId="5FCD4844" w14:textId="77777777" w:rsidR="00233912" w:rsidRPr="00A043D1" w:rsidRDefault="00182BD0" w:rsidP="00233912">
            <w:pPr>
              <w:numPr>
                <w:ilvl w:val="0"/>
                <w:numId w:val="18"/>
              </w:numPr>
              <w:suppressAutoHyphens/>
              <w:spacing w:line="240" w:lineRule="auto"/>
            </w:pPr>
            <w:r>
              <w:t>Mit Postman {baseUrl}/page/id</w:t>
            </w:r>
            <w:r w:rsidR="00233912">
              <w:t xml:space="preserve">?=1 </w:t>
            </w:r>
            <w:r>
              <w:t xml:space="preserve">aufrufen </w:t>
            </w:r>
          </w:p>
          <w:p w14:paraId="615A4B57" w14:textId="77777777" w:rsidR="00182BD0" w:rsidRPr="00A043D1" w:rsidRDefault="00182BD0" w:rsidP="00157686">
            <w:pPr>
              <w:suppressAutoHyphens/>
              <w:spacing w:line="240" w:lineRule="auto"/>
              <w:ind w:left="360"/>
            </w:pPr>
          </w:p>
        </w:tc>
        <w:tc>
          <w:tcPr>
            <w:tcW w:w="4583" w:type="dxa"/>
            <w:shd w:val="clear" w:color="auto" w:fill="auto"/>
          </w:tcPr>
          <w:p w14:paraId="6009455C" w14:textId="77777777" w:rsidR="00182BD0" w:rsidRPr="00A043D1" w:rsidRDefault="00182BD0" w:rsidP="00157686">
            <w:r>
              <w:t>HTTP Response: Code 200</w:t>
            </w:r>
          </w:p>
        </w:tc>
      </w:tr>
    </w:tbl>
    <w:p w14:paraId="24A9836F" w14:textId="77777777" w:rsidR="00182BD0" w:rsidRDefault="00182BD0" w:rsidP="00182BD0">
      <w:pPr>
        <w:pStyle w:val="berschrift4"/>
      </w:pPr>
      <w:r>
        <w:t>Page exportieren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14:paraId="20BE5AF3" w14:textId="77777777" w:rsidTr="00157686">
        <w:tc>
          <w:tcPr>
            <w:tcW w:w="2518" w:type="dxa"/>
            <w:shd w:val="clear" w:color="auto" w:fill="D9D9D9"/>
          </w:tcPr>
          <w:p w14:paraId="1623F652" w14:textId="77777777" w:rsidR="00182BD0" w:rsidRPr="00A043D1" w:rsidRDefault="00182BD0" w:rsidP="00157686">
            <w:pPr>
              <w:rPr>
                <w:b/>
              </w:rPr>
            </w:pPr>
            <w:r w:rsidRPr="00A043D1">
              <w:rPr>
                <w:b/>
              </w:rPr>
              <w:t>Beschreibung</w:t>
            </w:r>
          </w:p>
        </w:tc>
        <w:tc>
          <w:tcPr>
            <w:tcW w:w="6543" w:type="dxa"/>
            <w:gridSpan w:val="2"/>
            <w:shd w:val="clear" w:color="auto" w:fill="auto"/>
          </w:tcPr>
          <w:p w14:paraId="7CAD55B7" w14:textId="77777777" w:rsidR="00182BD0" w:rsidRPr="0095625F" w:rsidRDefault="00182BD0" w:rsidP="00157686">
            <w:r>
              <w:t>Der Benutzer exportiert eine Page</w:t>
            </w:r>
          </w:p>
        </w:tc>
      </w:tr>
      <w:tr w:rsidR="00182BD0" w14:paraId="2995EBE9" w14:textId="77777777" w:rsidTr="00157686">
        <w:tc>
          <w:tcPr>
            <w:tcW w:w="2518" w:type="dxa"/>
            <w:shd w:val="clear" w:color="auto" w:fill="D9D9D9"/>
          </w:tcPr>
          <w:p w14:paraId="41B3CD5B" w14:textId="77777777" w:rsidR="00182BD0" w:rsidRPr="00A043D1" w:rsidRDefault="00182BD0" w:rsidP="00157686">
            <w:pPr>
              <w:rPr>
                <w:b/>
              </w:rPr>
            </w:pPr>
            <w:r w:rsidRPr="00A043D1">
              <w:rPr>
                <w:b/>
              </w:rPr>
              <w:t>Abgedeckte Anwendungsfälle</w:t>
            </w:r>
          </w:p>
        </w:tc>
        <w:tc>
          <w:tcPr>
            <w:tcW w:w="6543" w:type="dxa"/>
            <w:gridSpan w:val="2"/>
            <w:shd w:val="clear" w:color="auto" w:fill="auto"/>
          </w:tcPr>
          <w:p w14:paraId="29D9F4ED" w14:textId="77777777" w:rsidR="00182BD0" w:rsidRPr="00A043D1" w:rsidRDefault="00182BD0" w:rsidP="00157686">
            <w:r>
              <w:t>Page exportieren</w:t>
            </w:r>
          </w:p>
        </w:tc>
      </w:tr>
      <w:tr w:rsidR="00182BD0" w14:paraId="66CAA9BF" w14:textId="77777777" w:rsidTr="00157686">
        <w:tc>
          <w:tcPr>
            <w:tcW w:w="2518" w:type="dxa"/>
            <w:shd w:val="clear" w:color="auto" w:fill="D9D9D9"/>
          </w:tcPr>
          <w:p w14:paraId="77880BE1" w14:textId="77777777" w:rsidR="00182BD0" w:rsidRPr="00A043D1" w:rsidRDefault="00182BD0" w:rsidP="00157686">
            <w:pPr>
              <w:rPr>
                <w:b/>
              </w:rPr>
            </w:pPr>
            <w:r w:rsidRPr="00A043D1">
              <w:rPr>
                <w:b/>
              </w:rPr>
              <w:t>Ausgangssituation</w:t>
            </w:r>
          </w:p>
        </w:tc>
        <w:tc>
          <w:tcPr>
            <w:tcW w:w="6543" w:type="dxa"/>
            <w:gridSpan w:val="2"/>
            <w:shd w:val="clear" w:color="auto" w:fill="auto"/>
          </w:tcPr>
          <w:p w14:paraId="393CA675" w14:textId="77777777" w:rsidR="00182BD0" w:rsidRPr="00A043D1" w:rsidRDefault="00182BD0" w:rsidP="00157686">
            <w:r>
              <w:t>Der Benutzer hat bereits eine Page</w:t>
            </w:r>
          </w:p>
        </w:tc>
      </w:tr>
      <w:tr w:rsidR="00182BD0" w14:paraId="4877A612" w14:textId="77777777" w:rsidTr="00157686">
        <w:tc>
          <w:tcPr>
            <w:tcW w:w="2518" w:type="dxa"/>
            <w:shd w:val="clear" w:color="auto" w:fill="D9D9D9"/>
          </w:tcPr>
          <w:p w14:paraId="07DEFD06" w14:textId="77777777" w:rsidR="00182BD0" w:rsidRPr="00A043D1" w:rsidRDefault="00182BD0" w:rsidP="00157686">
            <w:pPr>
              <w:rPr>
                <w:b/>
              </w:rPr>
            </w:pPr>
            <w:r w:rsidRPr="00A043D1">
              <w:rPr>
                <w:b/>
              </w:rPr>
              <w:t>Vorbereitungsschritte</w:t>
            </w:r>
          </w:p>
        </w:tc>
        <w:tc>
          <w:tcPr>
            <w:tcW w:w="6543" w:type="dxa"/>
            <w:gridSpan w:val="2"/>
            <w:shd w:val="clear" w:color="auto" w:fill="auto"/>
          </w:tcPr>
          <w:p w14:paraId="109D9398" w14:textId="77777777" w:rsidR="00182BD0" w:rsidRDefault="00182BD0" w:rsidP="00C82B18">
            <w:pPr>
              <w:numPr>
                <w:ilvl w:val="0"/>
                <w:numId w:val="31"/>
              </w:numPr>
            </w:pPr>
            <w:r>
              <w:t>Die API ist auf dem Pfad {baseUrl} erreichbar</w:t>
            </w:r>
          </w:p>
          <w:p w14:paraId="0833DB7B" w14:textId="77777777" w:rsidR="00182BD0" w:rsidRPr="00A043D1" w:rsidRDefault="00182BD0" w:rsidP="00C82B18">
            <w:pPr>
              <w:pStyle w:val="Listenabsatz"/>
              <w:numPr>
                <w:ilvl w:val="0"/>
                <w:numId w:val="31"/>
              </w:numPr>
              <w:suppressAutoHyphens/>
              <w:spacing w:line="240" w:lineRule="auto"/>
            </w:pPr>
            <w:r>
              <w:rPr>
                <w:color w:val="000000"/>
              </w:rPr>
              <w:t>Postman auf dem Testclient gestartet</w:t>
            </w:r>
          </w:p>
        </w:tc>
      </w:tr>
      <w:tr w:rsidR="00182BD0" w14:paraId="4B985B64" w14:textId="77777777" w:rsidTr="00157686">
        <w:tc>
          <w:tcPr>
            <w:tcW w:w="4478" w:type="dxa"/>
            <w:gridSpan w:val="2"/>
            <w:shd w:val="clear" w:color="auto" w:fill="D9D9D9"/>
          </w:tcPr>
          <w:p w14:paraId="312AD6B5" w14:textId="77777777" w:rsidR="00182BD0" w:rsidRPr="00A043D1" w:rsidRDefault="00182BD0" w:rsidP="00157686">
            <w:pPr>
              <w:rPr>
                <w:b/>
              </w:rPr>
            </w:pPr>
            <w:r w:rsidRPr="00A043D1">
              <w:rPr>
                <w:b/>
              </w:rPr>
              <w:t>Testschritte</w:t>
            </w:r>
          </w:p>
        </w:tc>
        <w:tc>
          <w:tcPr>
            <w:tcW w:w="4583" w:type="dxa"/>
            <w:shd w:val="clear" w:color="auto" w:fill="D9D9D9"/>
          </w:tcPr>
          <w:p w14:paraId="537BB33F" w14:textId="77777777" w:rsidR="00182BD0" w:rsidRPr="00A043D1" w:rsidRDefault="00182BD0" w:rsidP="00157686">
            <w:pPr>
              <w:rPr>
                <w:b/>
              </w:rPr>
            </w:pPr>
            <w:r w:rsidRPr="00A043D1">
              <w:rPr>
                <w:b/>
              </w:rPr>
              <w:t>Erwartetes Resultat</w:t>
            </w:r>
          </w:p>
        </w:tc>
      </w:tr>
      <w:tr w:rsidR="00182BD0" w14:paraId="7BDD6426" w14:textId="77777777" w:rsidTr="00157686">
        <w:tc>
          <w:tcPr>
            <w:tcW w:w="4478" w:type="dxa"/>
            <w:gridSpan w:val="2"/>
            <w:shd w:val="clear" w:color="auto" w:fill="auto"/>
          </w:tcPr>
          <w:p w14:paraId="2EF6ED8F" w14:textId="77777777" w:rsidR="00233912" w:rsidRPr="00A043D1" w:rsidRDefault="00233912" w:rsidP="00C82B18">
            <w:pPr>
              <w:pStyle w:val="Listenabsatz"/>
              <w:numPr>
                <w:ilvl w:val="0"/>
                <w:numId w:val="43"/>
              </w:numPr>
              <w:suppressAutoHyphens/>
              <w:spacing w:line="240" w:lineRule="auto"/>
            </w:pPr>
            <w:r>
              <w:t xml:space="preserve">Mit Postman {baseUrl}/page/id?=1 aufrufen </w:t>
            </w:r>
          </w:p>
          <w:p w14:paraId="520465CF" w14:textId="77777777" w:rsidR="00182BD0" w:rsidRPr="00A043D1" w:rsidRDefault="00182BD0" w:rsidP="00157686">
            <w:pPr>
              <w:suppressAutoHyphens/>
              <w:spacing w:line="240" w:lineRule="auto"/>
              <w:ind w:left="360"/>
            </w:pPr>
          </w:p>
        </w:tc>
        <w:tc>
          <w:tcPr>
            <w:tcW w:w="4583" w:type="dxa"/>
            <w:shd w:val="clear" w:color="auto" w:fill="auto"/>
          </w:tcPr>
          <w:p w14:paraId="0DC28E65" w14:textId="77777777" w:rsidR="00182BD0" w:rsidRPr="00A043D1" w:rsidRDefault="00182BD0" w:rsidP="00157686">
            <w:r>
              <w:t>HTTP Response: Code 200</w:t>
            </w:r>
          </w:p>
        </w:tc>
      </w:tr>
    </w:tbl>
    <w:p w14:paraId="7757ED21" w14:textId="77777777" w:rsidR="00182BD0" w:rsidRDefault="00182BD0" w:rsidP="00182BD0">
      <w:pPr>
        <w:pStyle w:val="berschrift4"/>
      </w:pPr>
      <w:r>
        <w:lastRenderedPageBreak/>
        <w:t>Passwort ändern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14:paraId="228E3016" w14:textId="77777777" w:rsidTr="00157686">
        <w:tc>
          <w:tcPr>
            <w:tcW w:w="2518" w:type="dxa"/>
            <w:shd w:val="clear" w:color="auto" w:fill="D9D9D9"/>
          </w:tcPr>
          <w:p w14:paraId="0330F76A" w14:textId="77777777" w:rsidR="00182BD0" w:rsidRPr="00A043D1" w:rsidRDefault="00182BD0" w:rsidP="00157686">
            <w:pPr>
              <w:rPr>
                <w:b/>
              </w:rPr>
            </w:pPr>
            <w:r w:rsidRPr="00A043D1">
              <w:rPr>
                <w:b/>
              </w:rPr>
              <w:t>Beschreibung</w:t>
            </w:r>
          </w:p>
        </w:tc>
        <w:tc>
          <w:tcPr>
            <w:tcW w:w="6543" w:type="dxa"/>
            <w:gridSpan w:val="2"/>
            <w:shd w:val="clear" w:color="auto" w:fill="auto"/>
          </w:tcPr>
          <w:p w14:paraId="08904AB1" w14:textId="77777777" w:rsidR="00182BD0" w:rsidRPr="0095625F" w:rsidRDefault="00182BD0" w:rsidP="00157686">
            <w:r>
              <w:t>Der Benutzer ändert das Passwort</w:t>
            </w:r>
          </w:p>
        </w:tc>
      </w:tr>
      <w:tr w:rsidR="00182BD0" w14:paraId="701DB094" w14:textId="77777777" w:rsidTr="00157686">
        <w:tc>
          <w:tcPr>
            <w:tcW w:w="2518" w:type="dxa"/>
            <w:shd w:val="clear" w:color="auto" w:fill="D9D9D9"/>
          </w:tcPr>
          <w:p w14:paraId="43D786E9" w14:textId="77777777" w:rsidR="00182BD0" w:rsidRPr="00A043D1" w:rsidRDefault="00182BD0" w:rsidP="00157686">
            <w:pPr>
              <w:rPr>
                <w:b/>
              </w:rPr>
            </w:pPr>
            <w:r w:rsidRPr="00A043D1">
              <w:rPr>
                <w:b/>
              </w:rPr>
              <w:t>Abgedeckte Anwendungsfälle</w:t>
            </w:r>
          </w:p>
        </w:tc>
        <w:tc>
          <w:tcPr>
            <w:tcW w:w="6543" w:type="dxa"/>
            <w:gridSpan w:val="2"/>
            <w:shd w:val="clear" w:color="auto" w:fill="auto"/>
          </w:tcPr>
          <w:p w14:paraId="3E5F7BD0" w14:textId="77777777" w:rsidR="00182BD0" w:rsidRPr="00A043D1" w:rsidRDefault="00182BD0" w:rsidP="00157686">
            <w:r>
              <w:t>Passwort ändern</w:t>
            </w:r>
          </w:p>
        </w:tc>
      </w:tr>
      <w:tr w:rsidR="00182BD0" w14:paraId="18661F25" w14:textId="77777777" w:rsidTr="00157686">
        <w:tc>
          <w:tcPr>
            <w:tcW w:w="2518" w:type="dxa"/>
            <w:shd w:val="clear" w:color="auto" w:fill="D9D9D9"/>
          </w:tcPr>
          <w:p w14:paraId="3E0C0BB0" w14:textId="77777777" w:rsidR="00182BD0" w:rsidRPr="00A043D1" w:rsidRDefault="00182BD0" w:rsidP="00157686">
            <w:pPr>
              <w:rPr>
                <w:b/>
              </w:rPr>
            </w:pPr>
            <w:r w:rsidRPr="00A043D1">
              <w:rPr>
                <w:b/>
              </w:rPr>
              <w:t>Ausgangssituation</w:t>
            </w:r>
          </w:p>
        </w:tc>
        <w:tc>
          <w:tcPr>
            <w:tcW w:w="6543" w:type="dxa"/>
            <w:gridSpan w:val="2"/>
            <w:shd w:val="clear" w:color="auto" w:fill="auto"/>
          </w:tcPr>
          <w:p w14:paraId="6F292465" w14:textId="77777777" w:rsidR="00182BD0" w:rsidRPr="00A043D1" w:rsidRDefault="00182BD0" w:rsidP="00157686">
            <w:r>
              <w:t>Der Benutzer besitzt ein Account</w:t>
            </w:r>
          </w:p>
        </w:tc>
      </w:tr>
      <w:tr w:rsidR="00182BD0" w14:paraId="446B3317" w14:textId="77777777" w:rsidTr="00157686">
        <w:tc>
          <w:tcPr>
            <w:tcW w:w="2518" w:type="dxa"/>
            <w:shd w:val="clear" w:color="auto" w:fill="D9D9D9"/>
          </w:tcPr>
          <w:p w14:paraId="20C58A03" w14:textId="77777777" w:rsidR="00182BD0" w:rsidRPr="00A043D1" w:rsidRDefault="00182BD0" w:rsidP="00157686">
            <w:pPr>
              <w:rPr>
                <w:b/>
              </w:rPr>
            </w:pPr>
            <w:r w:rsidRPr="00A043D1">
              <w:rPr>
                <w:b/>
              </w:rPr>
              <w:t>Vorbereitungsschritte</w:t>
            </w:r>
          </w:p>
        </w:tc>
        <w:tc>
          <w:tcPr>
            <w:tcW w:w="6543" w:type="dxa"/>
            <w:gridSpan w:val="2"/>
            <w:shd w:val="clear" w:color="auto" w:fill="auto"/>
          </w:tcPr>
          <w:p w14:paraId="554C5813" w14:textId="77777777" w:rsidR="00182BD0" w:rsidRDefault="00182BD0" w:rsidP="00C82B18">
            <w:pPr>
              <w:numPr>
                <w:ilvl w:val="0"/>
                <w:numId w:val="32"/>
              </w:numPr>
            </w:pPr>
            <w:r>
              <w:t>Die API ist auf dem Pfad {baseUrl} erreichbar</w:t>
            </w:r>
          </w:p>
          <w:p w14:paraId="6CDBB993" w14:textId="77777777" w:rsidR="00182BD0" w:rsidRPr="00A043D1" w:rsidRDefault="00182BD0" w:rsidP="00C82B18">
            <w:pPr>
              <w:pStyle w:val="Listenabsatz"/>
              <w:numPr>
                <w:ilvl w:val="0"/>
                <w:numId w:val="32"/>
              </w:numPr>
              <w:suppressAutoHyphens/>
              <w:spacing w:line="240" w:lineRule="auto"/>
            </w:pPr>
            <w:r>
              <w:rPr>
                <w:color w:val="000000"/>
              </w:rPr>
              <w:t>Postman auf dem Testclient gestartet</w:t>
            </w:r>
          </w:p>
        </w:tc>
      </w:tr>
      <w:tr w:rsidR="00182BD0" w14:paraId="0883B8E1" w14:textId="77777777" w:rsidTr="00157686">
        <w:tc>
          <w:tcPr>
            <w:tcW w:w="4478" w:type="dxa"/>
            <w:gridSpan w:val="2"/>
            <w:shd w:val="clear" w:color="auto" w:fill="D9D9D9"/>
          </w:tcPr>
          <w:p w14:paraId="5F93C867" w14:textId="77777777" w:rsidR="00182BD0" w:rsidRPr="00A043D1" w:rsidRDefault="00182BD0" w:rsidP="00157686">
            <w:pPr>
              <w:rPr>
                <w:b/>
              </w:rPr>
            </w:pPr>
            <w:r w:rsidRPr="00A043D1">
              <w:rPr>
                <w:b/>
              </w:rPr>
              <w:t>Testschritte</w:t>
            </w:r>
          </w:p>
        </w:tc>
        <w:tc>
          <w:tcPr>
            <w:tcW w:w="4583" w:type="dxa"/>
            <w:shd w:val="clear" w:color="auto" w:fill="D9D9D9"/>
          </w:tcPr>
          <w:p w14:paraId="437C0975" w14:textId="77777777" w:rsidR="00182BD0" w:rsidRPr="00A043D1" w:rsidRDefault="00182BD0" w:rsidP="00157686">
            <w:pPr>
              <w:rPr>
                <w:b/>
              </w:rPr>
            </w:pPr>
            <w:r w:rsidRPr="00A043D1">
              <w:rPr>
                <w:b/>
              </w:rPr>
              <w:t>Erwartetes Resultat</w:t>
            </w:r>
          </w:p>
        </w:tc>
      </w:tr>
      <w:tr w:rsidR="00182BD0" w14:paraId="316BA9A8" w14:textId="77777777" w:rsidTr="00157686">
        <w:tc>
          <w:tcPr>
            <w:tcW w:w="4478" w:type="dxa"/>
            <w:gridSpan w:val="2"/>
            <w:shd w:val="clear" w:color="auto" w:fill="auto"/>
          </w:tcPr>
          <w:p w14:paraId="40584E61" w14:textId="77777777" w:rsidR="00182BD0" w:rsidRDefault="00182BD0" w:rsidP="00C82B18">
            <w:pPr>
              <w:pStyle w:val="Listenabsatz"/>
              <w:numPr>
                <w:ilvl w:val="0"/>
                <w:numId w:val="33"/>
              </w:numPr>
              <w:suppressAutoHyphens/>
              <w:spacing w:line="240" w:lineRule="auto"/>
            </w:pPr>
            <w:r>
              <w:t>Mit Postman {baseUrl}/user/id aufrufen mit den folgenden Werten im Requestbody:</w:t>
            </w:r>
          </w:p>
          <w:p w14:paraId="16C3B363" w14:textId="77777777" w:rsidR="00182BD0" w:rsidRDefault="00182BD0" w:rsidP="00157686">
            <w:pPr>
              <w:suppressAutoHyphens/>
              <w:spacing w:line="240" w:lineRule="auto"/>
              <w:ind w:left="360"/>
            </w:pPr>
            <w:r>
              <w:t>{</w:t>
            </w:r>
            <w:r w:rsidRPr="00FB25FC">
              <w:t>„</w:t>
            </w:r>
            <w:r>
              <w:t>oldPassword</w:t>
            </w:r>
            <w:r w:rsidRPr="00FB25FC">
              <w:t>“</w:t>
            </w:r>
            <w:r>
              <w:t>:</w:t>
            </w:r>
            <w:r w:rsidRPr="00FB25FC">
              <w:t>„</w:t>
            </w:r>
            <w:r>
              <w:t>gibbiX12345</w:t>
            </w:r>
            <w:r w:rsidRPr="00FB25FC">
              <w:t>“</w:t>
            </w:r>
            <w:r>
              <w:t>,</w:t>
            </w:r>
          </w:p>
          <w:p w14:paraId="6CC58FC4" w14:textId="77777777" w:rsidR="00182BD0" w:rsidRPr="00A043D1" w:rsidRDefault="00182BD0" w:rsidP="00157686">
            <w:pPr>
              <w:suppressAutoHyphens/>
              <w:spacing w:line="240" w:lineRule="auto"/>
              <w:ind w:left="360"/>
            </w:pPr>
            <w:r w:rsidRPr="00FB25FC">
              <w:t>„</w:t>
            </w:r>
            <w:r>
              <w:t>newPassword</w:t>
            </w:r>
            <w:r w:rsidRPr="00FB25FC">
              <w:t>“</w:t>
            </w:r>
            <w:r>
              <w:t>:</w:t>
            </w:r>
            <w:r w:rsidRPr="00FB25FC">
              <w:t>„</w:t>
            </w:r>
            <w:r>
              <w:t>admin</w:t>
            </w:r>
            <w:r w:rsidRPr="00FB25FC">
              <w:t>“</w:t>
            </w:r>
            <w:r>
              <w:t>}</w:t>
            </w:r>
          </w:p>
        </w:tc>
        <w:tc>
          <w:tcPr>
            <w:tcW w:w="4583" w:type="dxa"/>
            <w:shd w:val="clear" w:color="auto" w:fill="auto"/>
          </w:tcPr>
          <w:p w14:paraId="722931E2" w14:textId="77777777" w:rsidR="00182BD0" w:rsidRPr="00A043D1" w:rsidRDefault="00182BD0" w:rsidP="00157686">
            <w:r>
              <w:t>HTTP Response: Code 200</w:t>
            </w:r>
          </w:p>
        </w:tc>
      </w:tr>
    </w:tbl>
    <w:p w14:paraId="0A5863EE" w14:textId="77777777" w:rsidR="00182BD0" w:rsidRDefault="00182BD0" w:rsidP="00182BD0">
      <w:pPr>
        <w:pStyle w:val="berschrift4"/>
      </w:pPr>
      <w:r>
        <w:t>Benutzer deaktivieren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14:paraId="1D61598A" w14:textId="77777777" w:rsidTr="00157686">
        <w:tc>
          <w:tcPr>
            <w:tcW w:w="2518" w:type="dxa"/>
            <w:shd w:val="clear" w:color="auto" w:fill="D9D9D9"/>
          </w:tcPr>
          <w:p w14:paraId="7BFE6964" w14:textId="77777777" w:rsidR="00182BD0" w:rsidRPr="00A043D1" w:rsidRDefault="00182BD0" w:rsidP="00157686">
            <w:pPr>
              <w:rPr>
                <w:b/>
              </w:rPr>
            </w:pPr>
            <w:r w:rsidRPr="00A043D1">
              <w:rPr>
                <w:b/>
              </w:rPr>
              <w:t>Beschreibung</w:t>
            </w:r>
          </w:p>
        </w:tc>
        <w:tc>
          <w:tcPr>
            <w:tcW w:w="6543" w:type="dxa"/>
            <w:gridSpan w:val="2"/>
            <w:shd w:val="clear" w:color="auto" w:fill="auto"/>
          </w:tcPr>
          <w:p w14:paraId="6A1E098D" w14:textId="77777777" w:rsidR="00182BD0" w:rsidRPr="0095625F" w:rsidRDefault="00182BD0" w:rsidP="00157686">
            <w:r>
              <w:t>Der Benutzer deaktiviert seinen Account</w:t>
            </w:r>
          </w:p>
        </w:tc>
      </w:tr>
      <w:tr w:rsidR="00182BD0" w14:paraId="51AA80DA" w14:textId="77777777" w:rsidTr="00157686">
        <w:tc>
          <w:tcPr>
            <w:tcW w:w="2518" w:type="dxa"/>
            <w:shd w:val="clear" w:color="auto" w:fill="D9D9D9"/>
          </w:tcPr>
          <w:p w14:paraId="3AB4CB84" w14:textId="77777777" w:rsidR="00182BD0" w:rsidRPr="00A043D1" w:rsidRDefault="00182BD0" w:rsidP="00157686">
            <w:pPr>
              <w:rPr>
                <w:b/>
              </w:rPr>
            </w:pPr>
            <w:r w:rsidRPr="00A043D1">
              <w:rPr>
                <w:b/>
              </w:rPr>
              <w:t>Abgedeckte Anwendungsfälle</w:t>
            </w:r>
          </w:p>
        </w:tc>
        <w:tc>
          <w:tcPr>
            <w:tcW w:w="6543" w:type="dxa"/>
            <w:gridSpan w:val="2"/>
            <w:shd w:val="clear" w:color="auto" w:fill="auto"/>
          </w:tcPr>
          <w:p w14:paraId="44F04C43" w14:textId="77777777" w:rsidR="00182BD0" w:rsidRPr="00A043D1" w:rsidRDefault="00182BD0" w:rsidP="00157686">
            <w:r>
              <w:t>Benutzer deaktivieren (löschen)</w:t>
            </w:r>
          </w:p>
        </w:tc>
      </w:tr>
      <w:tr w:rsidR="00182BD0" w14:paraId="0E3E7E54" w14:textId="77777777" w:rsidTr="00157686">
        <w:tc>
          <w:tcPr>
            <w:tcW w:w="2518" w:type="dxa"/>
            <w:shd w:val="clear" w:color="auto" w:fill="D9D9D9"/>
          </w:tcPr>
          <w:p w14:paraId="151E1539" w14:textId="77777777" w:rsidR="00182BD0" w:rsidRPr="00A043D1" w:rsidRDefault="00182BD0" w:rsidP="00157686">
            <w:pPr>
              <w:rPr>
                <w:b/>
              </w:rPr>
            </w:pPr>
            <w:r w:rsidRPr="00A043D1">
              <w:rPr>
                <w:b/>
              </w:rPr>
              <w:t>Ausgangssituation</w:t>
            </w:r>
          </w:p>
        </w:tc>
        <w:tc>
          <w:tcPr>
            <w:tcW w:w="6543" w:type="dxa"/>
            <w:gridSpan w:val="2"/>
            <w:shd w:val="clear" w:color="auto" w:fill="auto"/>
          </w:tcPr>
          <w:p w14:paraId="3E20E002" w14:textId="77777777" w:rsidR="00182BD0" w:rsidRPr="00A043D1" w:rsidRDefault="00182BD0" w:rsidP="00157686">
            <w:r>
              <w:t>Der Benutzer besitzt ein Account</w:t>
            </w:r>
          </w:p>
        </w:tc>
      </w:tr>
      <w:tr w:rsidR="00182BD0" w14:paraId="4307F77D" w14:textId="77777777" w:rsidTr="00157686">
        <w:tc>
          <w:tcPr>
            <w:tcW w:w="2518" w:type="dxa"/>
            <w:shd w:val="clear" w:color="auto" w:fill="D9D9D9"/>
          </w:tcPr>
          <w:p w14:paraId="0E810894" w14:textId="77777777" w:rsidR="00182BD0" w:rsidRPr="00A043D1" w:rsidRDefault="00182BD0" w:rsidP="00157686">
            <w:pPr>
              <w:rPr>
                <w:b/>
              </w:rPr>
            </w:pPr>
            <w:r w:rsidRPr="00A043D1">
              <w:rPr>
                <w:b/>
              </w:rPr>
              <w:t>Vorbereitungsschritte</w:t>
            </w:r>
          </w:p>
        </w:tc>
        <w:tc>
          <w:tcPr>
            <w:tcW w:w="6543" w:type="dxa"/>
            <w:gridSpan w:val="2"/>
            <w:shd w:val="clear" w:color="auto" w:fill="auto"/>
          </w:tcPr>
          <w:p w14:paraId="0732C1C1" w14:textId="77777777" w:rsidR="00182BD0" w:rsidRDefault="00182BD0" w:rsidP="00C82B18">
            <w:pPr>
              <w:numPr>
                <w:ilvl w:val="0"/>
                <w:numId w:val="34"/>
              </w:numPr>
            </w:pPr>
            <w:r>
              <w:t>Die API ist auf dem Pfad {baseUrl} erreichbar</w:t>
            </w:r>
          </w:p>
          <w:p w14:paraId="413FAE21" w14:textId="77777777" w:rsidR="00182BD0" w:rsidRPr="00A043D1" w:rsidRDefault="00182BD0" w:rsidP="00C82B18">
            <w:pPr>
              <w:pStyle w:val="Listenabsatz"/>
              <w:numPr>
                <w:ilvl w:val="0"/>
                <w:numId w:val="34"/>
              </w:numPr>
              <w:suppressAutoHyphens/>
              <w:spacing w:line="240" w:lineRule="auto"/>
            </w:pPr>
            <w:r>
              <w:rPr>
                <w:color w:val="000000"/>
              </w:rPr>
              <w:t>Postman auf dem Testclient gestartet</w:t>
            </w:r>
          </w:p>
        </w:tc>
      </w:tr>
      <w:tr w:rsidR="00182BD0" w14:paraId="115BA8C3" w14:textId="77777777" w:rsidTr="00157686">
        <w:tc>
          <w:tcPr>
            <w:tcW w:w="4478" w:type="dxa"/>
            <w:gridSpan w:val="2"/>
            <w:shd w:val="clear" w:color="auto" w:fill="D9D9D9"/>
          </w:tcPr>
          <w:p w14:paraId="23AE4589" w14:textId="77777777" w:rsidR="00182BD0" w:rsidRPr="00A043D1" w:rsidRDefault="00182BD0" w:rsidP="00157686">
            <w:pPr>
              <w:rPr>
                <w:b/>
              </w:rPr>
            </w:pPr>
            <w:r w:rsidRPr="00A043D1">
              <w:rPr>
                <w:b/>
              </w:rPr>
              <w:t>Testschritte</w:t>
            </w:r>
          </w:p>
        </w:tc>
        <w:tc>
          <w:tcPr>
            <w:tcW w:w="4583" w:type="dxa"/>
            <w:shd w:val="clear" w:color="auto" w:fill="D9D9D9"/>
          </w:tcPr>
          <w:p w14:paraId="6FAE6B6A" w14:textId="77777777" w:rsidR="00182BD0" w:rsidRPr="00A043D1" w:rsidRDefault="00182BD0" w:rsidP="00157686">
            <w:pPr>
              <w:rPr>
                <w:b/>
              </w:rPr>
            </w:pPr>
            <w:r w:rsidRPr="00A043D1">
              <w:rPr>
                <w:b/>
              </w:rPr>
              <w:t>Erwartetes Resultat</w:t>
            </w:r>
          </w:p>
        </w:tc>
      </w:tr>
      <w:tr w:rsidR="00182BD0" w14:paraId="404E28D0" w14:textId="77777777" w:rsidTr="00157686">
        <w:tc>
          <w:tcPr>
            <w:tcW w:w="4478" w:type="dxa"/>
            <w:gridSpan w:val="2"/>
            <w:shd w:val="clear" w:color="auto" w:fill="auto"/>
          </w:tcPr>
          <w:p w14:paraId="04660002" w14:textId="77777777" w:rsidR="00182BD0" w:rsidRDefault="00182BD0" w:rsidP="00C82B18">
            <w:pPr>
              <w:pStyle w:val="Listenabsatz"/>
              <w:numPr>
                <w:ilvl w:val="0"/>
                <w:numId w:val="35"/>
              </w:numPr>
              <w:suppressAutoHyphens/>
              <w:spacing w:line="240" w:lineRule="auto"/>
            </w:pPr>
            <w:r>
              <w:t>Mit Postman {baseUrl}/user aufrufen mit den folgenden Werten im Requestbody:</w:t>
            </w:r>
          </w:p>
          <w:p w14:paraId="581B04EC" w14:textId="77777777" w:rsidR="00182BD0" w:rsidRPr="00A043D1" w:rsidRDefault="00182BD0" w:rsidP="00157686">
            <w:pPr>
              <w:suppressAutoHyphens/>
              <w:spacing w:line="240" w:lineRule="auto"/>
              <w:ind w:left="360"/>
            </w:pPr>
            <w:r>
              <w:t>{</w:t>
            </w:r>
            <w:r w:rsidRPr="00FB25FC">
              <w:t>„</w:t>
            </w:r>
            <w:r>
              <w:t>password</w:t>
            </w:r>
            <w:r w:rsidRPr="00FB25FC">
              <w:t>“</w:t>
            </w:r>
            <w:r>
              <w:t>:</w:t>
            </w:r>
            <w:r w:rsidRPr="00FB25FC">
              <w:t>„</w:t>
            </w:r>
            <w:r>
              <w:t>admin</w:t>
            </w:r>
            <w:r w:rsidRPr="00FB25FC">
              <w:t>“</w:t>
            </w:r>
            <w:r>
              <w:t>}</w:t>
            </w:r>
          </w:p>
        </w:tc>
        <w:tc>
          <w:tcPr>
            <w:tcW w:w="4583" w:type="dxa"/>
            <w:shd w:val="clear" w:color="auto" w:fill="auto"/>
          </w:tcPr>
          <w:p w14:paraId="1F98B46B" w14:textId="77777777" w:rsidR="00182BD0" w:rsidRPr="00A043D1" w:rsidRDefault="00182BD0" w:rsidP="00157686">
            <w:r>
              <w:t>HTTP Response: Code 200</w:t>
            </w:r>
          </w:p>
        </w:tc>
      </w:tr>
    </w:tbl>
    <w:p w14:paraId="11809965" w14:textId="77777777" w:rsidR="00182BD0" w:rsidRDefault="00182BD0" w:rsidP="00182BD0">
      <w:pPr>
        <w:pStyle w:val="berschrift4"/>
      </w:pPr>
      <w:r>
        <w:t>Benutzer reaktivieren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960"/>
        <w:gridCol w:w="4583"/>
      </w:tblGrid>
      <w:tr w:rsidR="00182BD0" w14:paraId="0BBF970F" w14:textId="77777777" w:rsidTr="00157686">
        <w:tc>
          <w:tcPr>
            <w:tcW w:w="2518" w:type="dxa"/>
            <w:shd w:val="clear" w:color="auto" w:fill="D9D9D9"/>
          </w:tcPr>
          <w:p w14:paraId="0D896567" w14:textId="77777777" w:rsidR="00182BD0" w:rsidRPr="00A043D1" w:rsidRDefault="00182BD0" w:rsidP="00157686">
            <w:pPr>
              <w:rPr>
                <w:b/>
              </w:rPr>
            </w:pPr>
            <w:r w:rsidRPr="00A043D1">
              <w:rPr>
                <w:b/>
              </w:rPr>
              <w:t>Beschreibung</w:t>
            </w:r>
          </w:p>
        </w:tc>
        <w:tc>
          <w:tcPr>
            <w:tcW w:w="6543" w:type="dxa"/>
            <w:gridSpan w:val="2"/>
            <w:shd w:val="clear" w:color="auto" w:fill="auto"/>
          </w:tcPr>
          <w:p w14:paraId="6B03CC40" w14:textId="77777777" w:rsidR="00182BD0" w:rsidRPr="0095625F" w:rsidRDefault="00182BD0" w:rsidP="00157686">
            <w:r>
              <w:t>Der Benutzer reaktiviert seinen Account</w:t>
            </w:r>
          </w:p>
        </w:tc>
      </w:tr>
      <w:tr w:rsidR="00182BD0" w14:paraId="4BBFA004" w14:textId="77777777" w:rsidTr="00157686">
        <w:tc>
          <w:tcPr>
            <w:tcW w:w="2518" w:type="dxa"/>
            <w:shd w:val="clear" w:color="auto" w:fill="D9D9D9"/>
          </w:tcPr>
          <w:p w14:paraId="5012CBD4" w14:textId="77777777" w:rsidR="00182BD0" w:rsidRPr="00A043D1" w:rsidRDefault="00182BD0" w:rsidP="00157686">
            <w:pPr>
              <w:rPr>
                <w:b/>
              </w:rPr>
            </w:pPr>
            <w:r w:rsidRPr="00A043D1">
              <w:rPr>
                <w:b/>
              </w:rPr>
              <w:t>Abgedeckte Anwendungsfälle</w:t>
            </w:r>
          </w:p>
        </w:tc>
        <w:tc>
          <w:tcPr>
            <w:tcW w:w="6543" w:type="dxa"/>
            <w:gridSpan w:val="2"/>
            <w:shd w:val="clear" w:color="auto" w:fill="auto"/>
          </w:tcPr>
          <w:p w14:paraId="7C225263" w14:textId="77777777" w:rsidR="00182BD0" w:rsidRPr="00A043D1" w:rsidRDefault="00182BD0" w:rsidP="00157686">
            <w:r>
              <w:t>Benutzer reaktivieren</w:t>
            </w:r>
          </w:p>
        </w:tc>
      </w:tr>
      <w:tr w:rsidR="00182BD0" w14:paraId="752BBDEC" w14:textId="77777777" w:rsidTr="00157686">
        <w:tc>
          <w:tcPr>
            <w:tcW w:w="2518" w:type="dxa"/>
            <w:shd w:val="clear" w:color="auto" w:fill="D9D9D9"/>
          </w:tcPr>
          <w:p w14:paraId="116AA3A1" w14:textId="77777777" w:rsidR="00182BD0" w:rsidRPr="00A043D1" w:rsidRDefault="00182BD0" w:rsidP="00157686">
            <w:pPr>
              <w:rPr>
                <w:b/>
              </w:rPr>
            </w:pPr>
            <w:r w:rsidRPr="00A043D1">
              <w:rPr>
                <w:b/>
              </w:rPr>
              <w:t>Ausgangssituation</w:t>
            </w:r>
          </w:p>
        </w:tc>
        <w:tc>
          <w:tcPr>
            <w:tcW w:w="6543" w:type="dxa"/>
            <w:gridSpan w:val="2"/>
            <w:shd w:val="clear" w:color="auto" w:fill="auto"/>
          </w:tcPr>
          <w:p w14:paraId="431419BA" w14:textId="77777777" w:rsidR="00182BD0" w:rsidRPr="00A043D1" w:rsidRDefault="00182BD0" w:rsidP="00157686">
            <w:r>
              <w:t>Der Benutzer hat sein Account deaktiviert (gelöscht)</w:t>
            </w:r>
          </w:p>
        </w:tc>
      </w:tr>
      <w:tr w:rsidR="00182BD0" w14:paraId="6D17D02C" w14:textId="77777777" w:rsidTr="00157686">
        <w:tc>
          <w:tcPr>
            <w:tcW w:w="2518" w:type="dxa"/>
            <w:shd w:val="clear" w:color="auto" w:fill="D9D9D9"/>
          </w:tcPr>
          <w:p w14:paraId="2A220045" w14:textId="77777777" w:rsidR="00182BD0" w:rsidRPr="00A043D1" w:rsidRDefault="00182BD0" w:rsidP="00157686">
            <w:pPr>
              <w:rPr>
                <w:b/>
              </w:rPr>
            </w:pPr>
            <w:r w:rsidRPr="00A043D1">
              <w:rPr>
                <w:b/>
              </w:rPr>
              <w:t>Vorbereitungsschritte</w:t>
            </w:r>
          </w:p>
        </w:tc>
        <w:tc>
          <w:tcPr>
            <w:tcW w:w="6543" w:type="dxa"/>
            <w:gridSpan w:val="2"/>
            <w:shd w:val="clear" w:color="auto" w:fill="auto"/>
          </w:tcPr>
          <w:p w14:paraId="75712284" w14:textId="77777777" w:rsidR="00182BD0" w:rsidRDefault="00182BD0" w:rsidP="00C82B18">
            <w:pPr>
              <w:numPr>
                <w:ilvl w:val="0"/>
                <w:numId w:val="36"/>
              </w:numPr>
            </w:pPr>
            <w:r>
              <w:t>Die API ist auf dem Pfad {baseUrl} erreichbar</w:t>
            </w:r>
          </w:p>
          <w:p w14:paraId="10461EC9" w14:textId="77777777" w:rsidR="00182BD0" w:rsidRPr="00A043D1" w:rsidRDefault="00182BD0" w:rsidP="00C82B18">
            <w:pPr>
              <w:numPr>
                <w:ilvl w:val="0"/>
                <w:numId w:val="36"/>
              </w:numPr>
              <w:suppressAutoHyphens/>
              <w:spacing w:line="240" w:lineRule="auto"/>
            </w:pPr>
            <w:r>
              <w:rPr>
                <w:color w:val="000000"/>
              </w:rPr>
              <w:t>Postman auf dem Testclient gestartet</w:t>
            </w:r>
          </w:p>
        </w:tc>
      </w:tr>
      <w:tr w:rsidR="00182BD0" w14:paraId="16ACCDE6" w14:textId="77777777" w:rsidTr="00157686">
        <w:tc>
          <w:tcPr>
            <w:tcW w:w="4478" w:type="dxa"/>
            <w:gridSpan w:val="2"/>
            <w:shd w:val="clear" w:color="auto" w:fill="D9D9D9"/>
          </w:tcPr>
          <w:p w14:paraId="459A08F1" w14:textId="77777777" w:rsidR="00182BD0" w:rsidRPr="00A043D1" w:rsidRDefault="00182BD0" w:rsidP="00157686">
            <w:pPr>
              <w:rPr>
                <w:b/>
              </w:rPr>
            </w:pPr>
            <w:r w:rsidRPr="00A043D1">
              <w:rPr>
                <w:b/>
              </w:rPr>
              <w:t>Testschritte</w:t>
            </w:r>
          </w:p>
        </w:tc>
        <w:tc>
          <w:tcPr>
            <w:tcW w:w="4583" w:type="dxa"/>
            <w:shd w:val="clear" w:color="auto" w:fill="D9D9D9"/>
          </w:tcPr>
          <w:p w14:paraId="4155E130" w14:textId="77777777" w:rsidR="00182BD0" w:rsidRPr="00A043D1" w:rsidRDefault="00182BD0" w:rsidP="00157686">
            <w:pPr>
              <w:rPr>
                <w:b/>
              </w:rPr>
            </w:pPr>
            <w:r w:rsidRPr="00A043D1">
              <w:rPr>
                <w:b/>
              </w:rPr>
              <w:t>Erwartetes Resultat</w:t>
            </w:r>
          </w:p>
        </w:tc>
      </w:tr>
      <w:tr w:rsidR="00182BD0" w14:paraId="1B9D1CB9" w14:textId="77777777" w:rsidTr="00157686">
        <w:tc>
          <w:tcPr>
            <w:tcW w:w="4478" w:type="dxa"/>
            <w:gridSpan w:val="2"/>
            <w:shd w:val="clear" w:color="auto" w:fill="auto"/>
          </w:tcPr>
          <w:p w14:paraId="7E63B3C3" w14:textId="77777777" w:rsidR="00182BD0" w:rsidRDefault="00182BD0" w:rsidP="00C82B18">
            <w:pPr>
              <w:pStyle w:val="Listenabsatz"/>
              <w:numPr>
                <w:ilvl w:val="0"/>
                <w:numId w:val="44"/>
              </w:numPr>
              <w:suppressAutoHyphens/>
              <w:spacing w:line="240" w:lineRule="auto"/>
            </w:pPr>
            <w:r>
              <w:t>Mit Postman {baseUrl}/login aufrufen mit den folgenden Werten im Requestbody:</w:t>
            </w:r>
          </w:p>
          <w:p w14:paraId="51F43D6B" w14:textId="77777777" w:rsidR="00182BD0" w:rsidRDefault="00182BD0" w:rsidP="00157686">
            <w:pPr>
              <w:suppressAutoHyphens/>
              <w:spacing w:line="240" w:lineRule="auto"/>
              <w:ind w:left="360"/>
            </w:pPr>
            <w:r>
              <w:t>{</w:t>
            </w:r>
            <w:r w:rsidRPr="00FB25FC">
              <w:t>„</w:t>
            </w:r>
            <w:r w:rsidR="004F57FF">
              <w:t>user</w:t>
            </w:r>
            <w:r>
              <w:t>name</w:t>
            </w:r>
            <w:r w:rsidRPr="00FB25FC">
              <w:t>“</w:t>
            </w:r>
            <w:r>
              <w:t>:</w:t>
            </w:r>
            <w:r w:rsidRPr="00FB25FC">
              <w:t>„</w:t>
            </w:r>
            <w:r>
              <w:t>Testuser</w:t>
            </w:r>
            <w:r w:rsidRPr="00FB25FC">
              <w:t>“</w:t>
            </w:r>
            <w:r>
              <w:t>,</w:t>
            </w:r>
          </w:p>
          <w:p w14:paraId="21E51C32" w14:textId="77777777" w:rsidR="00182BD0" w:rsidRPr="00A043D1" w:rsidRDefault="00182BD0" w:rsidP="00157686">
            <w:pPr>
              <w:suppressAutoHyphens/>
              <w:spacing w:line="240" w:lineRule="auto"/>
              <w:ind w:left="360"/>
            </w:pPr>
            <w:r w:rsidRPr="00FB25FC">
              <w:t>„</w:t>
            </w:r>
            <w:r>
              <w:t>password</w:t>
            </w:r>
            <w:r w:rsidRPr="00FB25FC">
              <w:t>“</w:t>
            </w:r>
            <w:r>
              <w:t>:</w:t>
            </w:r>
            <w:r w:rsidRPr="00FB25FC">
              <w:t>„</w:t>
            </w:r>
            <w:r>
              <w:t>admin</w:t>
            </w:r>
            <w:r w:rsidRPr="00FB25FC">
              <w:t>“</w:t>
            </w:r>
            <w:r>
              <w:t>}</w:t>
            </w:r>
          </w:p>
        </w:tc>
        <w:tc>
          <w:tcPr>
            <w:tcW w:w="4583" w:type="dxa"/>
            <w:shd w:val="clear" w:color="auto" w:fill="auto"/>
          </w:tcPr>
          <w:p w14:paraId="6D777A56" w14:textId="77777777" w:rsidR="00182BD0" w:rsidRPr="00A043D1" w:rsidRDefault="00182BD0" w:rsidP="00157686">
            <w:r>
              <w:t>HTTP Response: Code 200</w:t>
            </w:r>
          </w:p>
        </w:tc>
      </w:tr>
    </w:tbl>
    <w:p w14:paraId="756392D6" w14:textId="77777777" w:rsidR="00182BD0" w:rsidRPr="00182BD0" w:rsidRDefault="00182BD0" w:rsidP="00182BD0">
      <w:pPr>
        <w:pStyle w:val="TextCDB"/>
        <w:rPr>
          <w:lang w:val="de-CH"/>
        </w:rPr>
      </w:pPr>
    </w:p>
    <w:p w14:paraId="08050D56" w14:textId="77777777" w:rsidR="00AF4D25" w:rsidRPr="00ED4B17" w:rsidRDefault="00F646D7" w:rsidP="00ED4B17">
      <w:pPr>
        <w:pStyle w:val="berschrift1"/>
        <w:tabs>
          <w:tab w:val="clear" w:pos="850"/>
          <w:tab w:val="clear" w:pos="1134"/>
          <w:tab w:val="num" w:pos="432"/>
        </w:tabs>
        <w:suppressAutoHyphens/>
        <w:spacing w:before="0" w:after="240" w:line="240" w:lineRule="auto"/>
        <w:ind w:left="432" w:hanging="432"/>
      </w:pPr>
      <w:r>
        <w:br w:type="page"/>
      </w:r>
      <w:bookmarkStart w:id="74" w:name="_Toc288232316"/>
      <w:bookmarkStart w:id="75" w:name="_Toc500919891"/>
      <w:r>
        <w:lastRenderedPageBreak/>
        <w:t>Testprotokoll</w:t>
      </w:r>
      <w:bookmarkEnd w:id="74"/>
      <w:bookmarkEnd w:id="75"/>
    </w:p>
    <w:p w14:paraId="44DD5DCE" w14:textId="77777777" w:rsidR="00AF4D25" w:rsidRPr="00ED4B17" w:rsidRDefault="00F646D7">
      <w:pPr>
        <w:pStyle w:val="berschrift2"/>
        <w:tabs>
          <w:tab w:val="clear" w:pos="850"/>
          <w:tab w:val="clear" w:pos="1134"/>
          <w:tab w:val="num" w:pos="576"/>
        </w:tabs>
        <w:suppressAutoHyphens/>
        <w:spacing w:before="0" w:after="0" w:line="240" w:lineRule="auto"/>
        <w:ind w:left="576" w:hanging="576"/>
      </w:pPr>
      <w:bookmarkStart w:id="76" w:name="_Toc288232317"/>
      <w:bookmarkStart w:id="77" w:name="_Toc500919892"/>
      <w:r w:rsidRPr="00ED4B17">
        <w:t>Systemtest 1</w:t>
      </w:r>
      <w:bookmarkEnd w:id="76"/>
      <w:bookmarkEnd w:id="77"/>
    </w:p>
    <w:p w14:paraId="7B647F33" w14:textId="77777777" w:rsidR="00AF4D25" w:rsidRPr="00ED4B17" w:rsidRDefault="00F646D7">
      <w:r w:rsidRPr="00ED4B17">
        <w:t>Getestete Version:</w:t>
      </w:r>
      <w:r w:rsidRPr="00ED4B17">
        <w:tab/>
      </w:r>
      <w:r w:rsidR="00655E4F">
        <w:t>1.0</w:t>
      </w:r>
    </w:p>
    <w:p w14:paraId="5970BFC9" w14:textId="77777777" w:rsidR="00AF4D25" w:rsidRPr="00ED4B17" w:rsidRDefault="00F646D7">
      <w:r w:rsidRPr="00ED4B17">
        <w:t>Tester:</w:t>
      </w:r>
      <w:r w:rsidRPr="00ED4B17">
        <w:tab/>
      </w:r>
      <w:r w:rsidR="00655E4F">
        <w:tab/>
      </w:r>
      <w:r w:rsidR="00655E4F">
        <w:tab/>
        <w:t>Miro Albrecht</w:t>
      </w:r>
      <w:r w:rsidRPr="00ED4B17">
        <w:tab/>
      </w:r>
      <w:r w:rsidRPr="00ED4B17">
        <w:tab/>
      </w:r>
    </w:p>
    <w:p w14:paraId="557A7063" w14:textId="77777777" w:rsidR="00AF4D25" w:rsidRPr="00ED4B17" w:rsidRDefault="00F646D7">
      <w:r w:rsidRPr="00ED4B17">
        <w:t>Datum, Zeit:</w:t>
      </w:r>
      <w:r w:rsidRPr="00ED4B17">
        <w:tab/>
      </w:r>
      <w:r w:rsidRPr="00ED4B17">
        <w:tab/>
      </w:r>
      <w:r w:rsidR="00655E4F">
        <w:t>12.12.2017 21:00 Uhr</w:t>
      </w:r>
    </w:p>
    <w:p w14:paraId="55367528" w14:textId="77777777" w:rsidR="00AF4D25" w:rsidRPr="00ED4B17" w:rsidRDefault="00AF4D25"/>
    <w:p w14:paraId="25396EA7" w14:textId="77777777" w:rsidR="00AF4D25" w:rsidRPr="00ED4B17" w:rsidRDefault="00F646D7">
      <w:pPr>
        <w:pStyle w:val="berschrift3"/>
        <w:tabs>
          <w:tab w:val="clear" w:pos="850"/>
          <w:tab w:val="clear" w:pos="1374"/>
          <w:tab w:val="num" w:pos="720"/>
        </w:tabs>
        <w:suppressAutoHyphens/>
        <w:spacing w:before="0" w:after="0" w:line="240" w:lineRule="auto"/>
        <w:ind w:left="720" w:hanging="720"/>
      </w:pPr>
      <w:bookmarkStart w:id="78" w:name="_Toc288232318"/>
      <w:bookmarkStart w:id="79" w:name="_Toc500919893"/>
      <w:r w:rsidRPr="00ED4B17">
        <w:t>Testfall 1 „</w:t>
      </w:r>
      <w:r w:rsidR="00ED4B17">
        <w:t>Neues Benutzerkonto erstellen</w:t>
      </w:r>
      <w:r w:rsidR="00ED4B17" w:rsidRPr="00ED4B17">
        <w:t xml:space="preserve"> </w:t>
      </w:r>
      <w:r w:rsidRPr="00ED4B17">
        <w:t>“</w:t>
      </w:r>
      <w:bookmarkEnd w:id="78"/>
      <w:bookmarkEnd w:id="79"/>
    </w:p>
    <w:p w14:paraId="2756BE75" w14:textId="77777777" w:rsidR="00B62627" w:rsidRDefault="00B62627" w:rsidP="00B62627">
      <w:r>
        <w:t xml:space="preserve">Test: </w:t>
      </w:r>
      <w:r w:rsidRPr="0067365C">
        <w:rPr>
          <w:b/>
        </w:rPr>
        <w:t>ERFÜLLT</w:t>
      </w:r>
    </w:p>
    <w:p w14:paraId="45D55469" w14:textId="77777777" w:rsidR="00B62627" w:rsidRDefault="00B62627" w:rsidP="00B62627">
      <w:r>
        <w:t>Bemerkung: -</w:t>
      </w:r>
    </w:p>
    <w:p w14:paraId="24142C0B" w14:textId="77777777" w:rsidR="00AF4D25" w:rsidRPr="00ED4B17" w:rsidRDefault="00AF4D25"/>
    <w:p w14:paraId="34EA6B0D" w14:textId="77777777" w:rsidR="00AF4D25" w:rsidRPr="00ED4B17" w:rsidRDefault="00F646D7" w:rsidP="00B62627">
      <w:pPr>
        <w:pStyle w:val="berschrift3"/>
        <w:tabs>
          <w:tab w:val="clear" w:pos="850"/>
          <w:tab w:val="clear" w:pos="1374"/>
          <w:tab w:val="num" w:pos="720"/>
        </w:tabs>
        <w:suppressAutoHyphens/>
        <w:spacing w:before="0" w:after="0" w:line="240" w:lineRule="auto"/>
        <w:ind w:left="720" w:hanging="720"/>
      </w:pPr>
      <w:bookmarkStart w:id="80" w:name="_Toc288232319"/>
      <w:bookmarkStart w:id="81" w:name="_Toc500919894"/>
      <w:r w:rsidRPr="00ED4B17">
        <w:t xml:space="preserve">Testfall 2 </w:t>
      </w:r>
      <w:r w:rsidR="00214A13" w:rsidRPr="00ED4B17">
        <w:t>„</w:t>
      </w:r>
      <w:r w:rsidR="00214A13" w:rsidRPr="00ED4B17">
        <w:rPr>
          <w:color w:val="000000"/>
        </w:rPr>
        <w:t>Anmelden</w:t>
      </w:r>
      <w:r w:rsidRPr="00ED4B17">
        <w:t>“</w:t>
      </w:r>
      <w:bookmarkEnd w:id="80"/>
      <w:bookmarkEnd w:id="81"/>
    </w:p>
    <w:p w14:paraId="2019AF63" w14:textId="77777777" w:rsidR="00AF4D25" w:rsidRDefault="00214A13">
      <w:r>
        <w:t xml:space="preserve">Test: </w:t>
      </w:r>
      <w:r w:rsidRPr="0067365C">
        <w:rPr>
          <w:b/>
        </w:rPr>
        <w:t>ERFÜLLT</w:t>
      </w:r>
    </w:p>
    <w:p w14:paraId="146A1E64" w14:textId="77777777" w:rsidR="00214A13" w:rsidRDefault="00214A13">
      <w:r>
        <w:t>Bemerkung:</w:t>
      </w:r>
      <w:r w:rsidR="00B62627">
        <w:t xml:space="preserve"> -</w:t>
      </w:r>
    </w:p>
    <w:p w14:paraId="461CA95C" w14:textId="77777777" w:rsidR="00B62627" w:rsidRDefault="00B62627"/>
    <w:p w14:paraId="549A0FC1"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2" w:name="_Toc500919895"/>
      <w:r>
        <w:t>Testfall 3</w:t>
      </w:r>
      <w:r w:rsidRPr="00ED4B17">
        <w:t xml:space="preserve"> „</w:t>
      </w:r>
      <w:r>
        <w:rPr>
          <w:color w:val="000000"/>
        </w:rPr>
        <w:t>Page erstellen</w:t>
      </w:r>
      <w:r w:rsidRPr="00ED4B17">
        <w:t>“</w:t>
      </w:r>
      <w:bookmarkEnd w:id="82"/>
    </w:p>
    <w:p w14:paraId="355B3714" w14:textId="77777777" w:rsidR="00B62627" w:rsidRDefault="00B62627" w:rsidP="00B62627">
      <w:r>
        <w:t xml:space="preserve">Test: </w:t>
      </w:r>
      <w:r w:rsidRPr="0067365C">
        <w:rPr>
          <w:b/>
        </w:rPr>
        <w:t>ERFÜLLT</w:t>
      </w:r>
    </w:p>
    <w:p w14:paraId="075CDD8D" w14:textId="77777777" w:rsidR="00B62627" w:rsidRDefault="00B62627" w:rsidP="00B62627">
      <w:r>
        <w:t>Bemerkung: -</w:t>
      </w:r>
    </w:p>
    <w:p w14:paraId="10AC1130" w14:textId="77777777" w:rsidR="00B62627" w:rsidRPr="00B62627" w:rsidRDefault="00B62627" w:rsidP="00B62627"/>
    <w:p w14:paraId="341C234C"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3" w:name="_Toc500919896"/>
      <w:r>
        <w:t>Testfall 4</w:t>
      </w:r>
      <w:r w:rsidRPr="00ED4B17">
        <w:t xml:space="preserve"> „</w:t>
      </w:r>
      <w:r>
        <w:rPr>
          <w:color w:val="000000"/>
        </w:rPr>
        <w:t>Tags hinzufügen</w:t>
      </w:r>
      <w:r w:rsidRPr="00ED4B17">
        <w:t>“</w:t>
      </w:r>
      <w:bookmarkEnd w:id="83"/>
    </w:p>
    <w:p w14:paraId="3682F1AD" w14:textId="77777777" w:rsidR="00B62627" w:rsidRDefault="00B62627" w:rsidP="00B62627">
      <w:r>
        <w:t xml:space="preserve">Test: </w:t>
      </w:r>
      <w:r w:rsidRPr="0067365C">
        <w:rPr>
          <w:b/>
        </w:rPr>
        <w:t>ERFÜLLT</w:t>
      </w:r>
    </w:p>
    <w:p w14:paraId="587E563C" w14:textId="77777777" w:rsidR="00B62627" w:rsidRDefault="00B62627" w:rsidP="00B62627">
      <w:r>
        <w:t>Bemerkung: -</w:t>
      </w:r>
    </w:p>
    <w:p w14:paraId="01BF1437" w14:textId="77777777" w:rsidR="00B62627" w:rsidRPr="00B62627" w:rsidRDefault="00B62627" w:rsidP="00B62627"/>
    <w:p w14:paraId="1A774259"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4" w:name="_Toc500919897"/>
      <w:r>
        <w:t>Testfall 5</w:t>
      </w:r>
      <w:r w:rsidRPr="00ED4B17">
        <w:t xml:space="preserve"> „</w:t>
      </w:r>
      <w:r>
        <w:rPr>
          <w:color w:val="000000"/>
        </w:rPr>
        <w:t>Tags bearbeiten</w:t>
      </w:r>
      <w:r w:rsidRPr="00ED4B17">
        <w:t>“</w:t>
      </w:r>
      <w:bookmarkEnd w:id="84"/>
    </w:p>
    <w:p w14:paraId="6C3904EF" w14:textId="77777777" w:rsidR="00B62627" w:rsidRDefault="00B62627" w:rsidP="00B62627">
      <w:r>
        <w:t xml:space="preserve">Test: </w:t>
      </w:r>
      <w:r w:rsidRPr="0067365C">
        <w:rPr>
          <w:b/>
        </w:rPr>
        <w:t>ERFÜLLT</w:t>
      </w:r>
    </w:p>
    <w:p w14:paraId="627F22EF" w14:textId="77777777" w:rsidR="00B62627" w:rsidRDefault="00B62627" w:rsidP="00B62627">
      <w:r>
        <w:t>Bemerkung: -</w:t>
      </w:r>
    </w:p>
    <w:p w14:paraId="426C0A0F" w14:textId="77777777" w:rsidR="00B62627" w:rsidRPr="00B62627" w:rsidRDefault="00B62627" w:rsidP="00B62627"/>
    <w:p w14:paraId="45CAB61E"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5" w:name="_Toc500919898"/>
      <w:r>
        <w:t>Testfall 6</w:t>
      </w:r>
      <w:r w:rsidRPr="00ED4B17">
        <w:t xml:space="preserve"> „</w:t>
      </w:r>
      <w:r>
        <w:rPr>
          <w:color w:val="000000"/>
        </w:rPr>
        <w:t>Page bearbeiten</w:t>
      </w:r>
      <w:r w:rsidRPr="00ED4B17">
        <w:t>“</w:t>
      </w:r>
      <w:bookmarkEnd w:id="85"/>
    </w:p>
    <w:p w14:paraId="0CB9807B" w14:textId="77777777" w:rsidR="00B62627" w:rsidRDefault="00B62627" w:rsidP="00B62627">
      <w:r>
        <w:t xml:space="preserve">Test: </w:t>
      </w:r>
      <w:r w:rsidRPr="0067365C">
        <w:rPr>
          <w:b/>
        </w:rPr>
        <w:t>ERFÜLLT</w:t>
      </w:r>
    </w:p>
    <w:p w14:paraId="4382B185" w14:textId="77777777" w:rsidR="00B62627" w:rsidRDefault="00B62627" w:rsidP="00B62627">
      <w:r>
        <w:t>Bemerkung: -</w:t>
      </w:r>
    </w:p>
    <w:p w14:paraId="07E1160F" w14:textId="77777777" w:rsidR="00B62627" w:rsidRPr="00B62627" w:rsidRDefault="00B62627" w:rsidP="00B62627"/>
    <w:p w14:paraId="6117EFA6"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6" w:name="_Toc500919899"/>
      <w:r>
        <w:t>Testfall 7</w:t>
      </w:r>
      <w:r w:rsidRPr="00ED4B17">
        <w:t xml:space="preserve"> „</w:t>
      </w:r>
      <w:r>
        <w:rPr>
          <w:color w:val="000000"/>
        </w:rPr>
        <w:t>Page suchen</w:t>
      </w:r>
      <w:r w:rsidRPr="00ED4B17">
        <w:t>“</w:t>
      </w:r>
      <w:bookmarkEnd w:id="86"/>
    </w:p>
    <w:p w14:paraId="6E51A7F7" w14:textId="77777777" w:rsidR="00B62627" w:rsidRDefault="00B62627" w:rsidP="00B62627">
      <w:r>
        <w:t xml:space="preserve">Test: </w:t>
      </w:r>
      <w:r w:rsidRPr="0067365C">
        <w:rPr>
          <w:b/>
        </w:rPr>
        <w:t>ERFÜLLT</w:t>
      </w:r>
    </w:p>
    <w:p w14:paraId="4DA5A7D0" w14:textId="77777777" w:rsidR="00B62627" w:rsidRDefault="00B62627" w:rsidP="00B62627">
      <w:r>
        <w:t>Bemerkung: -</w:t>
      </w:r>
    </w:p>
    <w:p w14:paraId="6723C4C8" w14:textId="77777777" w:rsidR="00B62627" w:rsidRPr="00B62627" w:rsidRDefault="00B62627" w:rsidP="00B62627"/>
    <w:p w14:paraId="62410DE9" w14:textId="77777777" w:rsidR="00B62627" w:rsidRDefault="00B62627" w:rsidP="00B62627">
      <w:pPr>
        <w:pStyle w:val="berschrift3"/>
        <w:tabs>
          <w:tab w:val="clear" w:pos="850"/>
          <w:tab w:val="clear" w:pos="1374"/>
          <w:tab w:val="num" w:pos="720"/>
        </w:tabs>
        <w:suppressAutoHyphens/>
        <w:spacing w:before="0" w:after="0" w:line="240" w:lineRule="auto"/>
        <w:ind w:left="720" w:hanging="720"/>
      </w:pPr>
      <w:bookmarkStart w:id="87" w:name="_Toc500919900"/>
      <w:r>
        <w:t>Testfall 8</w:t>
      </w:r>
      <w:r w:rsidRPr="00ED4B17">
        <w:t xml:space="preserve"> „</w:t>
      </w:r>
      <w:r w:rsidR="00071485">
        <w:rPr>
          <w:color w:val="000000"/>
        </w:rPr>
        <w:t>Page löschen</w:t>
      </w:r>
      <w:r w:rsidRPr="00ED4B17">
        <w:t>“</w:t>
      </w:r>
      <w:bookmarkEnd w:id="87"/>
    </w:p>
    <w:p w14:paraId="74BF9B01" w14:textId="77777777" w:rsidR="00071485" w:rsidRDefault="00071485" w:rsidP="00071485">
      <w:r>
        <w:t xml:space="preserve">Test: </w:t>
      </w:r>
      <w:r w:rsidRPr="0067365C">
        <w:rPr>
          <w:b/>
        </w:rPr>
        <w:t>ERFÜLLT</w:t>
      </w:r>
    </w:p>
    <w:p w14:paraId="75AA5CC3" w14:textId="77777777" w:rsidR="00071485" w:rsidRDefault="00071485" w:rsidP="00071485">
      <w:r>
        <w:t>Bemerkung: -</w:t>
      </w:r>
    </w:p>
    <w:p w14:paraId="23B59828" w14:textId="77777777" w:rsidR="00071485" w:rsidRPr="00071485" w:rsidRDefault="00071485" w:rsidP="00071485"/>
    <w:p w14:paraId="089AFEFE" w14:textId="77777777" w:rsidR="00071485" w:rsidRDefault="00B62627" w:rsidP="00071485">
      <w:pPr>
        <w:pStyle w:val="berschrift3"/>
        <w:tabs>
          <w:tab w:val="clear" w:pos="850"/>
          <w:tab w:val="clear" w:pos="1374"/>
          <w:tab w:val="num" w:pos="720"/>
        </w:tabs>
        <w:suppressAutoHyphens/>
        <w:spacing w:before="0" w:after="0" w:line="240" w:lineRule="auto"/>
        <w:ind w:left="720" w:hanging="720"/>
      </w:pPr>
      <w:bookmarkStart w:id="88" w:name="_Toc500919901"/>
      <w:r>
        <w:t>Testfall 9</w:t>
      </w:r>
      <w:r w:rsidRPr="00ED4B17">
        <w:t xml:space="preserve"> „</w:t>
      </w:r>
      <w:r w:rsidR="00071485">
        <w:rPr>
          <w:color w:val="000000"/>
        </w:rPr>
        <w:t>Page exportieren</w:t>
      </w:r>
      <w:r w:rsidRPr="00ED4B17">
        <w:t>“</w:t>
      </w:r>
      <w:bookmarkEnd w:id="88"/>
    </w:p>
    <w:p w14:paraId="3D34FC30" w14:textId="77777777" w:rsidR="00071485" w:rsidRDefault="00071485" w:rsidP="00071485">
      <w:r>
        <w:t xml:space="preserve">Test: </w:t>
      </w:r>
      <w:r w:rsidRPr="0067365C">
        <w:rPr>
          <w:b/>
        </w:rPr>
        <w:t>ERFÜLLT</w:t>
      </w:r>
    </w:p>
    <w:p w14:paraId="34BB93D5" w14:textId="77777777" w:rsidR="00071485" w:rsidRDefault="00071485" w:rsidP="00071485">
      <w:r>
        <w:t>Bemerkung: -</w:t>
      </w:r>
    </w:p>
    <w:p w14:paraId="1B23166B" w14:textId="77777777" w:rsidR="00071485" w:rsidRPr="00071485" w:rsidRDefault="00071485" w:rsidP="00071485"/>
    <w:p w14:paraId="2C1FB7A7" w14:textId="77777777" w:rsidR="00071485" w:rsidRDefault="00071485" w:rsidP="00071485">
      <w:pPr>
        <w:pStyle w:val="berschrift3"/>
        <w:tabs>
          <w:tab w:val="clear" w:pos="850"/>
          <w:tab w:val="clear" w:pos="1374"/>
          <w:tab w:val="num" w:pos="720"/>
        </w:tabs>
        <w:suppressAutoHyphens/>
        <w:spacing w:before="0" w:after="0" w:line="240" w:lineRule="auto"/>
        <w:ind w:left="720" w:hanging="720"/>
      </w:pPr>
      <w:bookmarkStart w:id="89" w:name="_Toc500919902"/>
      <w:r>
        <w:t>T</w:t>
      </w:r>
      <w:r w:rsidR="00A54909">
        <w:t>estfall 10</w:t>
      </w:r>
      <w:r w:rsidRPr="00ED4B17">
        <w:t xml:space="preserve"> „</w:t>
      </w:r>
      <w:r w:rsidR="00A54909">
        <w:rPr>
          <w:color w:val="000000"/>
        </w:rPr>
        <w:t>Passwort ändern</w:t>
      </w:r>
      <w:r w:rsidRPr="00ED4B17">
        <w:t>“</w:t>
      </w:r>
      <w:bookmarkEnd w:id="89"/>
    </w:p>
    <w:p w14:paraId="57D53EA9" w14:textId="77777777" w:rsidR="00F73E77" w:rsidRDefault="00F73E77" w:rsidP="00F73E77">
      <w:r>
        <w:t xml:space="preserve">Test: </w:t>
      </w:r>
      <w:r w:rsidRPr="0067365C">
        <w:rPr>
          <w:b/>
        </w:rPr>
        <w:t>ERFÜLLT</w:t>
      </w:r>
    </w:p>
    <w:p w14:paraId="2AD1ADB1" w14:textId="77777777" w:rsidR="00F73E77" w:rsidRDefault="00F73E77" w:rsidP="00F73E77">
      <w:r>
        <w:t>Bemerkung: -</w:t>
      </w:r>
    </w:p>
    <w:p w14:paraId="4901200A" w14:textId="77777777" w:rsidR="00F73E77" w:rsidRPr="00F73E77" w:rsidRDefault="00F73E77" w:rsidP="00F73E77"/>
    <w:p w14:paraId="4B36F713" w14:textId="77777777"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90" w:name="_Toc500919903"/>
      <w:r>
        <w:t>Testfall 11</w:t>
      </w:r>
      <w:r w:rsidR="00071485" w:rsidRPr="00ED4B17">
        <w:t xml:space="preserve"> „</w:t>
      </w:r>
      <w:r>
        <w:rPr>
          <w:color w:val="000000"/>
        </w:rPr>
        <w:t>Benutzer deaktivieren (löschen)</w:t>
      </w:r>
      <w:r w:rsidR="00071485" w:rsidRPr="00ED4B17">
        <w:t>“</w:t>
      </w:r>
      <w:bookmarkEnd w:id="90"/>
    </w:p>
    <w:p w14:paraId="16B16CC5" w14:textId="77777777" w:rsidR="00F73E77" w:rsidRDefault="00F73E77" w:rsidP="00F73E77">
      <w:r>
        <w:t xml:space="preserve">Test: </w:t>
      </w:r>
      <w:r w:rsidRPr="0067365C">
        <w:rPr>
          <w:b/>
        </w:rPr>
        <w:t>ERFÜLLT</w:t>
      </w:r>
    </w:p>
    <w:p w14:paraId="2FA68561" w14:textId="77777777" w:rsidR="00F73E77" w:rsidRDefault="00F73E77" w:rsidP="00F73E77">
      <w:r>
        <w:t>Bemerkung: -</w:t>
      </w:r>
    </w:p>
    <w:p w14:paraId="22579C7A" w14:textId="77777777" w:rsidR="00F73E77" w:rsidRPr="00F73E77" w:rsidRDefault="00F73E77" w:rsidP="00F73E77"/>
    <w:p w14:paraId="161ABDAE" w14:textId="77777777" w:rsidR="00071485" w:rsidRDefault="00A54909" w:rsidP="00071485">
      <w:pPr>
        <w:pStyle w:val="berschrift3"/>
        <w:tabs>
          <w:tab w:val="clear" w:pos="850"/>
          <w:tab w:val="clear" w:pos="1374"/>
          <w:tab w:val="num" w:pos="720"/>
        </w:tabs>
        <w:suppressAutoHyphens/>
        <w:spacing w:before="0" w:after="0" w:line="240" w:lineRule="auto"/>
        <w:ind w:left="720" w:hanging="720"/>
      </w:pPr>
      <w:bookmarkStart w:id="91" w:name="_Toc500919904"/>
      <w:r>
        <w:t>Testfall 12</w:t>
      </w:r>
      <w:r w:rsidR="00071485" w:rsidRPr="00ED4B17">
        <w:t xml:space="preserve"> „</w:t>
      </w:r>
      <w:r>
        <w:rPr>
          <w:color w:val="000000"/>
        </w:rPr>
        <w:t>Benutzer reaktivieren</w:t>
      </w:r>
      <w:r w:rsidR="00071485" w:rsidRPr="00ED4B17">
        <w:t>“</w:t>
      </w:r>
      <w:bookmarkEnd w:id="91"/>
    </w:p>
    <w:p w14:paraId="1AEB6905" w14:textId="77777777" w:rsidR="00F73E77" w:rsidRDefault="0067365C" w:rsidP="00F73E77">
      <w:r>
        <w:t xml:space="preserve">Test: </w:t>
      </w:r>
      <w:r w:rsidRPr="0067365C">
        <w:rPr>
          <w:b/>
        </w:rPr>
        <w:t>ERFÜLLT</w:t>
      </w:r>
    </w:p>
    <w:p w14:paraId="5428B01E" w14:textId="77777777" w:rsidR="00AF4D25" w:rsidRDefault="00F73E77">
      <w:r>
        <w:t>Bemerkung: -</w:t>
      </w:r>
    </w:p>
    <w:p w14:paraId="37F95DCB" w14:textId="77777777" w:rsidR="00AF4D25" w:rsidRDefault="00F646D7">
      <w:pPr>
        <w:pStyle w:val="berschrift1"/>
        <w:tabs>
          <w:tab w:val="clear" w:pos="850"/>
          <w:tab w:val="clear" w:pos="1134"/>
          <w:tab w:val="left" w:pos="432"/>
        </w:tabs>
        <w:suppressAutoHyphens/>
        <w:spacing w:before="0" w:after="283" w:line="240" w:lineRule="auto"/>
        <w:ind w:left="432" w:hanging="432"/>
      </w:pPr>
      <w:bookmarkStart w:id="92" w:name="_Toc380658690"/>
      <w:bookmarkStart w:id="93" w:name="_Toc500919905"/>
      <w:bookmarkStart w:id="94" w:name="_Toc288232320"/>
      <w:r>
        <w:lastRenderedPageBreak/>
        <w:t>Projektplanung</w:t>
      </w:r>
      <w:bookmarkEnd w:id="92"/>
      <w:bookmarkEnd w:id="93"/>
    </w:p>
    <w:p w14:paraId="749007FD" w14:textId="77777777" w:rsidR="008A1EA6" w:rsidRPr="008A1EA6" w:rsidRDefault="008A1EA6" w:rsidP="008A1EA6">
      <w:pPr>
        <w:pStyle w:val="Zweittrakt"/>
      </w:pPr>
      <w:r>
        <w:t>Siehe Projektplan, Version 3.0 vom 1</w:t>
      </w:r>
      <w:r w:rsidR="006378B0">
        <w:t>2</w:t>
      </w:r>
      <w:r>
        <w:t>.12.2017</w:t>
      </w:r>
    </w:p>
    <w:p w14:paraId="548F6D8B" w14:textId="77777777" w:rsidR="00AF4D25" w:rsidRDefault="00AF4D25">
      <w:pPr>
        <w:pStyle w:val="Zweittrakt"/>
      </w:pPr>
    </w:p>
    <w:p w14:paraId="1D6A586C" w14:textId="77777777" w:rsidR="00AF4D25" w:rsidRDefault="00F646D7">
      <w:pPr>
        <w:spacing w:line="240" w:lineRule="auto"/>
        <w:rPr>
          <w:rFonts w:cs="Arial"/>
          <w:b/>
          <w:bCs/>
          <w:kern w:val="28"/>
          <w:sz w:val="32"/>
          <w:szCs w:val="32"/>
        </w:rPr>
      </w:pPr>
      <w:r>
        <w:br w:type="page"/>
      </w:r>
    </w:p>
    <w:p w14:paraId="13CEE26E" w14:textId="77777777" w:rsidR="00AF4D25" w:rsidRDefault="00F646D7" w:rsidP="00157686">
      <w:pPr>
        <w:pStyle w:val="berschrift1"/>
        <w:numPr>
          <w:ilvl w:val="0"/>
          <w:numId w:val="0"/>
        </w:numPr>
        <w:spacing w:after="283"/>
      </w:pPr>
      <w:bookmarkStart w:id="95" w:name="_Toc500919906"/>
      <w:r>
        <w:lastRenderedPageBreak/>
        <w:t>Anhang A: Quellcode</w:t>
      </w:r>
      <w:bookmarkEnd w:id="94"/>
      <w:bookmarkEnd w:id="95"/>
    </w:p>
    <w:p w14:paraId="02D15C79" w14:textId="77777777" w:rsidR="005A7C27" w:rsidRDefault="005A7C27" w:rsidP="005A7C27">
      <w:pPr>
        <w:pStyle w:val="berschrift2"/>
      </w:pPr>
      <w:bookmarkStart w:id="96" w:name="_Toc500838530"/>
      <w:bookmarkStart w:id="97" w:name="_Toc500919907"/>
      <w:r>
        <w:t>API</w:t>
      </w:r>
      <w:bookmarkEnd w:id="96"/>
      <w:bookmarkEnd w:id="97"/>
    </w:p>
    <w:p w14:paraId="34D53E83" w14:textId="77777777" w:rsidR="005A7C27" w:rsidRDefault="005A7C27" w:rsidP="005A7C27">
      <w:pPr>
        <w:pStyle w:val="berschriftVier"/>
      </w:pPr>
      <w:r>
        <w:t>Controller</w:t>
      </w:r>
    </w:p>
    <w:p w14:paraId="73CBF60A" w14:textId="77777777" w:rsidR="005A7C27" w:rsidRPr="00970A5E"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api</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org.springframework.stereotype.Component</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javax.persistence.EntityManager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javax.persistence.PersistenceContext</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@Component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Controller {</w:t>
      </w:r>
      <w:r w:rsidRPr="00970A5E">
        <w:rPr>
          <w:rFonts w:cs="Arial"/>
          <w:color w:val="A9B7C6"/>
          <w:szCs w:val="22"/>
        </w:rPr>
        <w:br/>
        <w:t xml:space="preserve">    </w:t>
      </w:r>
      <w:r w:rsidRPr="00970A5E">
        <w:rPr>
          <w:rFonts w:cs="Arial"/>
          <w:color w:val="A9B7C6"/>
          <w:szCs w:val="22"/>
        </w:rPr>
        <w:br/>
        <w:t xml:space="preserve">    @PersistenceContext</w:t>
      </w:r>
      <w:r w:rsidRPr="00970A5E">
        <w:rPr>
          <w:rFonts w:cs="Arial"/>
          <w:color w:val="A9B7C6"/>
          <w:szCs w:val="22"/>
        </w:rPr>
        <w:br/>
        <w:t xml:space="preserve">    </w:t>
      </w:r>
      <w:r w:rsidRPr="00970A5E">
        <w:rPr>
          <w:rFonts w:cs="Arial"/>
          <w:color w:val="CC7832"/>
          <w:szCs w:val="22"/>
        </w:rPr>
        <w:t xml:space="preserve">protected </w:t>
      </w:r>
      <w:r w:rsidRPr="00970A5E">
        <w:rPr>
          <w:rFonts w:cs="Arial"/>
          <w:color w:val="A9B7C6"/>
          <w:szCs w:val="22"/>
        </w:rPr>
        <w:t>EntityManager em</w:t>
      </w:r>
      <w:r w:rsidRPr="00970A5E">
        <w:rPr>
          <w:rFonts w:cs="Arial"/>
          <w:color w:val="CC7832"/>
          <w:szCs w:val="22"/>
        </w:rPr>
        <w:t>;</w:t>
      </w:r>
      <w:r w:rsidRPr="00970A5E">
        <w:rPr>
          <w:rFonts w:cs="Arial"/>
          <w:color w:val="CC7832"/>
          <w:szCs w:val="22"/>
        </w:rPr>
        <w:br/>
      </w:r>
      <w:r w:rsidRPr="00970A5E">
        <w:rPr>
          <w:rFonts w:cs="Arial"/>
          <w:color w:val="CC7832"/>
          <w:szCs w:val="22"/>
        </w:rPr>
        <w:br/>
        <w:t xml:space="preserve">    public </w:t>
      </w:r>
      <w:r w:rsidRPr="00970A5E">
        <w:rPr>
          <w:rFonts w:cs="Arial"/>
          <w:color w:val="A9B7C6"/>
          <w:szCs w:val="22"/>
        </w:rPr>
        <w:t>Controller(EntityManager em) {</w:t>
      </w:r>
      <w:r w:rsidRPr="00970A5E">
        <w:rPr>
          <w:rFonts w:cs="Arial"/>
          <w:color w:val="A9B7C6"/>
          <w:szCs w:val="22"/>
        </w:rPr>
        <w:br/>
        <w:t xml:space="preserve">        </w:t>
      </w:r>
      <w:r w:rsidRPr="00970A5E">
        <w:rPr>
          <w:rFonts w:cs="Arial"/>
          <w:color w:val="CC7832"/>
          <w:szCs w:val="22"/>
        </w:rPr>
        <w:t>this</w:t>
      </w:r>
      <w:r w:rsidRPr="00970A5E">
        <w:rPr>
          <w:rFonts w:cs="Arial"/>
          <w:color w:val="A9B7C6"/>
          <w:szCs w:val="22"/>
        </w:rPr>
        <w:t>.em = em</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p>
    <w:p w14:paraId="72AAD54A" w14:textId="77777777" w:rsidR="005A7C27" w:rsidRPr="00970A5E" w:rsidRDefault="00AF5E23" w:rsidP="005A7C27">
      <w:pPr>
        <w:pStyle w:val="berschriftVier"/>
      </w:pPr>
      <w:r>
        <w:br w:type="column"/>
      </w:r>
      <w:r w:rsidR="005A7C27" w:rsidRPr="00970A5E">
        <w:lastRenderedPageBreak/>
        <w:t>Page Controller</w:t>
      </w:r>
    </w:p>
    <w:p w14:paraId="1EC57B3C" w14:textId="77777777" w:rsidR="005A7C27" w:rsidRPr="002A0F94"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api</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entity.data.DataPage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entity.data.DataTag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entity.domain.Attachment</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entity.domain.Page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entity.domain.Tag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entity.domain.User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org.springframework.transaction.annotation.Transactional</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org.springframework.web.bind.annotation.PathVariable</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org.springframework.web.bind.annotation.RequestBody</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org.springframework.web.bind.annotation.RequestMapping</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org.springframework.web.bind.annotation.RestController</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javax.persistence.EntityManager</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javax.persistence.Query</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javax.servlet.http.HttpSession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java.util.ArrayList</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java.util.List</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static </w:t>
      </w:r>
      <w:r w:rsidRPr="00970A5E">
        <w:rPr>
          <w:rFonts w:cs="Arial"/>
          <w:color w:val="A9B7C6"/>
          <w:szCs w:val="22"/>
        </w:rPr>
        <w:t>org.springframework.web.bind.annotation.RequestMethod.*</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@RestController</w:t>
      </w:r>
      <w:r w:rsidRPr="00970A5E">
        <w:rPr>
          <w:rFonts w:cs="Arial"/>
          <w:color w:val="A9B7C6"/>
          <w:szCs w:val="22"/>
        </w:rPr>
        <w:br/>
        <w:t>@RequestMapping(</w:t>
      </w:r>
      <w:r w:rsidRPr="00970A5E">
        <w:rPr>
          <w:rFonts w:cs="Arial"/>
          <w:color w:val="6A8759"/>
          <w:szCs w:val="22"/>
        </w:rPr>
        <w:t>"/page"</w:t>
      </w:r>
      <w:r w:rsidRPr="00970A5E">
        <w:rPr>
          <w:rFonts w:cs="Arial"/>
          <w:color w:val="A9B7C6"/>
          <w:szCs w:val="22"/>
        </w:rPr>
        <w: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 xml:space="preserve">PageController </w:t>
      </w:r>
      <w:r w:rsidRPr="00970A5E">
        <w:rPr>
          <w:rFonts w:cs="Arial"/>
          <w:color w:val="CC7832"/>
          <w:szCs w:val="22"/>
        </w:rPr>
        <w:t xml:space="preserve">extends </w:t>
      </w:r>
      <w:r w:rsidRPr="00970A5E">
        <w:rPr>
          <w:rFonts w:cs="Arial"/>
          <w:color w:val="A9B7C6"/>
          <w:szCs w:val="22"/>
        </w:rPr>
        <w:t>Controller</w:t>
      </w:r>
      <w:r w:rsidRPr="00970A5E">
        <w:rPr>
          <w:rFonts w:cs="Arial"/>
          <w:color w:val="A9B7C6"/>
          <w:szCs w:val="22"/>
        </w:rPr>
        <w:b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PageController (EntityManager em)</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super</w:t>
      </w:r>
      <w:r w:rsidRPr="00970A5E">
        <w:rPr>
          <w:rFonts w:cs="Arial"/>
          <w:color w:val="A9B7C6"/>
          <w:szCs w:val="22"/>
        </w:rPr>
        <w:t>(em)</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GET)</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DataPage[] pages ()</w:t>
      </w:r>
      <w:r w:rsidRPr="00970A5E">
        <w:rPr>
          <w:rFonts w:cs="Arial"/>
          <w:color w:val="A9B7C6"/>
          <w:szCs w:val="22"/>
        </w:rPr>
        <w:br/>
        <w:t xml:space="preserve">    {</w:t>
      </w:r>
      <w:r w:rsidRPr="00970A5E">
        <w:rPr>
          <w:rFonts w:cs="Arial"/>
          <w:color w:val="A9B7C6"/>
          <w:szCs w:val="22"/>
        </w:rPr>
        <w:br/>
        <w:t xml:space="preserve">        Query query = em.createNamedQuery(</w:t>
      </w:r>
      <w:r w:rsidRPr="00970A5E">
        <w:rPr>
          <w:rFonts w:cs="Arial"/>
          <w:color w:val="6A8759"/>
          <w:szCs w:val="22"/>
        </w:rPr>
        <w:t>"Page.findAll"</w:t>
      </w:r>
      <w:r w:rsidRPr="00970A5E">
        <w:rPr>
          <w:rFonts w:cs="Arial"/>
          <w:color w:val="CC7832"/>
          <w:szCs w:val="22"/>
        </w:rPr>
        <w:t xml:space="preserve">, </w:t>
      </w:r>
      <w:r w:rsidRPr="00970A5E">
        <w:rPr>
          <w:rFonts w:cs="Arial"/>
          <w:color w:val="A9B7C6"/>
          <w:szCs w:val="22"/>
        </w:rPr>
        <w:t>Page.</w:t>
      </w:r>
      <w:r w:rsidRPr="00970A5E">
        <w:rPr>
          <w:rFonts w:cs="Arial"/>
          <w:color w:val="CC7832"/>
          <w:szCs w:val="22"/>
        </w:rPr>
        <w:t>class</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(query.getMaxResults() == </w:t>
      </w:r>
      <w:r w:rsidRPr="00970A5E">
        <w:rPr>
          <w:rFonts w:cs="Arial"/>
          <w:color w:val="6897BB"/>
          <w:szCs w:val="22"/>
        </w:rPr>
        <w:t>0</w:t>
      </w:r>
      <w:r w:rsidRPr="00970A5E">
        <w:rPr>
          <w:rFonts w:cs="Arial"/>
          <w:color w:val="A9B7C6"/>
          <w:szCs w:val="22"/>
        </w:rPr>
        <w:t xml:space="preserve">) </w:t>
      </w:r>
      <w:r w:rsidRPr="00970A5E">
        <w:rPr>
          <w:rFonts w:cs="Arial"/>
          <w:color w:val="CC7832"/>
          <w:szCs w:val="22"/>
        </w:rPr>
        <w:t xml:space="preserve">return new </w:t>
      </w:r>
      <w:r w:rsidRPr="00970A5E">
        <w:rPr>
          <w:rFonts w:cs="Arial"/>
          <w:color w:val="A9B7C6"/>
          <w:szCs w:val="22"/>
        </w:rPr>
        <w:t>DataPage[</w:t>
      </w:r>
      <w:r w:rsidRPr="00970A5E">
        <w:rPr>
          <w:rFonts w:cs="Arial"/>
          <w:color w:val="6897BB"/>
          <w:szCs w:val="22"/>
        </w:rPr>
        <w:t>0</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List&lt;Page&gt; tags      = query.getResultList()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 xml:space="preserve">DataPage[] dataPages = </w:t>
      </w:r>
      <w:r w:rsidRPr="00970A5E">
        <w:rPr>
          <w:rFonts w:cs="Arial"/>
          <w:color w:val="CC7832"/>
          <w:szCs w:val="22"/>
        </w:rPr>
        <w:t xml:space="preserve">new </w:t>
      </w:r>
      <w:r w:rsidRPr="00970A5E">
        <w:rPr>
          <w:rFonts w:cs="Arial"/>
          <w:color w:val="A9B7C6"/>
          <w:szCs w:val="22"/>
        </w:rPr>
        <w:t>DataPage[tags.size()]</w:t>
      </w:r>
      <w:r w:rsidRPr="00970A5E">
        <w:rPr>
          <w:rFonts w:cs="Arial"/>
          <w:color w:val="CC7832"/>
          <w:szCs w:val="22"/>
        </w:rPr>
        <w:t>;</w:t>
      </w:r>
      <w:r w:rsidRPr="00970A5E">
        <w:rPr>
          <w:rFonts w:cs="Arial"/>
          <w:color w:val="CC7832"/>
          <w:szCs w:val="22"/>
        </w:rPr>
        <w:br/>
        <w:t xml:space="preserve">        for </w:t>
      </w:r>
      <w:r w:rsidRPr="00970A5E">
        <w:rPr>
          <w:rFonts w:cs="Arial"/>
          <w:color w:val="A9B7C6"/>
          <w:szCs w:val="22"/>
        </w:rPr>
        <w:t>(</w:t>
      </w:r>
      <w:r w:rsidRPr="00970A5E">
        <w:rPr>
          <w:rFonts w:cs="Arial"/>
          <w:color w:val="CC7832"/>
          <w:szCs w:val="22"/>
        </w:rPr>
        <w:t xml:space="preserve">int </w:t>
      </w:r>
      <w:r w:rsidRPr="00970A5E">
        <w:rPr>
          <w:rFonts w:cs="Arial"/>
          <w:color w:val="A9B7C6"/>
          <w:szCs w:val="22"/>
        </w:rPr>
        <w:t xml:space="preserve">i = </w:t>
      </w:r>
      <w:r w:rsidRPr="00970A5E">
        <w:rPr>
          <w:rFonts w:cs="Arial"/>
          <w:color w:val="6897BB"/>
          <w:szCs w:val="22"/>
        </w:rPr>
        <w:t>0</w:t>
      </w:r>
      <w:r w:rsidRPr="00970A5E">
        <w:rPr>
          <w:rFonts w:cs="Arial"/>
          <w:color w:val="CC7832"/>
          <w:szCs w:val="22"/>
        </w:rPr>
        <w:t xml:space="preserve">; </w:t>
      </w:r>
      <w:r w:rsidRPr="00970A5E">
        <w:rPr>
          <w:rFonts w:cs="Arial"/>
          <w:color w:val="A9B7C6"/>
          <w:szCs w:val="22"/>
        </w:rPr>
        <w:t>i &lt; tags.size()</w:t>
      </w:r>
      <w:r w:rsidRPr="00970A5E">
        <w:rPr>
          <w:rFonts w:cs="Arial"/>
          <w:color w:val="CC7832"/>
          <w:szCs w:val="22"/>
        </w:rPr>
        <w:t xml:space="preserve">; </w:t>
      </w:r>
      <w:r w:rsidRPr="00970A5E">
        <w:rPr>
          <w:rFonts w:cs="Arial"/>
          <w:color w:val="A9B7C6"/>
          <w:szCs w:val="22"/>
        </w:rPr>
        <w:t>i++)</w:t>
      </w:r>
      <w:r w:rsidRPr="00970A5E">
        <w:rPr>
          <w:rFonts w:cs="Arial"/>
          <w:color w:val="A9B7C6"/>
          <w:szCs w:val="22"/>
        </w:rPr>
        <w:br/>
        <w:t xml:space="preserve">        {</w:t>
      </w:r>
      <w:r w:rsidRPr="00970A5E">
        <w:rPr>
          <w:rFonts w:cs="Arial"/>
          <w:color w:val="A9B7C6"/>
          <w:szCs w:val="22"/>
        </w:rPr>
        <w:br/>
        <w:t xml:space="preserve">            dataPages[i] = dataFromDomain(tags.get(i))</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dataPages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static </w:t>
      </w:r>
      <w:r w:rsidRPr="00970A5E">
        <w:rPr>
          <w:rFonts w:cs="Arial"/>
          <w:color w:val="A9B7C6"/>
          <w:szCs w:val="22"/>
        </w:rPr>
        <w:t>DataPage dataFromDomain (Page page)</w:t>
      </w:r>
      <w:r w:rsidRPr="00970A5E">
        <w:rPr>
          <w:rFonts w:cs="Arial"/>
          <w:color w:val="A9B7C6"/>
          <w:szCs w:val="22"/>
        </w:rPr>
        <w:br/>
        <w:t xml:space="preserve">    {</w:t>
      </w:r>
      <w:r w:rsidRPr="00970A5E">
        <w:rPr>
          <w:rFonts w:cs="Arial"/>
          <w:color w:val="A9B7C6"/>
          <w:szCs w:val="22"/>
        </w:rPr>
        <w:br/>
        <w:t xml:space="preserve">        List&lt;DataTag&gt; tags = </w:t>
      </w:r>
      <w:r w:rsidRPr="00970A5E">
        <w:rPr>
          <w:rFonts w:cs="Arial"/>
          <w:color w:val="CC7832"/>
          <w:szCs w:val="22"/>
        </w:rPr>
        <w:t xml:space="preserve">new </w:t>
      </w:r>
      <w:r w:rsidRPr="00970A5E">
        <w:rPr>
          <w:rFonts w:cs="Arial"/>
          <w:color w:val="A9B7C6"/>
          <w:szCs w:val="22"/>
        </w:rPr>
        <w:t>ArrayList&lt;&gt;()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page.getTags().forEach(tag -&gt; tags.add(TagController.dataFromDomain(tag)))</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CC7832"/>
          <w:szCs w:val="22"/>
        </w:rPr>
        <w:br/>
      </w:r>
      <w:r w:rsidRPr="00970A5E">
        <w:rPr>
          <w:rFonts w:cs="Arial"/>
          <w:color w:val="CC7832"/>
          <w:szCs w:val="22"/>
        </w:rPr>
        <w:lastRenderedPageBreak/>
        <w:t xml:space="preserve">        return new </w:t>
      </w:r>
      <w:r w:rsidRPr="00970A5E">
        <w:rPr>
          <w:rFonts w:cs="Arial"/>
          <w:color w:val="A9B7C6"/>
          <w:szCs w:val="22"/>
        </w:rPr>
        <w:t>DataPage(page.getTitle()</w:t>
      </w:r>
      <w:r w:rsidRPr="00970A5E">
        <w:rPr>
          <w:rFonts w:cs="Arial"/>
          <w:color w:val="CC7832"/>
          <w:szCs w:val="22"/>
        </w:rPr>
        <w:t xml:space="preserve">, </w:t>
      </w:r>
      <w:r w:rsidRPr="00970A5E">
        <w:rPr>
          <w:rFonts w:cs="Arial"/>
          <w:color w:val="A9B7C6"/>
          <w:szCs w:val="22"/>
        </w:rPr>
        <w:t>page.getContent()</w:t>
      </w:r>
      <w:r w:rsidRPr="00970A5E">
        <w:rPr>
          <w:rFonts w:cs="Arial"/>
          <w:color w:val="CC7832"/>
          <w:szCs w:val="22"/>
        </w:rPr>
        <w:t xml:space="preserve">, </w:t>
      </w:r>
      <w:r w:rsidRPr="00970A5E">
        <w:rPr>
          <w:rFonts w:cs="Arial"/>
          <w:color w:val="A9B7C6"/>
          <w:szCs w:val="22"/>
        </w:rPr>
        <w:t>tags.toArray(</w:t>
      </w:r>
      <w:r w:rsidRPr="00970A5E">
        <w:rPr>
          <w:rFonts w:cs="Arial"/>
          <w:color w:val="CC7832"/>
          <w:szCs w:val="22"/>
        </w:rPr>
        <w:t xml:space="preserve">new </w:t>
      </w:r>
      <w:r w:rsidRPr="00970A5E">
        <w:rPr>
          <w:rFonts w:cs="Arial"/>
          <w:color w:val="A9B7C6"/>
          <w:szCs w:val="22"/>
        </w:rPr>
        <w:t>DataTag[</w:t>
      </w:r>
      <w:r w:rsidRPr="00970A5E">
        <w:rPr>
          <w:rFonts w:cs="Arial"/>
          <w:color w:val="6897BB"/>
          <w:szCs w:val="22"/>
        </w:rPr>
        <w:t>0</w:t>
      </w:r>
      <w:r w:rsidRPr="00970A5E">
        <w:rPr>
          <w:rFonts w:cs="Arial"/>
          <w:color w:val="A9B7C6"/>
          <w:szCs w:val="22"/>
        </w:rPr>
        <w:t>])</w:t>
      </w:r>
      <w:r w:rsidRPr="00970A5E">
        <w:rPr>
          <w:rFonts w:cs="Arial"/>
          <w:color w:val="CC7832"/>
          <w:szCs w:val="22"/>
        </w:rPr>
        <w:t xml:space="preserve">, </w:t>
      </w:r>
      <w:r w:rsidRPr="00970A5E">
        <w:rPr>
          <w:rFonts w:cs="Arial"/>
          <w:color w:val="A9B7C6"/>
          <w:szCs w:val="22"/>
        </w:rPr>
        <w:t>page</w:t>
      </w:r>
      <w:r w:rsidRPr="00970A5E">
        <w:rPr>
          <w:rFonts w:cs="Arial"/>
          <w:color w:val="A9B7C6"/>
          <w:szCs w:val="22"/>
        </w:rPr>
        <w:br/>
        <w:t xml:space="preserve">                .getAuthor().getId())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GET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public </w:t>
      </w:r>
      <w:r w:rsidRPr="00970A5E">
        <w:rPr>
          <w:rFonts w:cs="Arial"/>
          <w:color w:val="A9B7C6"/>
          <w:szCs w:val="22"/>
        </w:rPr>
        <w:t xml:space="preserve">DataPage getPage (@PathVariable </w:t>
      </w:r>
      <w:r w:rsidRPr="00970A5E">
        <w:rPr>
          <w:rFonts w:cs="Arial"/>
          <w:color w:val="CC7832"/>
          <w:szCs w:val="22"/>
        </w:rPr>
        <w:t xml:space="preserve">long </w:t>
      </w:r>
      <w:r w:rsidRPr="00970A5E">
        <w:rPr>
          <w:rFonts w:cs="Arial"/>
          <w:color w:val="A9B7C6"/>
          <w:szCs w:val="22"/>
        </w:rPr>
        <w:t>pageId)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dataFromDomain(em.createNamedQuery(</w:t>
      </w:r>
      <w:r w:rsidRPr="00970A5E">
        <w:rPr>
          <w:rFonts w:cs="Arial"/>
          <w:color w:val="6A8759"/>
          <w:szCs w:val="22"/>
        </w:rPr>
        <w:t>"Page.findPageById"</w:t>
      </w:r>
      <w:r w:rsidRPr="00970A5E">
        <w:rPr>
          <w:rFonts w:cs="Arial"/>
          <w:color w:val="CC7832"/>
          <w:szCs w:val="22"/>
        </w:rPr>
        <w:t xml:space="preserve">, </w:t>
      </w:r>
      <w:r w:rsidRPr="00970A5E">
        <w:rPr>
          <w:rFonts w:cs="Arial"/>
          <w:color w:val="A9B7C6"/>
          <w:szCs w:val="22"/>
        </w:rPr>
        <w:t>Page.</w:t>
      </w:r>
      <w:r w:rsidRPr="00970A5E">
        <w:rPr>
          <w:rFonts w:cs="Arial"/>
          <w:color w:val="CC7832"/>
          <w:szCs w:val="22"/>
        </w:rPr>
        <w:t>class</w:t>
      </w:r>
      <w:r w:rsidRPr="00970A5E">
        <w:rPr>
          <w:rFonts w:cs="Arial"/>
          <w:color w:val="A9B7C6"/>
          <w:szCs w:val="22"/>
        </w:rPr>
        <w:t>)</w:t>
      </w:r>
      <w:r w:rsidRPr="00970A5E">
        <w:rPr>
          <w:rFonts w:cs="Arial"/>
          <w:color w:val="A9B7C6"/>
          <w:szCs w:val="22"/>
        </w:rPr>
        <w:br/>
        <w:t xml:space="preserve">                                .setParameter(</w:t>
      </w:r>
      <w:r w:rsidRPr="00970A5E">
        <w:rPr>
          <w:rFonts w:cs="Arial"/>
          <w:color w:val="6897BB"/>
          <w:szCs w:val="22"/>
        </w:rPr>
        <w:t>1</w:t>
      </w:r>
      <w:r w:rsidRPr="00970A5E">
        <w:rPr>
          <w:rFonts w:cs="Arial"/>
          <w:color w:val="CC7832"/>
          <w:szCs w:val="22"/>
        </w:rPr>
        <w:t xml:space="preserve">, </w:t>
      </w:r>
      <w:r w:rsidRPr="00970A5E">
        <w:rPr>
          <w:rFonts w:cs="Arial"/>
          <w:color w:val="A9B7C6"/>
          <w:szCs w:val="22"/>
        </w:rPr>
        <w:t>pageId)</w:t>
      </w:r>
      <w:r w:rsidRPr="00970A5E">
        <w:rPr>
          <w:rFonts w:cs="Arial"/>
          <w:color w:val="A9B7C6"/>
          <w:szCs w:val="22"/>
        </w:rPr>
        <w:br/>
        <w:t xml:space="preserve">                                .getSingleResult())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postPage (@RequestBody NewPage newPage</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List&lt;Tag&gt; tags = </w:t>
      </w:r>
      <w:r w:rsidRPr="00970A5E">
        <w:rPr>
          <w:rFonts w:cs="Arial"/>
          <w:color w:val="CC7832"/>
          <w:szCs w:val="22"/>
        </w:rPr>
        <w:t xml:space="preserve">new </w:t>
      </w:r>
      <w:r w:rsidRPr="00970A5E">
        <w:rPr>
          <w:rFonts w:cs="Arial"/>
          <w:color w:val="A9B7C6"/>
          <w:szCs w:val="22"/>
        </w:rPr>
        <w:t>ArrayList&lt;&gt;()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for </w:t>
      </w:r>
      <w:r w:rsidRPr="00970A5E">
        <w:rPr>
          <w:rFonts w:cs="Arial"/>
          <w:color w:val="A9B7C6"/>
          <w:szCs w:val="22"/>
        </w:rPr>
        <w:t>(</w:t>
      </w:r>
      <w:r w:rsidRPr="00970A5E">
        <w:rPr>
          <w:rFonts w:cs="Arial"/>
          <w:color w:val="CC7832"/>
          <w:szCs w:val="22"/>
        </w:rPr>
        <w:t xml:space="preserve">long </w:t>
      </w:r>
      <w:r w:rsidRPr="00970A5E">
        <w:rPr>
          <w:rFonts w:cs="Arial"/>
          <w:color w:val="A9B7C6"/>
          <w:szCs w:val="22"/>
        </w:rPr>
        <w:t>id : newPage.tagIds)</w:t>
      </w:r>
      <w:r w:rsidRPr="00970A5E">
        <w:rPr>
          <w:rFonts w:cs="Arial"/>
          <w:color w:val="A9B7C6"/>
          <w:szCs w:val="22"/>
        </w:rPr>
        <w:br/>
        <w:t xml:space="preserve">        {</w:t>
      </w:r>
      <w:r w:rsidRPr="00970A5E">
        <w:rPr>
          <w:rFonts w:cs="Arial"/>
          <w:color w:val="A9B7C6"/>
          <w:szCs w:val="22"/>
        </w:rPr>
        <w:br/>
        <w:t xml:space="preserve">            tags.add(em.find(Tag.</w:t>
      </w:r>
      <w:r w:rsidRPr="00970A5E">
        <w:rPr>
          <w:rFonts w:cs="Arial"/>
          <w:color w:val="CC7832"/>
          <w:szCs w:val="22"/>
        </w:rPr>
        <w:t xml:space="preserve">class, </w:t>
      </w:r>
      <w:r w:rsidRPr="00970A5E">
        <w:rPr>
          <w:rFonts w:cs="Arial"/>
          <w:color w:val="A9B7C6"/>
          <w:szCs w:val="22"/>
        </w:rPr>
        <w: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w:t>
      </w:r>
      <w:r w:rsidRPr="00970A5E">
        <w:rPr>
          <w:rFonts w:cs="Arial"/>
          <w:color w:val="CC7832"/>
          <w:szCs w:val="22"/>
        </w:rPr>
        <w:t xml:space="preserve">new </w:t>
      </w:r>
      <w:r w:rsidRPr="00970A5E">
        <w:rPr>
          <w:rFonts w:cs="Arial"/>
          <w:color w:val="A9B7C6"/>
          <w:szCs w:val="22"/>
        </w:rPr>
        <w:t>Page(newPage.title</w:t>
      </w:r>
      <w:r w:rsidRPr="00970A5E">
        <w:rPr>
          <w:rFonts w:cs="Arial"/>
          <w:color w:val="CC7832"/>
          <w:szCs w:val="22"/>
        </w:rPr>
        <w:t xml:space="preserve">, </w:t>
      </w:r>
      <w:r w:rsidRPr="00970A5E">
        <w:rPr>
          <w:rFonts w:cs="Arial"/>
          <w:color w:val="A9B7C6"/>
          <w:szCs w:val="22"/>
        </w:rPr>
        <w:t>newPage.content</w:t>
      </w:r>
      <w:r w:rsidRPr="00970A5E">
        <w:rPr>
          <w:rFonts w:cs="Arial"/>
          <w:color w:val="CC7832"/>
          <w:szCs w:val="22"/>
        </w:rPr>
        <w:t xml:space="preserve">, </w:t>
      </w:r>
      <w:r w:rsidRPr="00970A5E">
        <w:rPr>
          <w:rFonts w:cs="Arial"/>
          <w:color w:val="A9B7C6"/>
          <w:szCs w:val="22"/>
        </w:rPr>
        <w:t>tags</w:t>
      </w:r>
      <w:r w:rsidRPr="00970A5E">
        <w:rPr>
          <w:rFonts w:cs="Arial"/>
          <w:color w:val="CC7832"/>
          <w:szCs w:val="22"/>
        </w:rPr>
        <w:t xml:space="preserve">, </w:t>
      </w:r>
      <w:r w:rsidRPr="00970A5E">
        <w:rPr>
          <w:rFonts w:cs="Arial"/>
          <w:color w:val="A9B7C6"/>
          <w:szCs w:val="22"/>
        </w:rPr>
        <w:t>user)</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em.persist(page)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"/{pageId}/tag"</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 xml:space="preserve">addTagToPage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 xml:space="preserve">tagId)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Tag  tag  = em.find(Tag.</w:t>
      </w:r>
      <w:r w:rsidRPr="00970A5E">
        <w:rPr>
          <w:rFonts w:cs="Arial"/>
          <w:color w:val="CC7832"/>
          <w:szCs w:val="22"/>
        </w:rPr>
        <w:t xml:space="preserve">class, </w:t>
      </w:r>
      <w:r w:rsidRPr="00970A5E">
        <w:rPr>
          <w:rFonts w:cs="Arial"/>
          <w:color w:val="A9B7C6"/>
          <w:szCs w:val="22"/>
        </w:rPr>
        <w:t>tagId)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 xml:space="preserve">null </w:t>
      </w:r>
      <w:r w:rsidRPr="00970A5E">
        <w:rPr>
          <w:rFonts w:cs="Arial"/>
          <w:color w:val="A9B7C6"/>
          <w:szCs w:val="22"/>
        </w:rPr>
        <w:t xml:space="preserve">&amp;&amp; tag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page.getTags().add(tag)</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else</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"Cannot add tag to page. Please check the ids"</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A9B7C6"/>
          <w:szCs w:val="22"/>
        </w:rPr>
        <w:br/>
        <w:t xml:space="preserve">    </w:t>
      </w:r>
      <w:r w:rsidRPr="00970A5E">
        <w:rPr>
          <w:rFonts w:cs="Arial"/>
          <w:color w:val="A9B7C6"/>
          <w:szCs w:val="22"/>
        </w:rPr>
        <w:br/>
        <w:t xml:space="preserve">    @RequestMapping(method = PUT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r>
      <w:r w:rsidRPr="00970A5E">
        <w:rPr>
          <w:rFonts w:cs="Arial"/>
          <w:color w:val="A9B7C6"/>
          <w:szCs w:val="22"/>
        </w:rPr>
        <w:lastRenderedPageBreak/>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putPage (</w:t>
      </w:r>
      <w:r w:rsidRPr="00970A5E">
        <w:rPr>
          <w:rFonts w:cs="Arial"/>
          <w:color w:val="A9B7C6"/>
          <w:szCs w:val="22"/>
        </w:rPr>
        <w:br/>
        <w:t xml:space="preserv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@RequestBody ChangePage newPage</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if </w:t>
      </w:r>
      <w:r w:rsidRPr="00970A5E">
        <w:rPr>
          <w:rFonts w:cs="Arial"/>
          <w:color w:val="A9B7C6"/>
          <w:szCs w:val="22"/>
        </w:rPr>
        <w:t xml:space="preserve">(newPage.getTitle() != </w:t>
      </w:r>
      <w:r w:rsidRPr="00970A5E">
        <w:rPr>
          <w:rFonts w:cs="Arial"/>
          <w:color w:val="CC7832"/>
          <w:szCs w:val="22"/>
        </w:rPr>
        <w:t>null</w:t>
      </w:r>
      <w:r w:rsidRPr="00970A5E">
        <w:rPr>
          <w:rFonts w:cs="Arial"/>
          <w:color w:val="A9B7C6"/>
          <w:szCs w:val="22"/>
        </w:rPr>
        <w:t>) page.setTitle(newPage.getTitle())</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(newPage.getContent() != </w:t>
      </w:r>
      <w:r w:rsidRPr="00970A5E">
        <w:rPr>
          <w:rFonts w:cs="Arial"/>
          <w:color w:val="CC7832"/>
          <w:szCs w:val="22"/>
        </w:rPr>
        <w:t>null</w:t>
      </w:r>
      <w:r w:rsidRPr="00970A5E">
        <w:rPr>
          <w:rFonts w:cs="Arial"/>
          <w:color w:val="A9B7C6"/>
          <w:szCs w:val="22"/>
        </w:rPr>
        <w:t>) page.setContent(newPage.getContent())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 xml:space="preserve">deletePage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em.remove(page)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"/{pageId}/tag"</w:t>
      </w:r>
      <w:r w:rsidRPr="00970A5E">
        <w:rPr>
          <w:rFonts w:cs="Arial"/>
          <w:color w:val="A9B7C6"/>
          <w:szCs w:val="22"/>
        </w:rPr>
        <w:t>)</w:t>
      </w:r>
      <w:r w:rsidRPr="00970A5E">
        <w:rPr>
          <w:rFonts w:cs="Arial"/>
          <w:color w:val="A9B7C6"/>
          <w:szCs w:val="22"/>
        </w:rPr>
        <w:br/>
        <w:t xml:space="preserve">    @Transactional</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removeTagFromPage (</w:t>
      </w:r>
      <w:r w:rsidRPr="00970A5E">
        <w:rPr>
          <w:rFonts w:cs="Arial"/>
          <w:color w:val="A9B7C6"/>
          <w:szCs w:val="22"/>
        </w:rPr>
        <w:br/>
        <w:t xml:space="preserve">            @PathVariable </w:t>
      </w:r>
      <w:r w:rsidRPr="00970A5E">
        <w:rPr>
          <w:rFonts w:cs="Arial"/>
          <w:color w:val="CC7832"/>
          <w:szCs w:val="22"/>
        </w:rPr>
        <w:t xml:space="preserve">long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tagId</w:t>
      </w:r>
      <w:r w:rsidRPr="00970A5E">
        <w:rPr>
          <w:rFonts w:cs="Arial"/>
          <w:color w:val="CC7832"/>
          <w:szCs w:val="22"/>
        </w:rPr>
        <w:t xml:space="preserve">, </w:t>
      </w:r>
      <w:r w:rsidRPr="00970A5E">
        <w:rPr>
          <w:rFonts w:cs="Arial"/>
          <w:color w:val="A9B7C6"/>
          <w:szCs w:val="22"/>
        </w:rPr>
        <w:t xml:space="preserve">HttpSession session) </w:t>
      </w:r>
      <w:r w:rsidRPr="00970A5E">
        <w:rPr>
          <w:rFonts w:cs="Arial"/>
          <w:color w:val="CC7832"/>
          <w:szCs w:val="22"/>
        </w:rPr>
        <w:t xml:space="preserve">throws </w:t>
      </w:r>
      <w:r w:rsidRPr="00970A5E">
        <w:rPr>
          <w:rFonts w:cs="Arial"/>
          <w:color w:val="A9B7C6"/>
          <w:szCs w:val="22"/>
        </w:rPr>
        <w:t>Exception</w:t>
      </w:r>
      <w:r w:rsidRPr="00970A5E">
        <w:rPr>
          <w:rFonts w:cs="Arial"/>
          <w:color w:val="A9B7C6"/>
          <w:szCs w:val="22"/>
        </w:rPr>
        <w:br/>
        <w:t xml:space="preserve">    {</w:t>
      </w:r>
      <w:r w:rsidRPr="00970A5E">
        <w:rPr>
          <w:rFonts w:cs="Arial"/>
          <w:color w:val="A9B7C6"/>
          <w:szCs w:val="22"/>
        </w:rPr>
        <w:br/>
        <w:t xml:space="preserve">        User user = ((User) session.getAttribute(</w:t>
      </w:r>
      <w:r w:rsidRPr="00970A5E">
        <w:rPr>
          <w:rFonts w:cs="Arial"/>
          <w:color w:val="6A8759"/>
          <w:szCs w:val="22"/>
        </w:rPr>
        <w:t>"User"</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(user == </w:t>
      </w:r>
      <w:r w:rsidRPr="00970A5E">
        <w:rPr>
          <w:rFonts w:cs="Arial"/>
          <w:color w:val="CC7832"/>
          <w:szCs w:val="22"/>
        </w:rPr>
        <w:t>null</w:t>
      </w:r>
      <w:r w:rsidRPr="00970A5E">
        <w:rPr>
          <w:rFonts w:cs="Arial"/>
          <w:color w:val="A9B7C6"/>
          <w:szCs w:val="22"/>
        </w:rPr>
        <w:t>)</w:t>
      </w:r>
      <w:r w:rsidRPr="00970A5E">
        <w:rPr>
          <w:rFonts w:cs="Arial"/>
          <w:color w:val="A9B7C6"/>
          <w:szCs w:val="22"/>
        </w:rPr>
        <w:br/>
      </w:r>
      <w:r w:rsidRPr="00970A5E">
        <w:rPr>
          <w:rFonts w:cs="Arial"/>
          <w:color w:val="A9B7C6"/>
          <w:szCs w:val="22"/>
        </w:rPr>
        <w:lastRenderedPageBreak/>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"User not logged in"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 page = em.find(Page.</w:t>
      </w:r>
      <w:r w:rsidRPr="00970A5E">
        <w:rPr>
          <w:rFonts w:cs="Arial"/>
          <w:color w:val="CC7832"/>
          <w:szCs w:val="22"/>
        </w:rPr>
        <w:t xml:space="preserve">class, </w:t>
      </w:r>
      <w:r w:rsidRPr="00970A5E">
        <w:rPr>
          <w:rFonts w:cs="Arial"/>
          <w:color w:val="A9B7C6"/>
          <w:szCs w:val="22"/>
        </w:rPr>
        <w:t>pageId)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Tag  tag  = em.find(Tag.</w:t>
      </w:r>
      <w:r w:rsidRPr="00970A5E">
        <w:rPr>
          <w:rFonts w:cs="Arial"/>
          <w:color w:val="CC7832"/>
          <w:szCs w:val="22"/>
        </w:rPr>
        <w:t xml:space="preserve">class, </w:t>
      </w:r>
      <w:r w:rsidRPr="00970A5E">
        <w:rPr>
          <w:rFonts w:cs="Arial"/>
          <w:color w:val="A9B7C6"/>
          <w:szCs w:val="22"/>
        </w:rPr>
        <w:t>tagId)</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if </w:t>
      </w:r>
      <w:r w:rsidRPr="00970A5E">
        <w:rPr>
          <w:rFonts w:cs="Arial"/>
          <w:color w:val="A9B7C6"/>
          <w:szCs w:val="22"/>
        </w:rPr>
        <w:t xml:space="preserve">(page == </w:t>
      </w:r>
      <w:r w:rsidRPr="00970A5E">
        <w:rPr>
          <w:rFonts w:cs="Arial"/>
          <w:color w:val="CC7832"/>
          <w:szCs w:val="22"/>
        </w:rPr>
        <w:t xml:space="preserve">null </w:t>
      </w:r>
      <w:r w:rsidRPr="00970A5E">
        <w:rPr>
          <w:rFonts w:cs="Arial"/>
          <w:color w:val="A9B7C6"/>
          <w:szCs w:val="22"/>
        </w:rPr>
        <w:t xml:space="preserve">|| tag == </w:t>
      </w:r>
      <w:r w:rsidRPr="00970A5E">
        <w:rPr>
          <w:rFonts w:cs="Arial"/>
          <w:color w:val="CC7832"/>
          <w:szCs w:val="22"/>
        </w:rPr>
        <w:t>null</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throw new </w:t>
      </w:r>
      <w:r w:rsidRPr="00970A5E">
        <w:rPr>
          <w:rFonts w:cs="Arial"/>
          <w:color w:val="A9B7C6"/>
          <w:szCs w:val="22"/>
        </w:rPr>
        <w:t>Exception(</w:t>
      </w:r>
      <w:r w:rsidRPr="00970A5E">
        <w:rPr>
          <w:rFonts w:cs="Arial"/>
          <w:color w:val="6A8759"/>
          <w:szCs w:val="22"/>
        </w:rPr>
        <w:t>"Page oder Tag nicht gefunden"</w:t>
      </w:r>
      <w:r w:rsidRPr="00970A5E">
        <w:rPr>
          <w:rFonts w:cs="Arial"/>
          <w:color w:val="A9B7C6"/>
          <w:szCs w:val="22"/>
        </w:rPr>
        <w:t>)</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page.getTags().remove(tag)</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w:t>
      </w:r>
      <w:r w:rsidRPr="00970A5E">
        <w:rPr>
          <w:rFonts w:cs="Arial"/>
          <w:color w:val="A9B7C6"/>
          <w:szCs w:val="22"/>
        </w:rPr>
        <w:t>em.merge(page)</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DELETE</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"/{pageId}/attachment"</w:t>
      </w:r>
      <w:r w:rsidRPr="00970A5E">
        <w:rPr>
          <w:rFonts w:cs="Arial"/>
          <w:color w:val="A9B7C6"/>
          <w:szCs w:val="22"/>
        </w:rPr>
        <w:t>)</w:t>
      </w:r>
      <w:r w:rsidRPr="00970A5E">
        <w:rPr>
          <w:rFonts w:cs="Arial"/>
          <w:color w:val="A9B7C6"/>
          <w:szCs w:val="22"/>
        </w:rPr>
        <w:br/>
        <w:t xml:space="preserve">    String removeAttFromPage (@PathVariable String pageId</w:t>
      </w:r>
      <w:r w:rsidRPr="00970A5E">
        <w:rPr>
          <w:rFonts w:cs="Arial"/>
          <w:color w:val="CC7832"/>
          <w:szCs w:val="22"/>
        </w:rPr>
        <w:t xml:space="preserve">, </w:t>
      </w:r>
      <w:r w:rsidRPr="00970A5E">
        <w:rPr>
          <w:rFonts w:cs="Arial"/>
          <w:color w:val="A9B7C6"/>
          <w:szCs w:val="22"/>
        </w:rPr>
        <w:t xml:space="preserve">@RequestBody </w:t>
      </w:r>
      <w:r w:rsidRPr="00970A5E">
        <w:rPr>
          <w:rFonts w:cs="Arial"/>
          <w:color w:val="CC7832"/>
          <w:szCs w:val="22"/>
        </w:rPr>
        <w:t xml:space="preserve">long </w:t>
      </w:r>
      <w:r w:rsidRPr="00970A5E">
        <w:rPr>
          <w:rFonts w:cs="Arial"/>
          <w:color w:val="A9B7C6"/>
          <w:szCs w:val="22"/>
        </w:rPr>
        <w:t>attachmentId)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String.format(</w:t>
      </w:r>
      <w:r w:rsidRPr="00970A5E">
        <w:rPr>
          <w:rFonts w:cs="Arial"/>
          <w:color w:val="6A8759"/>
          <w:szCs w:val="22"/>
        </w:rPr>
        <w:t>"Remove attachment to page with id %s, %d"</w:t>
      </w:r>
      <w:r w:rsidRPr="00970A5E">
        <w:rPr>
          <w:rFonts w:cs="Arial"/>
          <w:color w:val="CC7832"/>
          <w:szCs w:val="22"/>
        </w:rPr>
        <w:t xml:space="preserve">,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attachmentId)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@RequestMapping(method = POST</w:t>
      </w:r>
      <w:r w:rsidRPr="00970A5E">
        <w:rPr>
          <w:rFonts w:cs="Arial"/>
          <w:color w:val="CC7832"/>
          <w:szCs w:val="22"/>
        </w:rPr>
        <w:t xml:space="preserve">, </w:t>
      </w:r>
      <w:r w:rsidRPr="00970A5E">
        <w:rPr>
          <w:rFonts w:cs="Arial"/>
          <w:color w:val="A9B7C6"/>
          <w:szCs w:val="22"/>
        </w:rPr>
        <w:t xml:space="preserve">value = </w:t>
      </w:r>
      <w:r w:rsidRPr="00970A5E">
        <w:rPr>
          <w:rFonts w:cs="Arial"/>
          <w:color w:val="6A8759"/>
          <w:szCs w:val="22"/>
        </w:rPr>
        <w:t>"/{pageId}/attachment"</w:t>
      </w:r>
      <w:r w:rsidRPr="00970A5E">
        <w:rPr>
          <w:rFonts w:cs="Arial"/>
          <w:color w:val="A9B7C6"/>
          <w:szCs w:val="22"/>
        </w:rPr>
        <w:t>)</w:t>
      </w:r>
      <w:r w:rsidRPr="00970A5E">
        <w:rPr>
          <w:rFonts w:cs="Arial"/>
          <w:color w:val="A9B7C6"/>
          <w:szCs w:val="22"/>
        </w:rPr>
        <w:br/>
        <w:t xml:space="preserve">    String addAttToPage (@PathVariable String pageId</w:t>
      </w:r>
      <w:r w:rsidRPr="00970A5E">
        <w:rPr>
          <w:rFonts w:cs="Arial"/>
          <w:color w:val="CC7832"/>
          <w:szCs w:val="22"/>
        </w:rPr>
        <w:t xml:space="preserve">, </w:t>
      </w:r>
      <w:r w:rsidRPr="00970A5E">
        <w:rPr>
          <w:rFonts w:cs="Arial"/>
          <w:color w:val="A9B7C6"/>
          <w:szCs w:val="22"/>
        </w:rPr>
        <w:t>@RequestBody Attachment attachment)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String.format(</w:t>
      </w:r>
      <w:r w:rsidRPr="00970A5E">
        <w:rPr>
          <w:rFonts w:cs="Arial"/>
          <w:color w:val="6A8759"/>
          <w:szCs w:val="22"/>
        </w:rPr>
        <w:t>"Add attachment to page with id %s, %s"</w:t>
      </w:r>
      <w:r w:rsidRPr="00970A5E">
        <w:rPr>
          <w:rFonts w:cs="Arial"/>
          <w:color w:val="CC7832"/>
          <w:szCs w:val="22"/>
        </w:rPr>
        <w:t xml:space="preserve">, </w:t>
      </w:r>
      <w:r w:rsidRPr="00970A5E">
        <w:rPr>
          <w:rFonts w:cs="Arial"/>
          <w:color w:val="A9B7C6"/>
          <w:szCs w:val="22"/>
        </w:rPr>
        <w:t>pageId</w:t>
      </w:r>
      <w:r w:rsidRPr="00970A5E">
        <w:rPr>
          <w:rFonts w:cs="Arial"/>
          <w:color w:val="CC7832"/>
          <w:szCs w:val="22"/>
        </w:rPr>
        <w:t xml:space="preserve">, </w:t>
      </w:r>
      <w:r w:rsidRPr="00970A5E">
        <w:rPr>
          <w:rFonts w:cs="Arial"/>
          <w:color w:val="A9B7C6"/>
          <w:szCs w:val="22"/>
        </w:rPr>
        <w:t>attachment.toString())</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r w:rsidRPr="00970A5E">
        <w:rPr>
          <w:rFonts w:cs="Arial"/>
          <w:color w:val="A9B7C6"/>
          <w:szCs w:val="22"/>
        </w:rPr>
        <w:br/>
      </w:r>
      <w:r w:rsidRPr="00970A5E">
        <w:rPr>
          <w:rFonts w:cs="Arial"/>
          <w:color w:val="CC7832"/>
          <w:szCs w:val="22"/>
        </w:rPr>
        <w:t xml:space="preserve">class </w:t>
      </w:r>
      <w:r w:rsidRPr="00970A5E">
        <w:rPr>
          <w:rFonts w:cs="Arial"/>
          <w:color w:val="A9B7C6"/>
          <w:szCs w:val="22"/>
        </w:rPr>
        <w:t xml:space="preserve">NewPage </w:t>
      </w:r>
      <w:r w:rsidRPr="00970A5E">
        <w:rPr>
          <w:rFonts w:cs="Arial"/>
          <w:color w:val="CC7832"/>
          <w:szCs w:val="22"/>
        </w:rPr>
        <w:t xml:space="preserve">extends </w:t>
      </w:r>
      <w:r w:rsidRPr="00970A5E">
        <w:rPr>
          <w:rFonts w:cs="Arial"/>
          <w:color w:val="A9B7C6"/>
          <w:szCs w:val="22"/>
        </w:rPr>
        <w:t>ChangePage</w:t>
      </w:r>
      <w:r w:rsidRPr="00970A5E">
        <w:rPr>
          <w:rFonts w:cs="Arial"/>
          <w:color w:val="A9B7C6"/>
          <w:szCs w:val="22"/>
        </w:rPr>
        <w:br/>
        <w:t>{</w:t>
      </w:r>
      <w:r w:rsidRPr="00970A5E">
        <w:rPr>
          <w:rFonts w:cs="Arial"/>
          <w:color w:val="A9B7C6"/>
          <w:szCs w:val="22"/>
        </w:rPr>
        <w:br/>
        <w:t xml:space="preserve">    </w:t>
      </w:r>
      <w:r w:rsidRPr="00970A5E">
        <w:rPr>
          <w:rFonts w:cs="Arial"/>
          <w:color w:val="CC7832"/>
          <w:szCs w:val="22"/>
        </w:rPr>
        <w:t xml:space="preserve">long   </w:t>
      </w:r>
      <w:r w:rsidRPr="00970A5E">
        <w:rPr>
          <w:rFonts w:cs="Arial"/>
          <w:color w:val="A9B7C6"/>
          <w:szCs w:val="22"/>
        </w:rPr>
        <w:t>authorId</w:t>
      </w:r>
      <w:r w:rsidRPr="00970A5E">
        <w:rPr>
          <w:rFonts w:cs="Arial"/>
          <w:color w:val="CC7832"/>
          <w:szCs w:val="22"/>
        </w:rPr>
        <w:t>;</w:t>
      </w:r>
      <w:r w:rsidRPr="00970A5E">
        <w:rPr>
          <w:rFonts w:cs="Arial"/>
          <w:color w:val="CC7832"/>
          <w:szCs w:val="22"/>
        </w:rPr>
        <w:br/>
        <w:t xml:space="preserve">    long</w:t>
      </w:r>
      <w:r w:rsidRPr="00970A5E">
        <w:rPr>
          <w:rFonts w:cs="Arial"/>
          <w:color w:val="A9B7C6"/>
          <w:szCs w:val="22"/>
        </w:rPr>
        <w:t>[] tagIds</w:t>
      </w:r>
      <w:r w:rsidRPr="00970A5E">
        <w:rPr>
          <w:rFonts w:cs="Arial"/>
          <w:color w:val="CC7832"/>
          <w:szCs w:val="22"/>
        </w:rPr>
        <w:t>;</w:t>
      </w:r>
      <w:r w:rsidRPr="00970A5E">
        <w:rPr>
          <w:rFonts w:cs="Arial"/>
          <w:color w:val="CC7832"/>
          <w:szCs w:val="22"/>
        </w:rPr>
        <w:br/>
        <w:t xml:space="preserve">    </w:t>
      </w:r>
      <w:r w:rsidRPr="00970A5E">
        <w:rPr>
          <w:rFonts w:cs="Arial"/>
          <w:color w:val="CC7832"/>
          <w:szCs w:val="22"/>
        </w:rPr>
        <w:br/>
        <w:t xml:space="preserve">    public long </w:t>
      </w:r>
      <w:r w:rsidRPr="00970A5E">
        <w:rPr>
          <w:rFonts w:cs="Arial"/>
          <w:color w:val="A9B7C6"/>
          <w:szCs w:val="22"/>
        </w:rPr>
        <w:t>getAuthorId ()</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authorId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setAuthorId (</w:t>
      </w:r>
      <w:r w:rsidRPr="00970A5E">
        <w:rPr>
          <w:rFonts w:cs="Arial"/>
          <w:color w:val="CC7832"/>
          <w:szCs w:val="22"/>
        </w:rPr>
        <w:t xml:space="preserve">long </w:t>
      </w:r>
      <w:r w:rsidRPr="00970A5E">
        <w:rPr>
          <w:rFonts w:cs="Arial"/>
          <w:color w:val="A9B7C6"/>
          <w:szCs w:val="22"/>
        </w:rPr>
        <w:t>authorId)</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this</w:t>
      </w:r>
      <w:r w:rsidRPr="00970A5E">
        <w:rPr>
          <w:rFonts w:cs="Arial"/>
          <w:color w:val="A9B7C6"/>
          <w:szCs w:val="22"/>
        </w:rPr>
        <w:t>.authorId = authorId</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public long</w:t>
      </w:r>
      <w:r w:rsidRPr="00970A5E">
        <w:rPr>
          <w:rFonts w:cs="Arial"/>
          <w:color w:val="A9B7C6"/>
          <w:szCs w:val="22"/>
        </w:rPr>
        <w:t>[] getTagIds ()</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return </w:t>
      </w:r>
      <w:r w:rsidRPr="00970A5E">
        <w:rPr>
          <w:rFonts w:cs="Arial"/>
          <w:color w:val="A9B7C6"/>
          <w:szCs w:val="22"/>
        </w:rPr>
        <w:t>tagIds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 xml:space="preserve">    </w:t>
      </w:r>
      <w:r w:rsidRPr="00970A5E">
        <w:rPr>
          <w:rFonts w:cs="Arial"/>
          <w:color w:val="A9B7C6"/>
          <w:szCs w:val="22"/>
        </w:rPr>
        <w:br/>
        <w:t xml:space="preserve">    </w:t>
      </w:r>
      <w:r w:rsidRPr="00970A5E">
        <w:rPr>
          <w:rFonts w:cs="Arial"/>
          <w:color w:val="CC7832"/>
          <w:szCs w:val="22"/>
        </w:rPr>
        <w:t xml:space="preserve">public void </w:t>
      </w:r>
      <w:r w:rsidRPr="00970A5E">
        <w:rPr>
          <w:rFonts w:cs="Arial"/>
          <w:color w:val="A9B7C6"/>
          <w:szCs w:val="22"/>
        </w:rPr>
        <w:t>setTagIds (</w:t>
      </w:r>
      <w:r w:rsidRPr="00970A5E">
        <w:rPr>
          <w:rFonts w:cs="Arial"/>
          <w:color w:val="CC7832"/>
          <w:szCs w:val="22"/>
        </w:rPr>
        <w:t>long</w:t>
      </w:r>
      <w:r w:rsidRPr="00970A5E">
        <w:rPr>
          <w:rFonts w:cs="Arial"/>
          <w:color w:val="A9B7C6"/>
          <w:szCs w:val="22"/>
        </w:rPr>
        <w:t>[] tagIds</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.tagIds = tagIds</w:t>
      </w:r>
      <w:r w:rsidRPr="002A0F94">
        <w:rPr>
          <w:rFonts w:cs="Arial"/>
          <w:color w:val="CC7832"/>
          <w:szCs w:val="22"/>
        </w:rPr>
        <w:t>;</w:t>
      </w:r>
      <w:r w:rsidRPr="002A0F94">
        <w:rPr>
          <w:rFonts w:cs="Arial"/>
          <w:color w:val="CC7832"/>
          <w:szCs w:val="22"/>
        </w:rPr>
        <w:br/>
      </w:r>
      <w:r w:rsidRPr="002A0F94">
        <w:rPr>
          <w:rFonts w:cs="Arial"/>
          <w:color w:val="CC7832"/>
          <w:szCs w:val="22"/>
        </w:rPr>
        <w:lastRenderedPageBreak/>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A9B7C6"/>
          <w:szCs w:val="22"/>
        </w:rPr>
        <w:br/>
      </w:r>
      <w:r w:rsidRPr="002A0F94">
        <w:rPr>
          <w:rFonts w:cs="Arial"/>
          <w:color w:val="CC7832"/>
          <w:szCs w:val="22"/>
        </w:rPr>
        <w:t xml:space="preserve">class </w:t>
      </w:r>
      <w:r w:rsidRPr="002A0F94">
        <w:rPr>
          <w:rFonts w:cs="Arial"/>
          <w:color w:val="A9B7C6"/>
          <w:szCs w:val="22"/>
        </w:rPr>
        <w:t>ChangePage</w:t>
      </w:r>
      <w:r w:rsidRPr="002A0F94">
        <w:rPr>
          <w:rFonts w:cs="Arial"/>
          <w:color w:val="A9B7C6"/>
          <w:szCs w:val="22"/>
        </w:rPr>
        <w:br/>
        <w:t>{</w:t>
      </w:r>
      <w:r w:rsidRPr="002A0F94">
        <w:rPr>
          <w:rFonts w:cs="Arial"/>
          <w:color w:val="A9B7C6"/>
          <w:szCs w:val="22"/>
        </w:rPr>
        <w:br/>
        <w:t xml:space="preserve">    String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String content</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String getTitle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setTitle (String title)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getContent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setContent (String content)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w:t>
      </w:r>
    </w:p>
    <w:p w14:paraId="1915704F" w14:textId="77777777" w:rsidR="00970A5E" w:rsidRPr="002A0F94" w:rsidRDefault="00970A5E" w:rsidP="00970A5E">
      <w:pPr>
        <w:pStyle w:val="berschriftVier"/>
      </w:pPr>
    </w:p>
    <w:p w14:paraId="6682536C" w14:textId="77777777" w:rsidR="00970A5E" w:rsidRPr="002A0F94" w:rsidRDefault="00970A5E" w:rsidP="00970A5E">
      <w:pPr>
        <w:pStyle w:val="berschriftVier"/>
      </w:pPr>
    </w:p>
    <w:p w14:paraId="30C75670" w14:textId="77777777" w:rsidR="00970A5E" w:rsidRPr="002A0F94" w:rsidRDefault="00AF5E23" w:rsidP="00970A5E">
      <w:pPr>
        <w:pStyle w:val="berschriftVier"/>
      </w:pPr>
      <w:r>
        <w:br w:type="column"/>
      </w:r>
      <w:r w:rsidR="00970A5E" w:rsidRPr="002A0F94">
        <w:lastRenderedPageBreak/>
        <w:t>Session Controller</w:t>
      </w:r>
    </w:p>
    <w:p w14:paraId="6A4BD85B" w14:textId="77777777" w:rsidR="00970A5E" w:rsidRDefault="00970A5E" w:rsidP="00970A5E">
      <w:pPr>
        <w:shd w:val="clear" w:color="auto" w:fill="2B2B2B"/>
        <w:autoSpaceDE w:val="0"/>
        <w:autoSpaceDN w:val="0"/>
        <w:adjustRightInd w:val="0"/>
        <w:spacing w:line="240" w:lineRule="auto"/>
        <w:rPr>
          <w:rFonts w:ascii="Courier New" w:hAnsi="Courier New" w:cs="Courier New"/>
          <w:color w:val="A9B7C6"/>
          <w:sz w:val="18"/>
          <w:szCs w:val="18"/>
          <w:lang w:val="en-US"/>
        </w:rPr>
      </w:pPr>
      <w:r w:rsidRPr="002A0F94">
        <w:rPr>
          <w:rFonts w:cs="Arial"/>
          <w:color w:val="CC7832"/>
          <w:szCs w:val="22"/>
        </w:rPr>
        <w:t xml:space="preserve">package </w:t>
      </w:r>
      <w:r w:rsidRPr="002A0F94">
        <w:rPr>
          <w:rFonts w:cs="Arial"/>
          <w:color w:val="A9B7C6"/>
          <w:szCs w:val="22"/>
        </w:rPr>
        <w:t>api</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entity.domain.User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org.springframework.beans.factory.annotation.Autowired</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org.springframework.security.crypto.password.StandardPasswordEncoder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org.springframework.web.bind.annotation.RequestBody</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org.springframework.web.bind.annotation.RequestMapping</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org.springframework.web.bind.annotation.RestController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sun.rmi.runtime.Log</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javax.persistence.EntityManager</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javax.servlet.http.HttpSession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static </w:t>
      </w:r>
      <w:r w:rsidRPr="002A0F94">
        <w:rPr>
          <w:rFonts w:cs="Arial"/>
          <w:color w:val="A9B7C6"/>
          <w:szCs w:val="22"/>
        </w:rPr>
        <w:t>org.springframework.web.bind.annotation.RequestMethod.POST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A9B7C6"/>
          <w:szCs w:val="22"/>
        </w:rPr>
        <w:t>@RestController</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 xml:space="preserve">SessionController </w:t>
      </w:r>
      <w:r w:rsidRPr="002A0F94">
        <w:rPr>
          <w:rFonts w:cs="Arial"/>
          <w:color w:val="CC7832"/>
          <w:szCs w:val="22"/>
        </w:rPr>
        <w:t xml:space="preserve">extends </w:t>
      </w:r>
      <w:r w:rsidRPr="002A0F94">
        <w:rPr>
          <w:rFonts w:cs="Arial"/>
          <w:color w:val="A9B7C6"/>
          <w:szCs w:val="22"/>
        </w:rPr>
        <w:t>Controller</w:t>
      </w:r>
      <w:r w:rsidRPr="002A0F94">
        <w:rPr>
          <w:rFonts w:cs="Arial"/>
          <w:color w:val="A9B7C6"/>
          <w:szCs w:val="22"/>
        </w:rPr>
        <w:br/>
        <w:t>{</w:t>
      </w:r>
      <w:r w:rsidRPr="002A0F94">
        <w:rPr>
          <w:rFonts w:cs="Arial"/>
          <w:color w:val="A9B7C6"/>
          <w:szCs w:val="22"/>
        </w:rPr>
        <w:br/>
        <w:t xml:space="preserve">    @Autowired</w:t>
      </w:r>
      <w:r w:rsidRPr="002A0F94">
        <w:rPr>
          <w:rFonts w:cs="Arial"/>
          <w:color w:val="A9B7C6"/>
          <w:szCs w:val="22"/>
        </w:rPr>
        <w:br/>
        <w:t xml:space="preserve">    StandardPasswordEncoder passwordEncoder</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SessionController (EntityManager em)</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super</w:t>
      </w:r>
      <w:r w:rsidRPr="002A0F94">
        <w:rPr>
          <w:rFonts w:cs="Arial"/>
          <w:color w:val="A9B7C6"/>
          <w:szCs w:val="22"/>
        </w:rPr>
        <w:t>(em)</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@RequestMapping(method = POST</w:t>
      </w:r>
      <w:r w:rsidRPr="002A0F94">
        <w:rPr>
          <w:rFonts w:cs="Arial"/>
          <w:color w:val="CC7832"/>
          <w:szCs w:val="22"/>
        </w:rPr>
        <w:t xml:space="preserve">, </w:t>
      </w:r>
      <w:r w:rsidRPr="002A0F94">
        <w:rPr>
          <w:rFonts w:cs="Arial"/>
          <w:color w:val="A9B7C6"/>
          <w:szCs w:val="22"/>
        </w:rPr>
        <w:t xml:space="preserve">value = </w:t>
      </w:r>
      <w:r w:rsidRPr="002A0F94">
        <w:rPr>
          <w:rFonts w:cs="Arial"/>
          <w:color w:val="6A8759"/>
          <w:szCs w:val="22"/>
        </w:rPr>
        <w:t>"/login"</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login(@RequestBody Login login</w:t>
      </w:r>
      <w:r w:rsidRPr="002A0F94">
        <w:rPr>
          <w:rFonts w:cs="Arial"/>
          <w:color w:val="CC7832"/>
          <w:szCs w:val="22"/>
        </w:rPr>
        <w:t xml:space="preserve">, </w:t>
      </w:r>
      <w:r w:rsidRPr="002A0F94">
        <w:rPr>
          <w:rFonts w:cs="Arial"/>
          <w:color w:val="A9B7C6"/>
          <w:szCs w:val="22"/>
        </w:rPr>
        <w:t xml:space="preserve">HttpSession session) </w:t>
      </w:r>
      <w:r w:rsidRPr="002A0F94">
        <w:rPr>
          <w:rFonts w:cs="Arial"/>
          <w:color w:val="CC7832"/>
          <w:szCs w:val="22"/>
        </w:rPr>
        <w:t xml:space="preserve">throws </w:t>
      </w:r>
      <w:r w:rsidRPr="002A0F94">
        <w:rPr>
          <w:rFonts w:cs="Arial"/>
          <w:color w:val="A9B7C6"/>
          <w:szCs w:val="22"/>
        </w:rPr>
        <w:t>Exception</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 xml:space="preserve">(login == </w:t>
      </w:r>
      <w:r w:rsidRPr="002A0F94">
        <w:rPr>
          <w:rFonts w:cs="Arial"/>
          <w:color w:val="CC7832"/>
          <w:szCs w:val="22"/>
        </w:rPr>
        <w:t>null</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return;</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(session.getAttribute(</w:t>
      </w:r>
      <w:r w:rsidRPr="002A0F94">
        <w:rPr>
          <w:rFonts w:cs="Arial"/>
          <w:color w:val="6A8759"/>
          <w:szCs w:val="22"/>
        </w:rPr>
        <w:t>"User"</w:t>
      </w:r>
      <w:r w:rsidRPr="002A0F94">
        <w:rPr>
          <w:rFonts w:cs="Arial"/>
          <w:color w:val="A9B7C6"/>
          <w:szCs w:val="22"/>
        </w:rPr>
        <w:t xml:space="preserve">) != </w:t>
      </w:r>
      <w:r w:rsidRPr="002A0F94">
        <w:rPr>
          <w:rFonts w:cs="Arial"/>
          <w:color w:val="CC7832"/>
          <w:szCs w:val="22"/>
        </w:rPr>
        <w:t>null</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"Already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User user = em.createNamedQuery(</w:t>
      </w:r>
      <w:r w:rsidRPr="00970A5E">
        <w:rPr>
          <w:rFonts w:cs="Arial"/>
          <w:color w:val="6A8759"/>
          <w:szCs w:val="22"/>
          <w:lang w:val="en-US"/>
        </w:rPr>
        <w:t>"User.findUserByUsername"</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class</w:t>
      </w:r>
      <w:r w:rsidRPr="00970A5E">
        <w:rPr>
          <w:rFonts w:cs="Arial"/>
          <w:color w:val="A9B7C6"/>
          <w:szCs w:val="22"/>
          <w:lang w:val="en-US"/>
        </w:rPr>
        <w:t>).setParameter(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login.getUsername()).getSingleResult()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"Invalid credentials"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(passwordEncoder.matches(login.getPassword()</w:t>
      </w:r>
      <w:r w:rsidRPr="00970A5E">
        <w:rPr>
          <w:rFonts w:cs="Arial"/>
          <w:color w:val="CC7832"/>
          <w:szCs w:val="22"/>
          <w:lang w:val="en-US"/>
        </w:rPr>
        <w:t xml:space="preserve">, </w:t>
      </w:r>
      <w:r w:rsidRPr="00970A5E">
        <w:rPr>
          <w:rFonts w:cs="Arial"/>
          <w:color w:val="A9B7C6"/>
          <w:szCs w:val="22"/>
          <w:lang w:val="en-US"/>
        </w:rPr>
        <w:t>user.getPassword()))</w:t>
      </w:r>
      <w:r w:rsidRPr="00970A5E">
        <w:rPr>
          <w:rFonts w:cs="Arial"/>
          <w:color w:val="A9B7C6"/>
          <w:szCs w:val="22"/>
          <w:lang w:val="en-US"/>
        </w:rPr>
        <w:br/>
        <w:t xml:space="preserve">        {</w:t>
      </w:r>
      <w:r w:rsidRPr="00970A5E">
        <w:rPr>
          <w:rFonts w:cs="Arial"/>
          <w:color w:val="A9B7C6"/>
          <w:szCs w:val="22"/>
          <w:lang w:val="en-US"/>
        </w:rPr>
        <w:br/>
        <w:t xml:space="preserve">            session.setAttribute(</w:t>
      </w:r>
      <w:r w:rsidRPr="00970A5E">
        <w:rPr>
          <w:rFonts w:cs="Arial"/>
          <w:color w:val="6A8759"/>
          <w:szCs w:val="22"/>
          <w:lang w:val="en-US"/>
        </w:rPr>
        <w:t>"User"</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"Invalid credentials"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lastRenderedPageBreak/>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"/logout"</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logout(HttpSession session)</w:t>
      </w:r>
      <w:r w:rsidRPr="00970A5E">
        <w:rPr>
          <w:rFonts w:cs="Arial"/>
          <w:color w:val="A9B7C6"/>
          <w:szCs w:val="22"/>
          <w:lang w:val="en-US"/>
        </w:rPr>
        <w:br/>
        <w:t xml:space="preserve">    {</w:t>
      </w:r>
      <w:r w:rsidRPr="00970A5E">
        <w:rPr>
          <w:rFonts w:cs="Arial"/>
          <w:color w:val="A9B7C6"/>
          <w:szCs w:val="22"/>
          <w:lang w:val="en-US"/>
        </w:rPr>
        <w:br/>
        <w:t xml:space="preserve">        session.removeAttribute(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Login</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setPassword (String password)</w:t>
      </w:r>
      <w:r w:rsidRPr="00970A5E">
        <w:rPr>
          <w:rFonts w:cs="Arial"/>
          <w:color w:val="A9B7C6"/>
          <w:szCs w:val="22"/>
          <w:lang w:val="en-US"/>
        </w:rPr>
        <w:br/>
        <w:t xml:space="preserve">    {</w:t>
      </w:r>
      <w:r w:rsidRPr="00970A5E">
        <w:rPr>
          <w:rFonts w:cs="Arial"/>
          <w:color w:val="A9B7C6"/>
          <w:szCs w:val="22"/>
          <w:lang w:val="en-US"/>
        </w:rPr>
        <w:br/>
      </w:r>
      <w:r w:rsidRPr="00634851">
        <w:rPr>
          <w:rFonts w:ascii="Courier New" w:hAnsi="Courier New" w:cs="Courier New"/>
          <w:color w:val="A9B7C6"/>
          <w:sz w:val="18"/>
          <w:szCs w:val="18"/>
          <w:lang w:val="en-US"/>
        </w:rPr>
        <w:t xml:space="preserve">        </w:t>
      </w:r>
      <w:r w:rsidRPr="00634851">
        <w:rPr>
          <w:rFonts w:ascii="Courier New" w:hAnsi="Courier New" w:cs="Courier New"/>
          <w:color w:val="CC7832"/>
          <w:sz w:val="18"/>
          <w:szCs w:val="18"/>
          <w:lang w:val="en-US"/>
        </w:rPr>
        <w:t>this</w:t>
      </w:r>
      <w:r w:rsidRPr="00634851">
        <w:rPr>
          <w:rFonts w:ascii="Courier New" w:hAnsi="Courier New" w:cs="Courier New"/>
          <w:color w:val="A9B7C6"/>
          <w:sz w:val="18"/>
          <w:szCs w:val="18"/>
          <w:lang w:val="en-US"/>
        </w:rPr>
        <w:t>.password = password</w:t>
      </w:r>
      <w:r w:rsidRPr="00634851">
        <w:rPr>
          <w:rFonts w:ascii="Courier New" w:hAnsi="Courier New" w:cs="Courier New"/>
          <w:color w:val="CC7832"/>
          <w:sz w:val="18"/>
          <w:szCs w:val="18"/>
          <w:lang w:val="en-US"/>
        </w:rPr>
        <w:t>;</w:t>
      </w:r>
      <w:r w:rsidRPr="00634851">
        <w:rPr>
          <w:rFonts w:ascii="Courier New" w:hAnsi="Courier New" w:cs="Courier New"/>
          <w:color w:val="CC7832"/>
          <w:sz w:val="18"/>
          <w:szCs w:val="18"/>
          <w:lang w:val="en-US"/>
        </w:rPr>
        <w:br/>
        <w:t xml:space="preserve">    </w:t>
      </w:r>
      <w:r>
        <w:rPr>
          <w:rFonts w:ascii="Courier New" w:hAnsi="Courier New" w:cs="Courier New"/>
          <w:color w:val="A9B7C6"/>
          <w:sz w:val="18"/>
          <w:szCs w:val="18"/>
          <w:lang w:val="en-US"/>
        </w:rPr>
        <w:t>}</w:t>
      </w:r>
    </w:p>
    <w:p w14:paraId="7AB81ACF" w14:textId="77777777" w:rsidR="00970A5E" w:rsidRDefault="00970A5E" w:rsidP="00970A5E">
      <w:pPr>
        <w:shd w:val="clear" w:color="auto" w:fill="2B2B2B"/>
        <w:autoSpaceDE w:val="0"/>
        <w:autoSpaceDN w:val="0"/>
        <w:adjustRightInd w:val="0"/>
        <w:spacing w:line="240" w:lineRule="auto"/>
        <w:rPr>
          <w:rFonts w:ascii="Courier New" w:hAnsi="Courier New" w:cs="Courier New"/>
          <w:color w:val="A9B7C6"/>
          <w:sz w:val="18"/>
          <w:szCs w:val="18"/>
          <w:lang w:val="en-US"/>
        </w:rPr>
        <w:sectPr w:rsidR="00970A5E">
          <w:headerReference w:type="default" r:id="rId17"/>
          <w:footerReference w:type="default" r:id="rId18"/>
          <w:pgSz w:w="11906" w:h="16838" w:code="9"/>
          <w:pgMar w:top="1240" w:right="1134" w:bottom="993" w:left="1701" w:header="709" w:footer="669" w:gutter="0"/>
          <w:cols w:space="708"/>
          <w:docGrid w:linePitch="360"/>
        </w:sectPr>
      </w:pPr>
      <w:r w:rsidRPr="00634851">
        <w:rPr>
          <w:rFonts w:ascii="Courier New" w:hAnsi="Courier New" w:cs="Courier New"/>
          <w:color w:val="A9B7C6"/>
          <w:sz w:val="18"/>
          <w:szCs w:val="18"/>
          <w:lang w:val="en-US"/>
        </w:rPr>
        <w:t>}</w:t>
      </w:r>
    </w:p>
    <w:p w14:paraId="03E96BCB" w14:textId="77777777" w:rsidR="005A7C27" w:rsidRPr="00970A5E" w:rsidRDefault="005A7C27" w:rsidP="005A7C27">
      <w:pPr>
        <w:pStyle w:val="berschriftVier"/>
        <w:rPr>
          <w:lang w:val="en-US"/>
        </w:rPr>
      </w:pPr>
      <w:r w:rsidRPr="00970A5E">
        <w:rPr>
          <w:lang w:val="en-US"/>
        </w:rPr>
        <w:lastRenderedPageBreak/>
        <w:t>Tag Controller</w:t>
      </w:r>
    </w:p>
    <w:p w14:paraId="2CD8F023"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api</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entity.data.DataPage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entity.data.DataTag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entity.domain.Tag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org.hibernate.type.ListType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org.springframework.transaction.annotation.Transactional</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org.springframework.web.bind.annotation.PathVariable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org.springframework.web.bind.annotation.RequestBody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org.springframework.web.bind.annotation.RequestMapping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org.springframework.web.bind.annotation.RestController</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javax.persistence.EntityManager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javax.persistence.Query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java.util.ArrayList</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java.util.List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static </w:t>
      </w:r>
      <w:r w:rsidRPr="00970A5E">
        <w:rPr>
          <w:rFonts w:cs="Arial"/>
          <w:color w:val="A9B7C6"/>
          <w:szCs w:val="22"/>
          <w:lang w:val="en-US"/>
        </w:rPr>
        <w:t>org.springframework.web.bind.annotation.RequestMethod.*</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A9B7C6"/>
          <w:szCs w:val="22"/>
          <w:lang w:val="en-US"/>
        </w:rPr>
        <w:t>@RestController</w:t>
      </w:r>
      <w:r w:rsidRPr="00970A5E">
        <w:rPr>
          <w:rFonts w:cs="Arial"/>
          <w:color w:val="A9B7C6"/>
          <w:szCs w:val="22"/>
          <w:lang w:val="en-US"/>
        </w:rPr>
        <w:br/>
        <w:t>@RequestMapping(</w:t>
      </w:r>
      <w:r w:rsidRPr="00970A5E">
        <w:rPr>
          <w:rFonts w:cs="Arial"/>
          <w:color w:val="6A8759"/>
          <w:szCs w:val="22"/>
          <w:lang w:val="en-US"/>
        </w:rPr>
        <w:t>"/tag"</w:t>
      </w:r>
      <w:r w:rsidRPr="00970A5E">
        <w:rPr>
          <w:rFonts w:cs="Arial"/>
          <w:color w:val="A9B7C6"/>
          <w:szCs w:val="22"/>
          <w:lang w:val="en-US"/>
        </w:rPr>
        <w:t>)</w:t>
      </w:r>
      <w:r w:rsidRPr="00970A5E">
        <w:rPr>
          <w:rFonts w:cs="Arial"/>
          <w:color w:val="A9B7C6"/>
          <w:szCs w:val="22"/>
          <w:lang w:val="en-US"/>
        </w:rPr>
        <w:br/>
      </w:r>
      <w:r w:rsidRPr="00970A5E">
        <w:rPr>
          <w:rFonts w:cs="Arial"/>
          <w:color w:val="CC7832"/>
          <w:szCs w:val="22"/>
          <w:lang w:val="en-US"/>
        </w:rPr>
        <w:t xml:space="preserve">public class </w:t>
      </w:r>
      <w:r w:rsidRPr="00970A5E">
        <w:rPr>
          <w:rFonts w:cs="Arial"/>
          <w:color w:val="A9B7C6"/>
          <w:szCs w:val="22"/>
          <w:lang w:val="en-US"/>
        </w:rPr>
        <w:t xml:space="preserve">TagController </w:t>
      </w:r>
      <w:r w:rsidRPr="00970A5E">
        <w:rPr>
          <w:rFonts w:cs="Arial"/>
          <w:color w:val="CC7832"/>
          <w:szCs w:val="22"/>
          <w:lang w:val="en-US"/>
        </w:rPr>
        <w:t xml:space="preserve">extends </w:t>
      </w:r>
      <w:r w:rsidRPr="00970A5E">
        <w:rPr>
          <w:rFonts w:cs="Arial"/>
          <w:color w:val="A9B7C6"/>
          <w:szCs w:val="22"/>
          <w:lang w:val="en-US"/>
        </w:rPr>
        <w:t>Controller</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TagController (EntityManager em)</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super</w:t>
      </w:r>
      <w:r w:rsidRPr="00970A5E">
        <w:rPr>
          <w:rFonts w:cs="Arial"/>
          <w:color w:val="A9B7C6"/>
          <w:szCs w:val="22"/>
          <w:lang w:val="en-US"/>
        </w:rPr>
        <w:t>(em)</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A9B7C6"/>
          <w:szCs w:val="22"/>
          <w:lang w:val="en-US"/>
        </w:rPr>
        <w:br/>
        <w:t xml:space="preserve">    DataTag[] getTags ()</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"Tag.findAll"</w:t>
      </w:r>
      <w:r w:rsidRPr="00970A5E">
        <w:rPr>
          <w:rFonts w:cs="Arial"/>
          <w:color w:val="CC7832"/>
          <w:szCs w:val="22"/>
          <w:lang w:val="en-US"/>
        </w:rPr>
        <w:t xml:space="preserve">, </w:t>
      </w:r>
      <w:r w:rsidRPr="00970A5E">
        <w:rPr>
          <w:rFonts w:cs="Arial"/>
          <w:color w:val="A9B7C6"/>
          <w:szCs w:val="22"/>
          <w:lang w:val="en-US"/>
        </w:rPr>
        <w:t>Tag.</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(query.getMaxResults() == </w:t>
      </w:r>
      <w:r w:rsidRPr="00970A5E">
        <w:rPr>
          <w:rFonts w:cs="Arial"/>
          <w:color w:val="6897BB"/>
          <w:szCs w:val="22"/>
          <w:lang w:val="en-US"/>
        </w:rPr>
        <w:t>0</w:t>
      </w:r>
      <w:r w:rsidRPr="00970A5E">
        <w:rPr>
          <w:rFonts w:cs="Arial"/>
          <w:color w:val="A9B7C6"/>
          <w:szCs w:val="22"/>
          <w:lang w:val="en-US"/>
        </w:rPr>
        <w:t xml:space="preserve">) </w:t>
      </w:r>
      <w:r w:rsidRPr="00970A5E">
        <w:rPr>
          <w:rFonts w:cs="Arial"/>
          <w:color w:val="CC7832"/>
          <w:szCs w:val="22"/>
          <w:lang w:val="en-US"/>
        </w:rPr>
        <w:t xml:space="preserve">return new </w:t>
      </w:r>
      <w:r w:rsidRPr="00970A5E">
        <w:rPr>
          <w:rFonts w:cs="Arial"/>
          <w:color w:val="A9B7C6"/>
          <w:szCs w:val="22"/>
          <w:lang w:val="en-US"/>
        </w:rPr>
        <w:t>DataTag[</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List&lt;Tag&gt; tags         = query.getResultList()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 xml:space="preserve">DataTag[] dataDataTags = </w:t>
      </w:r>
      <w:r w:rsidRPr="00970A5E">
        <w:rPr>
          <w:rFonts w:cs="Arial"/>
          <w:color w:val="CC7832"/>
          <w:szCs w:val="22"/>
          <w:lang w:val="en-US"/>
        </w:rPr>
        <w:t xml:space="preserve">new </w:t>
      </w:r>
      <w:r w:rsidRPr="00970A5E">
        <w:rPr>
          <w:rFonts w:cs="Arial"/>
          <w:color w:val="A9B7C6"/>
          <w:szCs w:val="22"/>
          <w:lang w:val="en-US"/>
        </w:rPr>
        <w:t>DataTag[tags.size()]</w:t>
      </w:r>
      <w:r w:rsidRPr="00970A5E">
        <w:rPr>
          <w:rFonts w:cs="Arial"/>
          <w:color w:val="CC7832"/>
          <w:szCs w:val="22"/>
          <w:lang w:val="en-US"/>
        </w:rPr>
        <w:t>;</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tags.size()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dataDataTags[i] = dataFromDomain(tags.get(i))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DataTag dataFromDomain (Tag tag)</w:t>
      </w:r>
      <w:r w:rsidRPr="00970A5E">
        <w:rPr>
          <w:rFonts w:cs="Arial"/>
          <w:color w:val="A9B7C6"/>
          <w:szCs w:val="22"/>
          <w:lang w:val="en-US"/>
        </w:rPr>
        <w:br/>
        <w:t xml:space="preserve">    {</w:t>
      </w:r>
      <w:r w:rsidRPr="00970A5E">
        <w:rPr>
          <w:rFonts w:cs="Arial"/>
          <w:color w:val="A9B7C6"/>
          <w:szCs w:val="22"/>
          <w:lang w:val="en-US"/>
        </w:rPr>
        <w:br/>
        <w:t xml:space="preserve">        DataTag dataTag = </w:t>
      </w:r>
      <w:r w:rsidRPr="00970A5E">
        <w:rPr>
          <w:rFonts w:cs="Arial"/>
          <w:color w:val="CC7832"/>
          <w:szCs w:val="22"/>
          <w:lang w:val="en-US"/>
        </w:rPr>
        <w:t xml:space="preserve">new </w:t>
      </w:r>
      <w:r w:rsidRPr="00970A5E">
        <w:rPr>
          <w:rFonts w:cs="Arial"/>
          <w:color w:val="A9B7C6"/>
          <w:szCs w:val="22"/>
          <w:lang w:val="en-US"/>
        </w:rPr>
        <w:t>DataTag(tag.getName())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dataTag.setId(tag.getId())</w:t>
      </w:r>
      <w:r w:rsidRPr="00970A5E">
        <w:rPr>
          <w:rFonts w:cs="Arial"/>
          <w:color w:val="CC7832"/>
          <w:szCs w:val="22"/>
          <w:lang w:val="en-US"/>
        </w:rPr>
        <w:t>;</w:t>
      </w:r>
      <w:r w:rsidRPr="00970A5E">
        <w:rPr>
          <w:rFonts w:cs="Arial"/>
          <w:color w:val="CC7832"/>
          <w:szCs w:val="22"/>
          <w:lang w:val="en-US"/>
        </w:rPr>
        <w:br/>
        <w:t xml:space="preserve">        return </w:t>
      </w:r>
      <w:r w:rsidRPr="00970A5E">
        <w:rPr>
          <w:rFonts w:cs="Arial"/>
          <w:color w:val="A9B7C6"/>
          <w:szCs w:val="22"/>
          <w:lang w:val="en-US"/>
        </w:rPr>
        <w:t>dataTag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DataTag getTag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Query query = em.createNamedQuery(</w:t>
      </w:r>
      <w:r w:rsidRPr="00970A5E">
        <w:rPr>
          <w:rFonts w:cs="Arial"/>
          <w:color w:val="6A8759"/>
          <w:szCs w:val="22"/>
          <w:lang w:val="en-US"/>
        </w:rPr>
        <w:t>"Tag.findTagById"</w:t>
      </w:r>
      <w:r w:rsidRPr="00970A5E">
        <w:rPr>
          <w:rFonts w:cs="Arial"/>
          <w:color w:val="CC7832"/>
          <w:szCs w:val="22"/>
          <w:lang w:val="en-US"/>
        </w:rPr>
        <w:t xml:space="preserve">, </w:t>
      </w:r>
      <w:r w:rsidRPr="00970A5E">
        <w:rPr>
          <w:rFonts w:cs="Arial"/>
          <w:color w:val="A9B7C6"/>
          <w:szCs w:val="22"/>
          <w:lang w:val="en-US"/>
        </w:rPr>
        <w:t>Tag.</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Tag tag = (Tag) query.getSingleResult()</w:t>
      </w:r>
      <w:r w:rsidRPr="00970A5E">
        <w:rPr>
          <w:rFonts w:cs="Arial"/>
          <w:color w:val="CC7832"/>
          <w:szCs w:val="22"/>
          <w:lang w:val="en-US"/>
        </w:rPr>
        <w:t>;</w:t>
      </w:r>
      <w:r w:rsidRPr="00970A5E">
        <w:rPr>
          <w:rFonts w:cs="Arial"/>
          <w:color w:val="CC7832"/>
          <w:szCs w:val="22"/>
          <w:lang w:val="en-US"/>
        </w:rPr>
        <w:br/>
        <w:t xml:space="preserve">        return </w:t>
      </w:r>
      <w:r w:rsidRPr="00970A5E">
        <w:rPr>
          <w:rFonts w:cs="Arial"/>
          <w:color w:val="A9B7C6"/>
          <w:szCs w:val="22"/>
          <w:lang w:val="en-US"/>
        </w:rPr>
        <w:t>dataFromDomain(tag)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"/{tagId}/page"</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 xml:space="preserve">DataPage[] getPagesFromTag (@PathVariable </w:t>
      </w:r>
      <w:r w:rsidRPr="00970A5E">
        <w:rPr>
          <w:rFonts w:cs="Arial"/>
          <w:color w:val="CC7832"/>
          <w:szCs w:val="22"/>
          <w:lang w:val="en-US"/>
        </w:rPr>
        <w:t xml:space="preserve">long </w:t>
      </w:r>
      <w:r w:rsidRPr="00970A5E">
        <w:rPr>
          <w:rFonts w:cs="Arial"/>
          <w:color w:val="A9B7C6"/>
          <w:szCs w:val="22"/>
          <w:lang w:val="en-US"/>
        </w:rPr>
        <w:t xml:space="preserve">tagId)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(tag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"Tag nicht gefunden"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List&lt;Page&gt; pagesWithTag = </w:t>
      </w:r>
      <w:r w:rsidRPr="00970A5E">
        <w:rPr>
          <w:rFonts w:cs="Arial"/>
          <w:color w:val="CC7832"/>
          <w:szCs w:val="22"/>
          <w:lang w:val="en-US"/>
        </w:rPr>
        <w:t xml:space="preserve">new </w:t>
      </w:r>
      <w:r w:rsidRPr="00970A5E">
        <w:rPr>
          <w:rFonts w:cs="Arial"/>
          <w:color w:val="A9B7C6"/>
          <w:szCs w:val="22"/>
          <w:lang w:val="en-US"/>
        </w:rPr>
        <w:t>ArrayList&lt;&gt;()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List&lt;Page&gt; pages = em.createNamedQuery(</w:t>
      </w:r>
      <w:r w:rsidRPr="00970A5E">
        <w:rPr>
          <w:rFonts w:cs="Arial"/>
          <w:color w:val="6A8759"/>
          <w:szCs w:val="22"/>
          <w:lang w:val="en-US"/>
        </w:rPr>
        <w:t>"Page.findAll"</w:t>
      </w:r>
      <w:r w:rsidRPr="00970A5E">
        <w:rPr>
          <w:rFonts w:cs="Arial"/>
          <w:color w:val="CC7832"/>
          <w:szCs w:val="22"/>
          <w:lang w:val="en-US"/>
        </w:rPr>
        <w:t xml:space="preserve">, </w:t>
      </w:r>
      <w:r w:rsidRPr="00970A5E">
        <w:rPr>
          <w:rFonts w:cs="Arial"/>
          <w:color w:val="A9B7C6"/>
          <w:szCs w:val="22"/>
          <w:lang w:val="en-US"/>
        </w:rPr>
        <w:t>Page.</w:t>
      </w:r>
      <w:r w:rsidRPr="00970A5E">
        <w:rPr>
          <w:rFonts w:cs="Arial"/>
          <w:color w:val="CC7832"/>
          <w:szCs w:val="22"/>
          <w:lang w:val="en-US"/>
        </w:rPr>
        <w:t>class</w:t>
      </w:r>
      <w:r w:rsidRPr="00970A5E">
        <w:rPr>
          <w:rFonts w:cs="Arial"/>
          <w:color w:val="A9B7C6"/>
          <w:szCs w:val="22"/>
          <w:lang w:val="en-US"/>
        </w:rPr>
        <w:t>).getResultList()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pages.forEach(page -&gt;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(page.getTags().contains(tag))</w:t>
      </w:r>
      <w:r w:rsidRPr="00970A5E">
        <w:rPr>
          <w:rFonts w:cs="Arial"/>
          <w:color w:val="A9B7C6"/>
          <w:szCs w:val="22"/>
          <w:lang w:val="en-US"/>
        </w:rPr>
        <w:br/>
        <w:t xml:space="preserve">            {</w:t>
      </w:r>
      <w:r w:rsidRPr="00970A5E">
        <w:rPr>
          <w:rFonts w:cs="Arial"/>
          <w:color w:val="A9B7C6"/>
          <w:szCs w:val="22"/>
          <w:lang w:val="en-US"/>
        </w:rPr>
        <w:br/>
        <w:t xml:space="preserve">                pagesWithTag.add(page)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 xml:space="preserve">DataPage[] dataPages = </w:t>
      </w:r>
      <w:r w:rsidRPr="00970A5E">
        <w:rPr>
          <w:rFonts w:cs="Arial"/>
          <w:color w:val="CC7832"/>
          <w:szCs w:val="22"/>
          <w:lang w:val="en-US"/>
        </w:rPr>
        <w:t xml:space="preserve">new </w:t>
      </w:r>
      <w:r w:rsidRPr="00970A5E">
        <w:rPr>
          <w:rFonts w:cs="Arial"/>
          <w:color w:val="A9B7C6"/>
          <w:szCs w:val="22"/>
          <w:lang w:val="en-US"/>
        </w:rPr>
        <w:t>DataPage[pagesWithTag.size()]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pagesWithTag.size()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dataPages[i] = PageController.dataFromDomain(pagesWithTag.get(i))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dataPages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createTag (@RequestBody String label)</w:t>
      </w:r>
      <w:r w:rsidRPr="00970A5E">
        <w:rPr>
          <w:rFonts w:cs="Arial"/>
          <w:color w:val="A9B7C6"/>
          <w:szCs w:val="22"/>
          <w:lang w:val="en-US"/>
        </w:rPr>
        <w:br/>
        <w:t xml:space="preserve">    {</w:t>
      </w:r>
      <w:r w:rsidRPr="00970A5E">
        <w:rPr>
          <w:rFonts w:cs="Arial"/>
          <w:color w:val="A9B7C6"/>
          <w:szCs w:val="22"/>
          <w:lang w:val="en-US"/>
        </w:rPr>
        <w:br/>
        <w:t xml:space="preserve">        Tag tag = </w:t>
      </w:r>
      <w:r w:rsidRPr="00970A5E">
        <w:rPr>
          <w:rFonts w:cs="Arial"/>
          <w:color w:val="CC7832"/>
          <w:szCs w:val="22"/>
          <w:lang w:val="en-US"/>
        </w:rPr>
        <w:t xml:space="preserve">new </w:t>
      </w:r>
      <w:r w:rsidRPr="00970A5E">
        <w:rPr>
          <w:rFonts w:cs="Arial"/>
          <w:color w:val="A9B7C6"/>
          <w:szCs w:val="22"/>
          <w:lang w:val="en-US"/>
        </w:rPr>
        <w:t>Tag(label)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em.persist(tag)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PUT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 xml:space="preserve">updateTag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CC7832"/>
          <w:szCs w:val="22"/>
          <w:lang w:val="en-US"/>
        </w:rPr>
        <w:t xml:space="preserve">, </w:t>
      </w:r>
      <w:r w:rsidRPr="00970A5E">
        <w:rPr>
          <w:rFonts w:cs="Arial"/>
          <w:color w:val="A9B7C6"/>
          <w:szCs w:val="22"/>
          <w:lang w:val="en-US"/>
        </w:rPr>
        <w:t>@RequestBody String label)</w:t>
      </w:r>
      <w:r w:rsidRPr="00970A5E">
        <w:rPr>
          <w:rFonts w:cs="Arial"/>
          <w:color w:val="A9B7C6"/>
          <w:szCs w:val="22"/>
          <w:lang w:val="en-US"/>
        </w:rPr>
        <w:br/>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tag.setName(label)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em.merge(tag)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DELETE</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"/{tagId}"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 xml:space="preserve">deleteTag (@PathVariable </w:t>
      </w:r>
      <w:r w:rsidRPr="00970A5E">
        <w:rPr>
          <w:rFonts w:cs="Arial"/>
          <w:color w:val="CC7832"/>
          <w:szCs w:val="22"/>
          <w:lang w:val="en-US"/>
        </w:rPr>
        <w:t xml:space="preserve">long </w:t>
      </w:r>
      <w:r w:rsidRPr="00970A5E">
        <w:rPr>
          <w:rFonts w:cs="Arial"/>
          <w:color w:val="A9B7C6"/>
          <w:szCs w:val="22"/>
          <w:lang w:val="en-US"/>
        </w:rPr>
        <w:t>tagId)</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Tag tag = em.find(Tag.</w:t>
      </w:r>
      <w:r w:rsidRPr="00970A5E">
        <w:rPr>
          <w:rFonts w:cs="Arial"/>
          <w:color w:val="CC7832"/>
          <w:szCs w:val="22"/>
          <w:lang w:val="en-US"/>
        </w:rPr>
        <w:t xml:space="preserve">class, </w:t>
      </w:r>
      <w:r w:rsidRPr="00970A5E">
        <w:rPr>
          <w:rFonts w:cs="Arial"/>
          <w:color w:val="A9B7C6"/>
          <w:szCs w:val="22"/>
          <w:lang w:val="en-US"/>
        </w:rPr>
        <w:t>tagId)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em.remove(tag)</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p>
    <w:p w14:paraId="19813AB2" w14:textId="77777777" w:rsidR="005A7C27" w:rsidRPr="00970A5E" w:rsidRDefault="005A7C27">
      <w:pPr>
        <w:rPr>
          <w:lang w:val="en-US"/>
        </w:rPr>
      </w:pPr>
    </w:p>
    <w:p w14:paraId="0DB57930" w14:textId="77777777" w:rsidR="005A7C27" w:rsidRPr="00970A5E" w:rsidRDefault="00C25362" w:rsidP="005A7C27">
      <w:pPr>
        <w:pStyle w:val="berschriftVier"/>
        <w:rPr>
          <w:lang w:val="en-US"/>
        </w:rPr>
      </w:pPr>
      <w:r>
        <w:rPr>
          <w:lang w:val="en-US"/>
        </w:rPr>
        <w:br w:type="column"/>
      </w:r>
      <w:r w:rsidR="005A7C27" w:rsidRPr="00970A5E">
        <w:rPr>
          <w:lang w:val="en-US"/>
        </w:rPr>
        <w:lastRenderedPageBreak/>
        <w:t>User Controller</w:t>
      </w:r>
    </w:p>
    <w:p w14:paraId="05F6D499"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api</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entity.data.DataPage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entity.data.DataUser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entity.domain.Page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entity.domain.User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org.springframework.beans.factory.annotation.Autowired</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org.springframework.context.annotation.Bean</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org.springframework.security.crypto.password.StandardPasswordEncoder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org.springframework.transaction.annotation.Transactional</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org.springframework.web.bind.annotation.PathVariable</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org.springframework.web.bind.annotation.RequestBody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org.springframework.web.bind.annotation.RequestMapping</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org.springframework.web.bind.annotation.RestController</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javax.persistence.EntityManager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javax.persistence.Query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javax.servlet.http.HttpSession</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java.util.List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static </w:t>
      </w:r>
      <w:r w:rsidRPr="00970A5E">
        <w:rPr>
          <w:rFonts w:cs="Arial"/>
          <w:color w:val="A9B7C6"/>
          <w:szCs w:val="22"/>
          <w:lang w:val="en-US"/>
        </w:rPr>
        <w:t>org.springframework.web.bind.annotation.RequestMethod.*</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A9B7C6"/>
          <w:szCs w:val="22"/>
          <w:lang w:val="en-US"/>
        </w:rPr>
        <w:t>@RestController</w:t>
      </w:r>
      <w:r w:rsidRPr="00970A5E">
        <w:rPr>
          <w:rFonts w:cs="Arial"/>
          <w:color w:val="A9B7C6"/>
          <w:szCs w:val="22"/>
          <w:lang w:val="en-US"/>
        </w:rPr>
        <w:br/>
        <w:t>@RequestMapping(</w:t>
      </w:r>
      <w:r w:rsidRPr="00970A5E">
        <w:rPr>
          <w:rFonts w:cs="Arial"/>
          <w:color w:val="6A8759"/>
          <w:szCs w:val="22"/>
          <w:lang w:val="en-US"/>
        </w:rPr>
        <w:t>"/user"</w:t>
      </w:r>
      <w:r w:rsidRPr="00970A5E">
        <w:rPr>
          <w:rFonts w:cs="Arial"/>
          <w:color w:val="A9B7C6"/>
          <w:szCs w:val="22"/>
          <w:lang w:val="en-US"/>
        </w:rPr>
        <w:t>)</w:t>
      </w:r>
      <w:r w:rsidRPr="00970A5E">
        <w:rPr>
          <w:rFonts w:cs="Arial"/>
          <w:color w:val="A9B7C6"/>
          <w:szCs w:val="22"/>
          <w:lang w:val="en-US"/>
        </w:rPr>
        <w:br/>
      </w:r>
      <w:r w:rsidRPr="00970A5E">
        <w:rPr>
          <w:rFonts w:cs="Arial"/>
          <w:color w:val="CC7832"/>
          <w:szCs w:val="22"/>
          <w:lang w:val="en-US"/>
        </w:rPr>
        <w:t xml:space="preserve">public class </w:t>
      </w:r>
      <w:r w:rsidRPr="00970A5E">
        <w:rPr>
          <w:rFonts w:cs="Arial"/>
          <w:color w:val="A9B7C6"/>
          <w:szCs w:val="22"/>
          <w:lang w:val="en-US"/>
        </w:rPr>
        <w:t xml:space="preserve">UserController </w:t>
      </w:r>
      <w:r w:rsidRPr="00970A5E">
        <w:rPr>
          <w:rFonts w:cs="Arial"/>
          <w:color w:val="CC7832"/>
          <w:szCs w:val="22"/>
          <w:lang w:val="en-US"/>
        </w:rPr>
        <w:t xml:space="preserve">extends </w:t>
      </w:r>
      <w:r w:rsidRPr="00970A5E">
        <w:rPr>
          <w:rFonts w:cs="Arial"/>
          <w:color w:val="A9B7C6"/>
          <w:szCs w:val="22"/>
          <w:lang w:val="en-US"/>
        </w:rPr>
        <w:t>Controller</w:t>
      </w:r>
      <w:r w:rsidRPr="00970A5E">
        <w:rPr>
          <w:rFonts w:cs="Arial"/>
          <w:color w:val="A9B7C6"/>
          <w:szCs w:val="22"/>
          <w:lang w:val="en-US"/>
        </w:rPr>
        <w:br/>
        <w:t>{</w:t>
      </w:r>
      <w:r w:rsidRPr="00970A5E">
        <w:rPr>
          <w:rFonts w:cs="Arial"/>
          <w:color w:val="A9B7C6"/>
          <w:szCs w:val="22"/>
          <w:lang w:val="en-US"/>
        </w:rPr>
        <w:br/>
        <w:t xml:space="preserve">    @Autowired</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StandardPasswordEncoder passwordEncoder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@Bean</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StandardPasswordEncoder standardPasswordEncoder() {</w:t>
      </w:r>
      <w:r w:rsidRPr="00970A5E">
        <w:rPr>
          <w:rFonts w:cs="Arial"/>
          <w:color w:val="A9B7C6"/>
          <w:szCs w:val="22"/>
          <w:lang w:val="en-US"/>
        </w:rPr>
        <w:br/>
        <w:t xml:space="preserve">        </w:t>
      </w:r>
      <w:r w:rsidRPr="00970A5E">
        <w:rPr>
          <w:rFonts w:cs="Arial"/>
          <w:color w:val="CC7832"/>
          <w:szCs w:val="22"/>
          <w:lang w:val="en-US"/>
        </w:rPr>
        <w:t xml:space="preserve">return new </w:t>
      </w:r>
      <w:r w:rsidRPr="00970A5E">
        <w:rPr>
          <w:rFonts w:cs="Arial"/>
          <w:color w:val="A9B7C6"/>
          <w:szCs w:val="22"/>
          <w:lang w:val="en-US"/>
        </w:rPr>
        <w:t>StandardPasswordEncoder()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UserController (EntityManager em)</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super</w:t>
      </w:r>
      <w:r w:rsidRPr="00970A5E">
        <w:rPr>
          <w:rFonts w:cs="Arial"/>
          <w:color w:val="A9B7C6"/>
          <w:szCs w:val="22"/>
          <w:lang w:val="en-US"/>
        </w:rPr>
        <w:t>(em)</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A9B7C6"/>
          <w:szCs w:val="22"/>
          <w:lang w:val="en-US"/>
        </w:rPr>
        <w:br/>
        <w:t xml:space="preserve">    DataUser[] getUsers ()</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"User.findAllUserByActive"</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class</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true</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(query.getMaxResults() == </w:t>
      </w:r>
      <w:r w:rsidRPr="00970A5E">
        <w:rPr>
          <w:rFonts w:cs="Arial"/>
          <w:color w:val="6897BB"/>
          <w:szCs w:val="22"/>
          <w:lang w:val="en-US"/>
        </w:rPr>
        <w:t>0</w:t>
      </w:r>
      <w:r w:rsidRPr="00970A5E">
        <w:rPr>
          <w:rFonts w:cs="Arial"/>
          <w:color w:val="A9B7C6"/>
          <w:szCs w:val="22"/>
          <w:lang w:val="en-US"/>
        </w:rPr>
        <w:t xml:space="preserve">) </w:t>
      </w:r>
      <w:r w:rsidRPr="00970A5E">
        <w:rPr>
          <w:rFonts w:cs="Arial"/>
          <w:color w:val="CC7832"/>
          <w:szCs w:val="22"/>
          <w:lang w:val="en-US"/>
        </w:rPr>
        <w:t xml:space="preserve">return new </w:t>
      </w:r>
      <w:r w:rsidRPr="00970A5E">
        <w:rPr>
          <w:rFonts w:cs="Arial"/>
          <w:color w:val="A9B7C6"/>
          <w:szCs w:val="22"/>
          <w:lang w:val="en-US"/>
        </w:rPr>
        <w:t>DataUser[</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List&lt;User&gt; userList  = query.getResultList()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 xml:space="preserve">DataUser[] dataUsers = </w:t>
      </w:r>
      <w:r w:rsidRPr="00970A5E">
        <w:rPr>
          <w:rFonts w:cs="Arial"/>
          <w:color w:val="CC7832"/>
          <w:szCs w:val="22"/>
          <w:lang w:val="en-US"/>
        </w:rPr>
        <w:t xml:space="preserve">new </w:t>
      </w:r>
      <w:r w:rsidRPr="00970A5E">
        <w:rPr>
          <w:rFonts w:cs="Arial"/>
          <w:color w:val="A9B7C6"/>
          <w:szCs w:val="22"/>
          <w:lang w:val="en-US"/>
        </w:rPr>
        <w:t>DataUser[userList.size()]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userList.size()</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dataUsers[i] = dataFromDomain(userList.get(i))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dataUsers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static </w:t>
      </w:r>
      <w:r w:rsidRPr="00970A5E">
        <w:rPr>
          <w:rFonts w:cs="Arial"/>
          <w:color w:val="A9B7C6"/>
          <w:szCs w:val="22"/>
          <w:lang w:val="en-US"/>
        </w:rPr>
        <w:t>DataUser dataFromDomain (User user)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new </w:t>
      </w:r>
      <w:r w:rsidRPr="00970A5E">
        <w:rPr>
          <w:rFonts w:cs="Arial"/>
          <w:color w:val="A9B7C6"/>
          <w:szCs w:val="22"/>
          <w:lang w:val="en-US"/>
        </w:rPr>
        <w:t>DataUser(user.getId()</w:t>
      </w:r>
      <w:r w:rsidRPr="00970A5E">
        <w:rPr>
          <w:rFonts w:cs="Arial"/>
          <w:color w:val="CC7832"/>
          <w:szCs w:val="22"/>
          <w:lang w:val="en-US"/>
        </w:rPr>
        <w:t xml:space="preserve">, </w:t>
      </w:r>
      <w:r w:rsidRPr="00970A5E">
        <w:rPr>
          <w:rFonts w:cs="Arial"/>
          <w:color w:val="A9B7C6"/>
          <w:szCs w:val="22"/>
          <w:lang w:val="en-US"/>
        </w:rPr>
        <w:t>user.getUsername()</w:t>
      </w:r>
      <w:r w:rsidRPr="00970A5E">
        <w:rPr>
          <w:rFonts w:cs="Arial"/>
          <w:color w:val="CC7832"/>
          <w:szCs w:val="22"/>
          <w:lang w:val="en-US"/>
        </w:rPr>
        <w:t xml:space="preserve">, </w:t>
      </w:r>
      <w:r w:rsidRPr="00970A5E">
        <w:rPr>
          <w:rFonts w:cs="Arial"/>
          <w:color w:val="A9B7C6"/>
          <w:szCs w:val="22"/>
          <w:lang w:val="en-US"/>
        </w:rPr>
        <w:t>user.isActive())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"/{userId}/page"</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 xml:space="preserve">DataPage[] getPages(@PathVariable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A9B7C6"/>
          <w:szCs w:val="22"/>
          <w:lang w:val="en-US"/>
        </w:rPr>
        <w:br/>
        <w:t xml:space="preserve">    {</w:t>
      </w:r>
      <w:r w:rsidRPr="00970A5E">
        <w:rPr>
          <w:rFonts w:cs="Arial"/>
          <w:color w:val="A9B7C6"/>
          <w:szCs w:val="22"/>
          <w:lang w:val="en-US"/>
        </w:rPr>
        <w:br/>
        <w:t xml:space="preserve">        User user = em.find(User.</w:t>
      </w:r>
      <w:r w:rsidRPr="00970A5E">
        <w:rPr>
          <w:rFonts w:cs="Arial"/>
          <w:color w:val="CC7832"/>
          <w:szCs w:val="22"/>
          <w:lang w:val="en-US"/>
        </w:rPr>
        <w:t xml:space="preserve">class,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Page[] pages = em.createNamedQuery(</w:t>
      </w:r>
      <w:r w:rsidRPr="00970A5E">
        <w:rPr>
          <w:rFonts w:cs="Arial"/>
          <w:color w:val="6A8759"/>
          <w:szCs w:val="22"/>
          <w:lang w:val="en-US"/>
        </w:rPr>
        <w:t>"Page.findAllPageByAuthorId"</w:t>
      </w:r>
      <w:r w:rsidRPr="00970A5E">
        <w:rPr>
          <w:rFonts w:cs="Arial"/>
          <w:color w:val="CC7832"/>
          <w:szCs w:val="22"/>
          <w:lang w:val="en-US"/>
        </w:rPr>
        <w:t xml:space="preserve">, </w:t>
      </w:r>
      <w:r w:rsidRPr="00970A5E">
        <w:rPr>
          <w:rFonts w:cs="Arial"/>
          <w:color w:val="A9B7C6"/>
          <w:szCs w:val="22"/>
          <w:lang w:val="en-US"/>
        </w:rPr>
        <w:t>Page.</w:t>
      </w:r>
      <w:r w:rsidRPr="00970A5E">
        <w:rPr>
          <w:rFonts w:cs="Arial"/>
          <w:color w:val="CC7832"/>
          <w:szCs w:val="22"/>
          <w:lang w:val="en-US"/>
        </w:rPr>
        <w:t>class</w:t>
      </w:r>
      <w:r w:rsidRPr="00970A5E">
        <w:rPr>
          <w:rFonts w:cs="Arial"/>
          <w:color w:val="A9B7C6"/>
          <w:szCs w:val="22"/>
          <w:lang w:val="en-US"/>
        </w:rPr>
        <w:t>).setParameter(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user).getResultList().toArray(</w:t>
      </w:r>
      <w:r w:rsidRPr="00970A5E">
        <w:rPr>
          <w:rFonts w:cs="Arial"/>
          <w:color w:val="CC7832"/>
          <w:szCs w:val="22"/>
          <w:lang w:val="en-US"/>
        </w:rPr>
        <w:t xml:space="preserve">new </w:t>
      </w:r>
      <w:r w:rsidRPr="00970A5E">
        <w:rPr>
          <w:rFonts w:cs="Arial"/>
          <w:color w:val="A9B7C6"/>
          <w:szCs w:val="22"/>
          <w:lang w:val="en-US"/>
        </w:rPr>
        <w:t>Page[</w:t>
      </w:r>
      <w:r w:rsidRPr="00970A5E">
        <w:rPr>
          <w:rFonts w:cs="Arial"/>
          <w:color w:val="6897BB"/>
          <w:szCs w:val="22"/>
          <w:lang w:val="en-US"/>
        </w:rPr>
        <w:t>0</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 xml:space="preserve">DataPage[] dataPages = </w:t>
      </w:r>
      <w:r w:rsidRPr="00970A5E">
        <w:rPr>
          <w:rFonts w:cs="Arial"/>
          <w:color w:val="CC7832"/>
          <w:szCs w:val="22"/>
          <w:lang w:val="en-US"/>
        </w:rPr>
        <w:t xml:space="preserve">new </w:t>
      </w:r>
      <w:r w:rsidRPr="00970A5E">
        <w:rPr>
          <w:rFonts w:cs="Arial"/>
          <w:color w:val="A9B7C6"/>
          <w:szCs w:val="22"/>
          <w:lang w:val="en-US"/>
        </w:rPr>
        <w:t>DataPage[pages.length]</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for </w:t>
      </w:r>
      <w:r w:rsidRPr="00970A5E">
        <w:rPr>
          <w:rFonts w:cs="Arial"/>
          <w:color w:val="A9B7C6"/>
          <w:szCs w:val="22"/>
          <w:lang w:val="en-US"/>
        </w:rPr>
        <w:t>(</w:t>
      </w:r>
      <w:r w:rsidRPr="00970A5E">
        <w:rPr>
          <w:rFonts w:cs="Arial"/>
          <w:color w:val="CC7832"/>
          <w:szCs w:val="22"/>
          <w:lang w:val="en-US"/>
        </w:rPr>
        <w:t xml:space="preserve">int </w:t>
      </w:r>
      <w:r w:rsidRPr="00970A5E">
        <w:rPr>
          <w:rFonts w:cs="Arial"/>
          <w:color w:val="A9B7C6"/>
          <w:szCs w:val="22"/>
          <w:lang w:val="en-US"/>
        </w:rPr>
        <w:t xml:space="preserve">i = </w:t>
      </w:r>
      <w:r w:rsidRPr="00970A5E">
        <w:rPr>
          <w:rFonts w:cs="Arial"/>
          <w:color w:val="6897BB"/>
          <w:szCs w:val="22"/>
          <w:lang w:val="en-US"/>
        </w:rPr>
        <w:t>0</w:t>
      </w:r>
      <w:r w:rsidRPr="00970A5E">
        <w:rPr>
          <w:rFonts w:cs="Arial"/>
          <w:color w:val="CC7832"/>
          <w:szCs w:val="22"/>
          <w:lang w:val="en-US"/>
        </w:rPr>
        <w:t xml:space="preserve">; </w:t>
      </w:r>
      <w:r w:rsidRPr="00970A5E">
        <w:rPr>
          <w:rFonts w:cs="Arial"/>
          <w:color w:val="A9B7C6"/>
          <w:szCs w:val="22"/>
          <w:lang w:val="en-US"/>
        </w:rPr>
        <w:t>i &lt; pages.length</w:t>
      </w:r>
      <w:r w:rsidRPr="00970A5E">
        <w:rPr>
          <w:rFonts w:cs="Arial"/>
          <w:color w:val="CC7832"/>
          <w:szCs w:val="22"/>
          <w:lang w:val="en-US"/>
        </w:rPr>
        <w:t xml:space="preserve">; </w:t>
      </w:r>
      <w:r w:rsidRPr="00970A5E">
        <w:rPr>
          <w:rFonts w:cs="Arial"/>
          <w:color w:val="A9B7C6"/>
          <w:szCs w:val="22"/>
          <w:lang w:val="en-US"/>
        </w:rPr>
        <w:t>i++)</w:t>
      </w:r>
      <w:r w:rsidRPr="00970A5E">
        <w:rPr>
          <w:rFonts w:cs="Arial"/>
          <w:color w:val="A9B7C6"/>
          <w:szCs w:val="22"/>
          <w:lang w:val="en-US"/>
        </w:rPr>
        <w:br/>
        <w:t xml:space="preserve">        {</w:t>
      </w:r>
      <w:r w:rsidRPr="00970A5E">
        <w:rPr>
          <w:rFonts w:cs="Arial"/>
          <w:color w:val="A9B7C6"/>
          <w:szCs w:val="22"/>
          <w:lang w:val="en-US"/>
        </w:rPr>
        <w:br/>
        <w:t xml:space="preserve">            dataPages[i] = PageController.dataFromDomain(pages[i])</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dataPages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GET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w:t>
      </w:r>
      <w:r w:rsidRPr="00970A5E">
        <w:rPr>
          <w:rFonts w:cs="Arial"/>
          <w:color w:val="A9B7C6"/>
          <w:szCs w:val="22"/>
          <w:lang w:val="en-US"/>
        </w:rPr>
        <w:t>)</w:t>
      </w:r>
      <w:r w:rsidRPr="00970A5E">
        <w:rPr>
          <w:rFonts w:cs="Arial"/>
          <w:color w:val="A9B7C6"/>
          <w:szCs w:val="22"/>
          <w:lang w:val="en-US"/>
        </w:rPr>
        <w:br/>
        <w:t xml:space="preserve">    DataUser getUserById (@PathVariable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return </w:t>
      </w:r>
      <w:r w:rsidRPr="00970A5E">
        <w:rPr>
          <w:rFonts w:cs="Arial"/>
          <w:color w:val="A9B7C6"/>
          <w:szCs w:val="22"/>
          <w:lang w:val="en-US"/>
        </w:rPr>
        <w:t>dataFromDomain(user)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POST)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createUser (@RequestBody NewUser newUser)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 xml:space="preserve">(newUser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return;</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User user = </w:t>
      </w:r>
      <w:r w:rsidRPr="00970A5E">
        <w:rPr>
          <w:rFonts w:cs="Arial"/>
          <w:color w:val="CC7832"/>
          <w:szCs w:val="22"/>
          <w:lang w:val="en-US"/>
        </w:rPr>
        <w:t xml:space="preserve">new </w:t>
      </w:r>
      <w:r w:rsidRPr="00970A5E">
        <w:rPr>
          <w:rFonts w:cs="Arial"/>
          <w:color w:val="A9B7C6"/>
          <w:szCs w:val="22"/>
          <w:lang w:val="en-US"/>
        </w:rPr>
        <w:t>User(newUser.getUsername()</w:t>
      </w:r>
      <w:r w:rsidRPr="00970A5E">
        <w:rPr>
          <w:rFonts w:cs="Arial"/>
          <w:color w:val="CC7832"/>
          <w:szCs w:val="22"/>
          <w:lang w:val="en-US"/>
        </w:rPr>
        <w:t xml:space="preserve">, </w:t>
      </w:r>
      <w:r w:rsidRPr="00970A5E">
        <w:rPr>
          <w:rFonts w:cs="Arial"/>
          <w:color w:val="A9B7C6"/>
          <w:szCs w:val="22"/>
          <w:lang w:val="en-US"/>
        </w:rPr>
        <w:t>passwordEncoder.encode(newUser.getPassword()))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em.persist(user)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@RequestMapping(method = PUT</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"/{userId}"</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updatePassword (</w:t>
      </w:r>
      <w:r w:rsidRPr="00970A5E">
        <w:rPr>
          <w:rFonts w:cs="Arial"/>
          <w:color w:val="A9B7C6"/>
          <w:szCs w:val="22"/>
          <w:lang w:val="en-US"/>
        </w:rPr>
        <w:br/>
        <w:t xml:space="preserve">            @PathVariable </w:t>
      </w:r>
      <w:r w:rsidRPr="00970A5E">
        <w:rPr>
          <w:rFonts w:cs="Arial"/>
          <w:color w:val="CC7832"/>
          <w:szCs w:val="22"/>
          <w:lang w:val="en-US"/>
        </w:rPr>
        <w:t xml:space="preserve">long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@RequestBody PasswordChange pw</w:t>
      </w:r>
      <w:r w:rsidRPr="00970A5E">
        <w:rPr>
          <w:rFonts w:cs="Arial"/>
          <w:color w:val="CC7832"/>
          <w:szCs w:val="22"/>
          <w:lang w:val="en-US"/>
        </w:rPr>
        <w:t xml:space="preserve">, </w:t>
      </w:r>
      <w:r w:rsidRPr="00970A5E">
        <w:rPr>
          <w:rFonts w:cs="Arial"/>
          <w:color w:val="A9B7C6"/>
          <w:szCs w:val="22"/>
          <w:lang w:val="en-US"/>
        </w:rPr>
        <w:t xml:space="preserve">HttpSession session)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User user = ((User) session.getAttribute(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"User not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user1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(passwordEncoder.matches(pw.getOldPassword()</w:t>
      </w:r>
      <w:r w:rsidRPr="00970A5E">
        <w:rPr>
          <w:rFonts w:cs="Arial"/>
          <w:color w:val="CC7832"/>
          <w:szCs w:val="22"/>
          <w:lang w:val="en-US"/>
        </w:rPr>
        <w:t xml:space="preserve">, </w:t>
      </w:r>
      <w:r w:rsidRPr="00970A5E">
        <w:rPr>
          <w:rFonts w:cs="Arial"/>
          <w:color w:val="A9B7C6"/>
          <w:szCs w:val="22"/>
          <w:lang w:val="en-US"/>
        </w:rPr>
        <w:t>user.getPassword()) &amp;&amp; user.getId() == user1.getId())</w:t>
      </w:r>
      <w:r w:rsidRPr="00970A5E">
        <w:rPr>
          <w:rFonts w:cs="Arial"/>
          <w:color w:val="A9B7C6"/>
          <w:szCs w:val="22"/>
          <w:lang w:val="en-US"/>
        </w:rPr>
        <w:br/>
        <w:t xml:space="preserve">        {</w:t>
      </w:r>
      <w:r w:rsidRPr="00970A5E">
        <w:rPr>
          <w:rFonts w:cs="Arial"/>
          <w:color w:val="A9B7C6"/>
          <w:szCs w:val="22"/>
          <w:lang w:val="en-US"/>
        </w:rPr>
        <w:br/>
        <w:t xml:space="preserve">            user.setPassword(passwordEncoder.encode(pw.getNewPassword()))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em.merge(user)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session.setAttribute(</w:t>
      </w:r>
      <w:r w:rsidRPr="00970A5E">
        <w:rPr>
          <w:rFonts w:cs="Arial"/>
          <w:color w:val="6A8759"/>
          <w:szCs w:val="22"/>
          <w:lang w:val="en-US"/>
        </w:rPr>
        <w:t>"User"</w:t>
      </w:r>
      <w:r w:rsidRPr="00970A5E">
        <w:rPr>
          <w:rFonts w:cs="Arial"/>
          <w:color w:val="CC7832"/>
          <w:szCs w:val="22"/>
          <w:lang w:val="en-US"/>
        </w:rPr>
        <w:t xml:space="preserve">, </w:t>
      </w:r>
      <w:r w:rsidRPr="00970A5E">
        <w:rPr>
          <w:rFonts w:cs="Arial"/>
          <w:color w:val="A9B7C6"/>
          <w:szCs w:val="22"/>
          <w:lang w:val="en-US"/>
        </w:rPr>
        <w:t>user)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"Wrong password"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A9B7C6"/>
          <w:szCs w:val="22"/>
          <w:lang w:val="en-US"/>
        </w:rPr>
        <w:br/>
        <w:t xml:space="preserve">    @RequestMapping(method = DELETE</w:t>
      </w:r>
      <w:r w:rsidRPr="00970A5E">
        <w:rPr>
          <w:rFonts w:cs="Arial"/>
          <w:color w:val="CC7832"/>
          <w:szCs w:val="22"/>
          <w:lang w:val="en-US"/>
        </w:rPr>
        <w:t xml:space="preserve">, </w:t>
      </w:r>
      <w:r w:rsidRPr="00970A5E">
        <w:rPr>
          <w:rFonts w:cs="Arial"/>
          <w:color w:val="A9B7C6"/>
          <w:szCs w:val="22"/>
          <w:lang w:val="en-US"/>
        </w:rPr>
        <w:t xml:space="preserve">value = </w:t>
      </w:r>
      <w:r w:rsidRPr="00970A5E">
        <w:rPr>
          <w:rFonts w:cs="Arial"/>
          <w:color w:val="6A8759"/>
          <w:szCs w:val="22"/>
          <w:lang w:val="en-US"/>
        </w:rPr>
        <w:t>"/"</w:t>
      </w:r>
      <w:r w:rsidRPr="00970A5E">
        <w:rPr>
          <w:rFonts w:cs="Arial"/>
          <w:color w:val="A9B7C6"/>
          <w:szCs w:val="22"/>
          <w:lang w:val="en-US"/>
        </w:rPr>
        <w:t>)</w:t>
      </w:r>
      <w:r w:rsidRPr="00970A5E">
        <w:rPr>
          <w:rFonts w:cs="Arial"/>
          <w:color w:val="A9B7C6"/>
          <w:szCs w:val="22"/>
          <w:lang w:val="en-US"/>
        </w:rPr>
        <w:br/>
        <w:t xml:space="preserve">    @Transactional</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deleteUser(@RequestBody String password</w:t>
      </w:r>
      <w:r w:rsidRPr="00970A5E">
        <w:rPr>
          <w:rFonts w:cs="Arial"/>
          <w:color w:val="CC7832"/>
          <w:szCs w:val="22"/>
          <w:lang w:val="en-US"/>
        </w:rPr>
        <w:t xml:space="preserve">, </w:t>
      </w:r>
      <w:r w:rsidRPr="00970A5E">
        <w:rPr>
          <w:rFonts w:cs="Arial"/>
          <w:color w:val="A9B7C6"/>
          <w:szCs w:val="22"/>
          <w:lang w:val="en-US"/>
        </w:rPr>
        <w:t xml:space="preserve">HttpSession session) </w:t>
      </w:r>
      <w:r w:rsidRPr="00970A5E">
        <w:rPr>
          <w:rFonts w:cs="Arial"/>
          <w:color w:val="CC7832"/>
          <w:szCs w:val="22"/>
          <w:lang w:val="en-US"/>
        </w:rPr>
        <w:t xml:space="preserve">throws </w:t>
      </w:r>
      <w:r w:rsidRPr="00970A5E">
        <w:rPr>
          <w:rFonts w:cs="Arial"/>
          <w:color w:val="A9B7C6"/>
          <w:szCs w:val="22"/>
          <w:lang w:val="en-US"/>
        </w:rPr>
        <w:t>Exception</w:t>
      </w:r>
      <w:r w:rsidRPr="00970A5E">
        <w:rPr>
          <w:rFonts w:cs="Arial"/>
          <w:color w:val="A9B7C6"/>
          <w:szCs w:val="22"/>
          <w:lang w:val="en-US"/>
        </w:rPr>
        <w:br/>
        <w:t xml:space="preserve">    {</w:t>
      </w:r>
      <w:r w:rsidRPr="00970A5E">
        <w:rPr>
          <w:rFonts w:cs="Arial"/>
          <w:color w:val="A9B7C6"/>
          <w:szCs w:val="22"/>
          <w:lang w:val="en-US"/>
        </w:rPr>
        <w:br/>
        <w:t xml:space="preserve">        User user = ((User) session.getAttribute(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if </w:t>
      </w:r>
      <w:r w:rsidRPr="00970A5E">
        <w:rPr>
          <w:rFonts w:cs="Arial"/>
          <w:color w:val="A9B7C6"/>
          <w:szCs w:val="22"/>
          <w:lang w:val="en-US"/>
        </w:rPr>
        <w:t xml:space="preserve">(user == </w:t>
      </w:r>
      <w:r w:rsidRPr="00970A5E">
        <w:rPr>
          <w:rFonts w:cs="Arial"/>
          <w:color w:val="CC7832"/>
          <w:szCs w:val="22"/>
          <w:lang w:val="en-US"/>
        </w:rPr>
        <w:t>null</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"User not logged in"</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if </w:t>
      </w:r>
      <w:r w:rsidRPr="00970A5E">
        <w:rPr>
          <w:rFonts w:cs="Arial"/>
          <w:color w:val="A9B7C6"/>
          <w:szCs w:val="22"/>
          <w:lang w:val="en-US"/>
        </w:rPr>
        <w:t>(passwordEncoder.matches(password</w:t>
      </w:r>
      <w:r w:rsidRPr="00970A5E">
        <w:rPr>
          <w:rFonts w:cs="Arial"/>
          <w:color w:val="CC7832"/>
          <w:szCs w:val="22"/>
          <w:lang w:val="en-US"/>
        </w:rPr>
        <w:t xml:space="preserve">, </w:t>
      </w:r>
      <w:r w:rsidRPr="00970A5E">
        <w:rPr>
          <w:rFonts w:cs="Arial"/>
          <w:color w:val="A9B7C6"/>
          <w:szCs w:val="22"/>
          <w:lang w:val="en-US"/>
        </w:rPr>
        <w:t>user.getPassword()))</w:t>
      </w:r>
      <w:r w:rsidRPr="00970A5E">
        <w:rPr>
          <w:rFonts w:cs="Arial"/>
          <w:color w:val="A9B7C6"/>
          <w:szCs w:val="22"/>
          <w:lang w:val="en-US"/>
        </w:rPr>
        <w:br/>
        <w:t xml:space="preserve">        {</w:t>
      </w:r>
      <w:r w:rsidRPr="00970A5E">
        <w:rPr>
          <w:rFonts w:cs="Arial"/>
          <w:color w:val="A9B7C6"/>
          <w:szCs w:val="22"/>
          <w:lang w:val="en-US"/>
        </w:rPr>
        <w:br/>
        <w:t xml:space="preserve">            Query query = em.createNamedQuery(</w:t>
      </w:r>
      <w:r w:rsidRPr="00970A5E">
        <w:rPr>
          <w:rFonts w:cs="Arial"/>
          <w:color w:val="6A8759"/>
          <w:szCs w:val="22"/>
          <w:lang w:val="en-US"/>
        </w:rPr>
        <w:t>"User.findUserById"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query.setParameter(</w:t>
      </w:r>
      <w:r w:rsidRPr="00970A5E">
        <w:rPr>
          <w:rFonts w:cs="Arial"/>
          <w:color w:val="6897BB"/>
          <w:szCs w:val="22"/>
          <w:lang w:val="en-US"/>
        </w:rPr>
        <w:t>1</w:t>
      </w:r>
      <w:r w:rsidRPr="00970A5E">
        <w:rPr>
          <w:rFonts w:cs="Arial"/>
          <w:color w:val="CC7832"/>
          <w:szCs w:val="22"/>
          <w:lang w:val="en-US"/>
        </w:rPr>
        <w:t xml:space="preserve">, </w:t>
      </w:r>
      <w:r w:rsidRPr="00970A5E">
        <w:rPr>
          <w:rFonts w:cs="Arial"/>
          <w:color w:val="A9B7C6"/>
          <w:szCs w:val="22"/>
          <w:lang w:val="en-US"/>
        </w:rPr>
        <w:t>user.getId())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w:t>
      </w:r>
      <w:r w:rsidRPr="00970A5E">
        <w:rPr>
          <w:rFonts w:cs="Arial"/>
          <w:color w:val="A9B7C6"/>
          <w:szCs w:val="22"/>
          <w:lang w:val="en-US"/>
        </w:rPr>
        <w:t>User user1 = ((User) query.getSingleResult())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em.remove(user1)</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session.removeAttribute(</w:t>
      </w:r>
      <w:r w:rsidRPr="00970A5E">
        <w:rPr>
          <w:rFonts w:cs="Arial"/>
          <w:color w:val="6A8759"/>
          <w:szCs w:val="22"/>
          <w:lang w:val="en-US"/>
        </w:rPr>
        <w:t>"User"</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else</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CC7832"/>
          <w:szCs w:val="22"/>
          <w:lang w:val="en-US"/>
        </w:rPr>
        <w:t xml:space="preserve">throw new </w:t>
      </w:r>
      <w:r w:rsidRPr="00970A5E">
        <w:rPr>
          <w:rFonts w:cs="Arial"/>
          <w:color w:val="A9B7C6"/>
          <w:szCs w:val="22"/>
          <w:lang w:val="en-US"/>
        </w:rPr>
        <w:t>Exception(</w:t>
      </w:r>
      <w:r w:rsidRPr="00970A5E">
        <w:rPr>
          <w:rFonts w:cs="Arial"/>
          <w:color w:val="6A8759"/>
          <w:szCs w:val="22"/>
          <w:lang w:val="en-US"/>
        </w:rPr>
        <w:t>"Wrong password"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NewUser</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CC7832"/>
          <w:szCs w:val="22"/>
          <w:lang w:val="en-US"/>
        </w:rPr>
        <w:t xml:space="preserve">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setPassword (String 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.password = 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r w:rsidRPr="00970A5E">
        <w:rPr>
          <w:rFonts w:cs="Arial"/>
          <w:color w:val="A9B7C6"/>
          <w:szCs w:val="22"/>
          <w:lang w:val="en-US"/>
        </w:rPr>
        <w:br/>
      </w:r>
      <w:r w:rsidRPr="00970A5E">
        <w:rPr>
          <w:rFonts w:cs="Arial"/>
          <w:color w:val="CC7832"/>
          <w:szCs w:val="22"/>
          <w:lang w:val="en-US"/>
        </w:rPr>
        <w:t xml:space="preserve">class </w:t>
      </w:r>
      <w:r w:rsidRPr="00970A5E">
        <w:rPr>
          <w:rFonts w:cs="Arial"/>
          <w:color w:val="A9B7C6"/>
          <w:szCs w:val="22"/>
          <w:lang w:val="en-US"/>
        </w:rPr>
        <w:t>PasswordChange</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w:t>
      </w:r>
      <w:r w:rsidRPr="00970A5E">
        <w:rPr>
          <w:rFonts w:cs="Arial"/>
          <w:color w:val="A9B7C6"/>
          <w:szCs w:val="22"/>
          <w:lang w:val="en-US"/>
        </w:rPr>
        <w:t>String oldPassword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String getOldPassword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oldPassword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setOldPassword (String oldPassword)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.oldPassword = oldPassword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getNewPassword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setNewPassword (String newPassword)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.newPassword = newPassword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6946A0DC" w14:textId="77777777" w:rsidR="005A7C27" w:rsidRPr="00970A5E" w:rsidRDefault="005A7C27">
      <w:pPr>
        <w:rPr>
          <w:lang w:val="en-US"/>
        </w:rPr>
      </w:pPr>
    </w:p>
    <w:p w14:paraId="5596095D" w14:textId="77777777" w:rsidR="005A7C27" w:rsidRPr="00970A5E" w:rsidRDefault="00C25362" w:rsidP="005A7C27">
      <w:pPr>
        <w:pStyle w:val="berschrift2"/>
        <w:rPr>
          <w:lang w:val="en-US"/>
        </w:rPr>
      </w:pPr>
      <w:bookmarkStart w:id="98" w:name="_Toc500838531"/>
      <w:bookmarkStart w:id="99" w:name="_Toc500919908"/>
      <w:r>
        <w:rPr>
          <w:lang w:val="en-US"/>
        </w:rPr>
        <w:br w:type="column"/>
      </w:r>
      <w:r w:rsidR="005A7C27" w:rsidRPr="00970A5E">
        <w:rPr>
          <w:lang w:val="en-US"/>
        </w:rPr>
        <w:lastRenderedPageBreak/>
        <w:t>Connection</w:t>
      </w:r>
      <w:bookmarkEnd w:id="98"/>
      <w:bookmarkEnd w:id="99"/>
    </w:p>
    <w:p w14:paraId="77F20EC5" w14:textId="77777777" w:rsidR="005A7C27" w:rsidRPr="00970A5E" w:rsidRDefault="005A7C27" w:rsidP="005A7C27">
      <w:pPr>
        <w:pStyle w:val="berschriftVier"/>
        <w:rPr>
          <w:lang w:val="en-US"/>
        </w:rPr>
      </w:pPr>
      <w:r w:rsidRPr="00970A5E">
        <w:rPr>
          <w:lang w:val="en-US"/>
        </w:rPr>
        <w:t>Connector</w:t>
      </w:r>
    </w:p>
    <w:p w14:paraId="1C2DA18A"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connection</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javax.persistence.EntityManager</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javax.persistence.EntityManagerFactory</w:t>
      </w:r>
      <w:r w:rsidRPr="00970A5E">
        <w:rPr>
          <w:rFonts w:cs="Arial"/>
          <w:color w:val="CC7832"/>
          <w:szCs w:val="22"/>
          <w:lang w:val="en-US"/>
        </w:rPr>
        <w:t>;</w:t>
      </w:r>
      <w:r w:rsidRPr="00970A5E">
        <w:rPr>
          <w:rFonts w:cs="Arial"/>
          <w:color w:val="CC7832"/>
          <w:szCs w:val="22"/>
          <w:lang w:val="en-US"/>
        </w:rPr>
        <w:br/>
        <w:t xml:space="preserve">import </w:t>
      </w:r>
      <w:r w:rsidRPr="00970A5E">
        <w:rPr>
          <w:rFonts w:cs="Arial"/>
          <w:color w:val="A9B7C6"/>
          <w:szCs w:val="22"/>
          <w:lang w:val="en-US"/>
        </w:rPr>
        <w:t>javax.persistence.Persistence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Connector {</w:t>
      </w:r>
      <w:r w:rsidRPr="00970A5E">
        <w:rPr>
          <w:rFonts w:cs="Arial"/>
          <w:color w:val="A9B7C6"/>
          <w:szCs w:val="22"/>
          <w:lang w:val="en-US"/>
        </w:rPr>
        <w:br/>
      </w:r>
      <w:r w:rsidRPr="00970A5E">
        <w:rPr>
          <w:rFonts w:cs="Arial"/>
          <w:color w:val="A9B7C6"/>
          <w:szCs w:val="22"/>
          <w:lang w:val="en-US"/>
        </w:rPr>
        <w:br/>
        <w:t xml:space="preserve">    EntityManagerFactory entityManagerFactory = </w:t>
      </w:r>
      <w:r w:rsidRPr="00970A5E">
        <w:rPr>
          <w:rFonts w:cs="Arial"/>
          <w:color w:val="CC7832"/>
          <w:szCs w:val="22"/>
          <w:lang w:val="en-US"/>
        </w:rPr>
        <w:t>null;</w:t>
      </w:r>
      <w:r w:rsidRPr="00970A5E">
        <w:rPr>
          <w:rFonts w:cs="Arial"/>
          <w:color w:val="CC7832"/>
          <w:szCs w:val="22"/>
          <w:lang w:val="en-US"/>
        </w:rPr>
        <w:br/>
      </w:r>
      <w:r w:rsidRPr="00970A5E">
        <w:rPr>
          <w:rFonts w:cs="Arial"/>
          <w:color w:val="CC7832"/>
          <w:szCs w:val="22"/>
          <w:lang w:val="en-US"/>
        </w:rPr>
        <w:br/>
        <w:t xml:space="preserve">    public </w:t>
      </w:r>
      <w:r w:rsidRPr="00970A5E">
        <w:rPr>
          <w:rFonts w:cs="Arial"/>
          <w:color w:val="A9B7C6"/>
          <w:szCs w:val="22"/>
          <w:lang w:val="en-US"/>
        </w:rPr>
        <w:t>Connector(String persistenceUnit) {</w:t>
      </w:r>
      <w:r w:rsidRPr="00970A5E">
        <w:rPr>
          <w:rFonts w:cs="Arial"/>
          <w:color w:val="A9B7C6"/>
          <w:szCs w:val="22"/>
          <w:lang w:val="en-US"/>
        </w:rPr>
        <w:br/>
        <w:t xml:space="preserve">        entityManagerFactory = Persistence.createEntityManagerFactory(persistenceUnit)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EntityManager getEntityManagerInstance()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entityManagerFactory.createEntityManager()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1D9AFC48" w14:textId="77777777" w:rsidR="005A7C27" w:rsidRPr="00970A5E" w:rsidRDefault="005A7C27">
      <w:pPr>
        <w:rPr>
          <w:lang w:val="en-US"/>
        </w:rPr>
      </w:pPr>
    </w:p>
    <w:p w14:paraId="5DCD2521" w14:textId="77777777" w:rsidR="005A7C27" w:rsidRPr="00970A5E" w:rsidRDefault="00C25362" w:rsidP="005A7C27">
      <w:pPr>
        <w:pStyle w:val="berschrift2"/>
        <w:rPr>
          <w:lang w:val="en-US"/>
        </w:rPr>
      </w:pPr>
      <w:bookmarkStart w:id="100" w:name="_Toc500838532"/>
      <w:bookmarkStart w:id="101" w:name="_Toc500919909"/>
      <w:r>
        <w:rPr>
          <w:lang w:val="en-US"/>
        </w:rPr>
        <w:br w:type="column"/>
      </w:r>
      <w:r w:rsidR="005A7C27" w:rsidRPr="00970A5E">
        <w:rPr>
          <w:lang w:val="en-US"/>
        </w:rPr>
        <w:lastRenderedPageBreak/>
        <w:t>Entity</w:t>
      </w:r>
      <w:bookmarkEnd w:id="100"/>
      <w:bookmarkEnd w:id="101"/>
    </w:p>
    <w:p w14:paraId="22164E10" w14:textId="77777777" w:rsidR="005A7C27" w:rsidRPr="00970A5E" w:rsidRDefault="005A7C27" w:rsidP="005A7C27">
      <w:pPr>
        <w:pStyle w:val="berschrift3"/>
        <w:rPr>
          <w:lang w:val="en-US"/>
        </w:rPr>
      </w:pPr>
      <w:bookmarkStart w:id="102" w:name="_Toc500838533"/>
      <w:bookmarkStart w:id="103" w:name="_Toc500919910"/>
      <w:r w:rsidRPr="00970A5E">
        <w:rPr>
          <w:lang w:val="en-US"/>
        </w:rPr>
        <w:t>Data</w:t>
      </w:r>
      <w:bookmarkEnd w:id="102"/>
      <w:bookmarkEnd w:id="103"/>
    </w:p>
    <w:p w14:paraId="4CBD84F1" w14:textId="77777777" w:rsidR="005A7C27" w:rsidRPr="00970A5E" w:rsidRDefault="005A7C27" w:rsidP="005A7C27">
      <w:pPr>
        <w:pStyle w:val="berschriftVier"/>
        <w:rPr>
          <w:lang w:val="en-US"/>
        </w:rPr>
      </w:pPr>
      <w:r w:rsidRPr="00970A5E">
        <w:rPr>
          <w:lang w:val="en-US"/>
        </w:rPr>
        <w:t>Attachement</w:t>
      </w:r>
    </w:p>
    <w:p w14:paraId="1DA1F62F"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import </w:t>
      </w:r>
      <w:r w:rsidRPr="00970A5E">
        <w:rPr>
          <w:rFonts w:cs="Arial"/>
          <w:color w:val="A9B7C6"/>
          <w:szCs w:val="22"/>
          <w:lang w:val="en-US"/>
        </w:rPr>
        <w:t>java.util.Date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DataAttachment</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fileName</w:t>
      </w:r>
      <w:r w:rsidRPr="00970A5E">
        <w:rPr>
          <w:rFonts w:cs="Arial"/>
          <w:color w:val="CC7832"/>
          <w:szCs w:val="22"/>
          <w:lang w:val="en-US"/>
        </w:rPr>
        <w:t>;</w:t>
      </w:r>
      <w:r w:rsidRPr="00970A5E">
        <w:rPr>
          <w:rFonts w:cs="Arial"/>
          <w:color w:val="CC7832"/>
          <w:szCs w:val="22"/>
          <w:lang w:val="en-US"/>
        </w:rPr>
        <w:br/>
        <w:t xml:space="preserve">    private long   </w:t>
      </w:r>
      <w:r w:rsidRPr="00970A5E">
        <w:rPr>
          <w:rFonts w:cs="Arial"/>
          <w:color w:val="A9B7C6"/>
          <w:szCs w:val="22"/>
          <w:lang w:val="en-US"/>
        </w:rPr>
        <w:t>size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Date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DataAttachment (String fileName)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DataAttachment (String fileName</w:t>
      </w:r>
      <w:r w:rsidRPr="00970A5E">
        <w:rPr>
          <w:rFonts w:cs="Arial"/>
          <w:color w:val="CC7832"/>
          <w:szCs w:val="22"/>
          <w:lang w:val="en-US"/>
        </w:rPr>
        <w:t xml:space="preserve">, long </w:t>
      </w:r>
      <w:r w:rsidRPr="00970A5E">
        <w:rPr>
          <w:rFonts w:cs="Arial"/>
          <w:color w:val="A9B7C6"/>
          <w:szCs w:val="22"/>
          <w:lang w:val="en-US"/>
        </w:rPr>
        <w:t>size</w:t>
      </w:r>
      <w:r w:rsidRPr="00970A5E">
        <w:rPr>
          <w:rFonts w:cs="Arial"/>
          <w:color w:val="CC7832"/>
          <w:szCs w:val="22"/>
          <w:lang w:val="en-US"/>
        </w:rPr>
        <w:t xml:space="preserve">, </w:t>
      </w:r>
      <w:r w:rsidRPr="00970A5E">
        <w:rPr>
          <w:rFonts w:cs="Arial"/>
          <w:color w:val="A9B7C6"/>
          <w:szCs w:val="22"/>
          <w:lang w:val="en-US"/>
        </w:rPr>
        <w:t>Date date)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.size = size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.date =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getFileName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setFileName (String fileName)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.fileName = fileName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getSize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setSize (</w:t>
      </w:r>
      <w:r w:rsidRPr="00970A5E">
        <w:rPr>
          <w:rFonts w:cs="Arial"/>
          <w:color w:val="CC7832"/>
          <w:szCs w:val="22"/>
          <w:lang w:val="en-US"/>
        </w:rPr>
        <w:t xml:space="preserve">long </w:t>
      </w:r>
      <w:r w:rsidRPr="00970A5E">
        <w:rPr>
          <w:rFonts w:cs="Arial"/>
          <w:color w:val="A9B7C6"/>
          <w:szCs w:val="22"/>
          <w:lang w:val="en-US"/>
        </w:rPr>
        <w:t>size)</w:t>
      </w:r>
      <w:r w:rsidRPr="00970A5E">
        <w:rPr>
          <w:rFonts w:cs="Arial"/>
          <w:color w:val="A9B7C6"/>
          <w:szCs w:val="22"/>
          <w:lang w:val="en-US"/>
        </w:rPr>
        <w:br/>
        <w:t xml:space="preserve">    {</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CC7832"/>
          <w:szCs w:val="22"/>
          <w:lang w:val="en-US"/>
        </w:rPr>
        <w:t>this</w:t>
      </w:r>
      <w:r w:rsidRPr="00970A5E">
        <w:rPr>
          <w:rFonts w:cs="Arial"/>
          <w:color w:val="A9B7C6"/>
          <w:szCs w:val="22"/>
          <w:lang w:val="en-US"/>
        </w:rPr>
        <w:t>.size = size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Date getDate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setDate (Date date)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.date = date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696E1A60" w14:textId="77777777" w:rsidR="005A7C27" w:rsidRDefault="005A7C27">
      <w:pPr>
        <w:rPr>
          <w:lang w:val="en-US"/>
        </w:rPr>
      </w:pPr>
    </w:p>
    <w:p w14:paraId="3FF6C2A5" w14:textId="77777777" w:rsidR="00970A5E" w:rsidRPr="00634851" w:rsidRDefault="00C25362" w:rsidP="00970A5E">
      <w:pPr>
        <w:pStyle w:val="berschriftVier"/>
        <w:rPr>
          <w:lang w:val="en-US"/>
        </w:rPr>
      </w:pPr>
      <w:r>
        <w:rPr>
          <w:lang w:val="en-US"/>
        </w:rPr>
        <w:br w:type="column"/>
      </w:r>
      <w:r w:rsidR="00970A5E" w:rsidRPr="00634851">
        <w:rPr>
          <w:lang w:val="en-US"/>
        </w:rPr>
        <w:lastRenderedPageBreak/>
        <w:t>Data Page</w:t>
      </w:r>
    </w:p>
    <w:p w14:paraId="789611C0"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DataPage</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title</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content</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DataTag[]        dataTags</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DataAttachment[] dataAttachments</w:t>
      </w:r>
      <w:r w:rsidRPr="00970A5E">
        <w:rPr>
          <w:rFonts w:cs="Arial"/>
          <w:color w:val="CC7832"/>
          <w:szCs w:val="22"/>
          <w:lang w:val="en-US"/>
        </w:rPr>
        <w:t>;</w:t>
      </w:r>
      <w:r w:rsidRPr="00970A5E">
        <w:rPr>
          <w:rFonts w:cs="Arial"/>
          <w:color w:val="CC7832"/>
          <w:szCs w:val="22"/>
          <w:lang w:val="en-US"/>
        </w:rPr>
        <w:br/>
        <w:t xml:space="preserve">    private long         </w:t>
      </w:r>
      <w:r w:rsidRPr="00970A5E">
        <w:rPr>
          <w:rFonts w:cs="Arial"/>
          <w:color w:val="A9B7C6"/>
          <w:szCs w:val="22"/>
          <w:lang w:val="en-US"/>
        </w:rPr>
        <w:t>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DataPage ()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DataPage (String title</w:t>
      </w:r>
      <w:r w:rsidRPr="00970A5E">
        <w:rPr>
          <w:rFonts w:cs="Arial"/>
          <w:color w:val="CC7832"/>
          <w:szCs w:val="22"/>
          <w:lang w:val="en-US"/>
        </w:rPr>
        <w:t xml:space="preserve">, </w:t>
      </w:r>
      <w:r w:rsidRPr="00970A5E">
        <w:rPr>
          <w:rFonts w:cs="Arial"/>
          <w:color w:val="A9B7C6"/>
          <w:szCs w:val="22"/>
          <w:lang w:val="en-US"/>
        </w:rPr>
        <w:t>String content</w:t>
      </w:r>
      <w:r w:rsidRPr="00970A5E">
        <w:rPr>
          <w:rFonts w:cs="Arial"/>
          <w:color w:val="CC7832"/>
          <w:szCs w:val="22"/>
          <w:lang w:val="en-US"/>
        </w:rPr>
        <w:t xml:space="preserve">, </w:t>
      </w:r>
      <w:r w:rsidRPr="00970A5E">
        <w:rPr>
          <w:rFonts w:cs="Arial"/>
          <w:color w:val="A9B7C6"/>
          <w:szCs w:val="22"/>
          <w:lang w:val="en-US"/>
        </w:rPr>
        <w:t>DataTag[] dataTags</w:t>
      </w:r>
      <w:r w:rsidRPr="00970A5E">
        <w:rPr>
          <w:rFonts w:cs="Arial"/>
          <w:color w:val="CC7832"/>
          <w:szCs w:val="22"/>
          <w:lang w:val="en-US"/>
        </w:rPr>
        <w:t xml:space="preserve">, long </w:t>
      </w:r>
      <w:r w:rsidRPr="00970A5E">
        <w:rPr>
          <w:rFonts w:cs="Arial"/>
          <w:color w:val="A9B7C6"/>
          <w:szCs w:val="22"/>
          <w:lang w:val="en-US"/>
        </w:rPr>
        <w:t>author)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.title = title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.content = content</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.dataTags = dataTags</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.author = 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getTitle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title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setTitle (String title)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.title = title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getContent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content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setContent (String content)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.content = content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DataTag[] getDataTags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r>
      <w:r w:rsidRPr="00970A5E">
        <w:rPr>
          <w:rFonts w:cs="Arial"/>
          <w:color w:val="A9B7C6"/>
          <w:szCs w:val="22"/>
          <w:lang w:val="en-US"/>
        </w:rPr>
        <w:lastRenderedPageBreak/>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setDataTags (DataTag[] dataTags)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.dataTags = dataTags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DataAttachment[] getDataAttachments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dataAttachments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setDataAttachments (DataAttachment[] dataAttachments)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.dataAttachments = dataAttachments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getAuthor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setAuthor (</w:t>
      </w:r>
      <w:r w:rsidRPr="00970A5E">
        <w:rPr>
          <w:rFonts w:cs="Arial"/>
          <w:color w:val="CC7832"/>
          <w:szCs w:val="22"/>
          <w:lang w:val="en-US"/>
        </w:rPr>
        <w:t xml:space="preserve">long </w:t>
      </w:r>
      <w:r w:rsidRPr="00970A5E">
        <w:rPr>
          <w:rFonts w:cs="Arial"/>
          <w:color w:val="A9B7C6"/>
          <w:szCs w:val="22"/>
          <w:lang w:val="en-US"/>
        </w:rPr>
        <w:t>author)</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.author = author</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3033DC7A" w14:textId="77777777" w:rsidR="005A7C27" w:rsidRDefault="005A7C27">
      <w:pPr>
        <w:rPr>
          <w:lang w:val="en-US"/>
        </w:rPr>
      </w:pPr>
    </w:p>
    <w:p w14:paraId="509DF32F" w14:textId="77777777" w:rsidR="00970A5E" w:rsidRPr="00634851" w:rsidRDefault="00C25362" w:rsidP="00970A5E">
      <w:pPr>
        <w:pStyle w:val="berschriftVier"/>
        <w:rPr>
          <w:lang w:val="en-US"/>
        </w:rPr>
      </w:pPr>
      <w:r>
        <w:rPr>
          <w:lang w:val="en-US"/>
        </w:rPr>
        <w:br w:type="column"/>
      </w:r>
      <w:r w:rsidR="00970A5E" w:rsidRPr="00634851">
        <w:rPr>
          <w:lang w:val="en-US"/>
        </w:rPr>
        <w:lastRenderedPageBreak/>
        <w:t>Data Tag</w:t>
      </w:r>
    </w:p>
    <w:p w14:paraId="56873B1F"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DataTag</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DataTag (String label)</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.label =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getLabel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setLabel (String label)</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.label = label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1CF4076E" w14:textId="77777777" w:rsidR="005A7C27" w:rsidRDefault="005A7C27">
      <w:pPr>
        <w:rPr>
          <w:lang w:val="en-US"/>
        </w:rPr>
      </w:pPr>
    </w:p>
    <w:p w14:paraId="58CDC167" w14:textId="77777777" w:rsidR="00970A5E" w:rsidRPr="00634851" w:rsidRDefault="00C25362" w:rsidP="00970A5E">
      <w:pPr>
        <w:pStyle w:val="berschriftVier"/>
        <w:rPr>
          <w:lang w:val="en-US"/>
        </w:rPr>
      </w:pPr>
      <w:r>
        <w:rPr>
          <w:lang w:val="en-US"/>
        </w:rPr>
        <w:br w:type="column"/>
      </w:r>
      <w:r w:rsidR="00970A5E" w:rsidRPr="00634851">
        <w:rPr>
          <w:lang w:val="en-US"/>
        </w:rPr>
        <w:lastRenderedPageBreak/>
        <w:t>Data User</w:t>
      </w:r>
    </w:p>
    <w:p w14:paraId="68818054" w14:textId="77777777" w:rsidR="00970A5E" w:rsidRPr="00970A5E" w:rsidRDefault="00970A5E" w:rsidP="00970A5E">
      <w:pPr>
        <w:shd w:val="clear" w:color="auto" w:fill="2B2B2B"/>
        <w:autoSpaceDE w:val="0"/>
        <w:autoSpaceDN w:val="0"/>
        <w:adjustRightInd w:val="0"/>
        <w:spacing w:line="240" w:lineRule="auto"/>
        <w:rPr>
          <w:rFonts w:cs="Arial"/>
          <w:color w:val="A9B7C6"/>
          <w:szCs w:val="22"/>
          <w:lang w:val="en-US"/>
        </w:rPr>
      </w:pPr>
      <w:r w:rsidRPr="00970A5E">
        <w:rPr>
          <w:rFonts w:cs="Arial"/>
          <w:color w:val="CC7832"/>
          <w:szCs w:val="22"/>
          <w:lang w:val="en-US"/>
        </w:rPr>
        <w:t xml:space="preserve">package </w:t>
      </w:r>
      <w:r w:rsidRPr="00970A5E">
        <w:rPr>
          <w:rFonts w:cs="Arial"/>
          <w:color w:val="A9B7C6"/>
          <w:szCs w:val="22"/>
          <w:lang w:val="en-US"/>
        </w:rPr>
        <w:t>entity.data</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t xml:space="preserve">public class </w:t>
      </w:r>
      <w:r w:rsidRPr="00970A5E">
        <w:rPr>
          <w:rFonts w:cs="Arial"/>
          <w:color w:val="A9B7C6"/>
          <w:szCs w:val="22"/>
          <w:lang w:val="en-US"/>
        </w:rPr>
        <w:t>DataUser</w:t>
      </w:r>
      <w:r w:rsidRPr="00970A5E">
        <w:rPr>
          <w:rFonts w:cs="Arial"/>
          <w:color w:val="A9B7C6"/>
          <w:szCs w:val="22"/>
          <w:lang w:val="en-US"/>
        </w:rPr>
        <w:br/>
        <w:t>{</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private </w:t>
      </w:r>
      <w:r w:rsidRPr="00970A5E">
        <w:rPr>
          <w:rFonts w:cs="Arial"/>
          <w:color w:val="A9B7C6"/>
          <w:szCs w:val="22"/>
          <w:lang w:val="en-US"/>
        </w:rPr>
        <w:t>String  username</w:t>
      </w:r>
      <w:r w:rsidRPr="00970A5E">
        <w:rPr>
          <w:rFonts w:cs="Arial"/>
          <w:color w:val="CC7832"/>
          <w:szCs w:val="22"/>
          <w:lang w:val="en-US"/>
        </w:rPr>
        <w:t>;</w:t>
      </w:r>
      <w:r w:rsidRPr="00970A5E">
        <w:rPr>
          <w:rFonts w:cs="Arial"/>
          <w:color w:val="CC7832"/>
          <w:szCs w:val="22"/>
          <w:lang w:val="en-US"/>
        </w:rPr>
        <w:br/>
        <w:t xml:space="preserve">    private boolean </w:t>
      </w:r>
      <w:r w:rsidRPr="00970A5E">
        <w:rPr>
          <w:rFonts w:cs="Arial"/>
          <w:color w:val="A9B7C6"/>
          <w:szCs w:val="22"/>
          <w:lang w:val="en-US"/>
        </w:rPr>
        <w:t>active</w:t>
      </w:r>
      <w:r w:rsidRPr="00970A5E">
        <w:rPr>
          <w:rFonts w:cs="Arial"/>
          <w:color w:val="CC7832"/>
          <w:szCs w:val="22"/>
          <w:lang w:val="en-US"/>
        </w:rPr>
        <w:t>;</w:t>
      </w:r>
      <w:r w:rsidRPr="00970A5E">
        <w:rPr>
          <w:rFonts w:cs="Arial"/>
          <w:color w:val="CC7832"/>
          <w:szCs w:val="22"/>
          <w:lang w:val="en-US"/>
        </w:rPr>
        <w:br/>
        <w:t xml:space="preserve">    private long</w:t>
      </w:r>
      <w:r w:rsidRPr="00970A5E">
        <w:rPr>
          <w:rFonts w:cs="Arial"/>
          <w:color w:val="A9B7C6"/>
          <w:szCs w:val="22"/>
          <w:lang w:val="en-US"/>
        </w:rPr>
        <w:t>[]  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CC7832"/>
          <w:szCs w:val="22"/>
          <w:lang w:val="en-US"/>
        </w:rPr>
        <w:br/>
        <w:t xml:space="preserve">    public </w:t>
      </w:r>
      <w:r w:rsidRPr="00970A5E">
        <w:rPr>
          <w:rFonts w:cs="Arial"/>
          <w:color w:val="A9B7C6"/>
          <w:szCs w:val="22"/>
          <w:lang w:val="en-US"/>
        </w:rPr>
        <w:t>DataUser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DataUser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CC7832"/>
          <w:szCs w:val="22"/>
          <w:lang w:val="en-US"/>
        </w:rPr>
        <w:t xml:space="preserve">, </w:t>
      </w:r>
      <w:r w:rsidRPr="00970A5E">
        <w:rPr>
          <w:rFonts w:cs="Arial"/>
          <w:color w:val="A9B7C6"/>
          <w:szCs w:val="22"/>
          <w:lang w:val="en-US"/>
        </w:rPr>
        <w:t>String username</w:t>
      </w:r>
      <w:r w:rsidRPr="00970A5E">
        <w:rPr>
          <w:rFonts w:cs="Arial"/>
          <w:color w:val="CC7832"/>
          <w:szCs w:val="22"/>
          <w:lang w:val="en-US"/>
        </w:rPr>
        <w:t xml:space="preserve">, 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DataUser (String username</w:t>
      </w:r>
      <w:r w:rsidRPr="00970A5E">
        <w:rPr>
          <w:rFonts w:cs="Arial"/>
          <w:color w:val="CC7832"/>
          <w:szCs w:val="22"/>
          <w:lang w:val="en-US"/>
        </w:rPr>
        <w:t xml:space="preserve">, 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t xml:space="preserve">        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long </w:t>
      </w:r>
      <w:r w:rsidRPr="00970A5E">
        <w:rPr>
          <w:rFonts w:cs="Arial"/>
          <w:color w:val="A9B7C6"/>
          <w:szCs w:val="22"/>
          <w:lang w:val="en-US"/>
        </w:rPr>
        <w:t>getId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void </w:t>
      </w:r>
      <w:r w:rsidRPr="00970A5E">
        <w:rPr>
          <w:rFonts w:cs="Arial"/>
          <w:color w:val="A9B7C6"/>
          <w:szCs w:val="22"/>
          <w:lang w:val="en-US"/>
        </w:rPr>
        <w:t>setId (</w:t>
      </w:r>
      <w:r w:rsidRPr="00970A5E">
        <w:rPr>
          <w:rFonts w:cs="Arial"/>
          <w:color w:val="CC7832"/>
          <w:szCs w:val="22"/>
          <w:lang w:val="en-US"/>
        </w:rPr>
        <w:t xml:space="preserve">long </w:t>
      </w:r>
      <w:r w:rsidRPr="00970A5E">
        <w:rPr>
          <w:rFonts w:cs="Arial"/>
          <w:color w:val="A9B7C6"/>
          <w:szCs w:val="22"/>
          <w:lang w:val="en-US"/>
        </w:rPr>
        <w:t>id)</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.id = id</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private long</w:t>
      </w:r>
      <w:r w:rsidRPr="00970A5E">
        <w:rPr>
          <w:rFonts w:cs="Arial"/>
          <w:color w:val="A9B7C6"/>
          <w:szCs w:val="22"/>
          <w:lang w:val="en-US"/>
        </w:rPr>
        <w:t>[] getPageIds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private void </w:t>
      </w:r>
      <w:r w:rsidRPr="00970A5E">
        <w:rPr>
          <w:rFonts w:cs="Arial"/>
          <w:color w:val="A9B7C6"/>
          <w:szCs w:val="22"/>
          <w:lang w:val="en-US"/>
        </w:rPr>
        <w:t>setPageIds (</w:t>
      </w:r>
      <w:r w:rsidRPr="00970A5E">
        <w:rPr>
          <w:rFonts w:cs="Arial"/>
          <w:color w:val="CC7832"/>
          <w:szCs w:val="22"/>
          <w:lang w:val="en-US"/>
        </w:rPr>
        <w:t>long</w:t>
      </w:r>
      <w:r w:rsidRPr="00970A5E">
        <w:rPr>
          <w:rFonts w:cs="Arial"/>
          <w:color w:val="A9B7C6"/>
          <w:szCs w:val="22"/>
          <w:lang w:val="en-US"/>
        </w:rPr>
        <w:t>[] pageIds)</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.pageIds = pageIds</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w:t>
      </w:r>
      <w:r w:rsidRPr="00970A5E">
        <w:rPr>
          <w:rFonts w:cs="Arial"/>
          <w:color w:val="A9B7C6"/>
          <w:szCs w:val="22"/>
          <w:lang w:val="en-US"/>
        </w:rPr>
        <w:t>String getUsername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username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setUsername (String username)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.username = username</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lastRenderedPageBreak/>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boolean </w:t>
      </w:r>
      <w:r w:rsidRPr="00970A5E">
        <w:rPr>
          <w:rFonts w:cs="Arial"/>
          <w:color w:val="A9B7C6"/>
          <w:szCs w:val="22"/>
          <w:lang w:val="en-US"/>
        </w:rPr>
        <w:t>isActive ()</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return </w:t>
      </w:r>
      <w:r w:rsidRPr="00970A5E">
        <w:rPr>
          <w:rFonts w:cs="Arial"/>
          <w:color w:val="A9B7C6"/>
          <w:szCs w:val="22"/>
          <w:lang w:val="en-US"/>
        </w:rPr>
        <w:t>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 xml:space="preserve">public void </w:t>
      </w:r>
      <w:r w:rsidRPr="00970A5E">
        <w:rPr>
          <w:rFonts w:cs="Arial"/>
          <w:color w:val="A9B7C6"/>
          <w:szCs w:val="22"/>
          <w:lang w:val="en-US"/>
        </w:rPr>
        <w:t>setActive (</w:t>
      </w:r>
      <w:r w:rsidRPr="00970A5E">
        <w:rPr>
          <w:rFonts w:cs="Arial"/>
          <w:color w:val="CC7832"/>
          <w:szCs w:val="22"/>
          <w:lang w:val="en-US"/>
        </w:rPr>
        <w:t xml:space="preserve">boolean </w:t>
      </w:r>
      <w:r w:rsidRPr="00970A5E">
        <w:rPr>
          <w:rFonts w:cs="Arial"/>
          <w:color w:val="A9B7C6"/>
          <w:szCs w:val="22"/>
          <w:lang w:val="en-US"/>
        </w:rPr>
        <w:t>active)</w:t>
      </w:r>
      <w:r w:rsidRPr="00970A5E">
        <w:rPr>
          <w:rFonts w:cs="Arial"/>
          <w:color w:val="A9B7C6"/>
          <w:szCs w:val="22"/>
          <w:lang w:val="en-US"/>
        </w:rPr>
        <w:br/>
        <w:t xml:space="preserve">    {</w:t>
      </w:r>
      <w:r w:rsidRPr="00970A5E">
        <w:rPr>
          <w:rFonts w:cs="Arial"/>
          <w:color w:val="A9B7C6"/>
          <w:szCs w:val="22"/>
          <w:lang w:val="en-US"/>
        </w:rPr>
        <w:br/>
        <w:t xml:space="preserve">        </w:t>
      </w:r>
      <w:r w:rsidRPr="00970A5E">
        <w:rPr>
          <w:rFonts w:cs="Arial"/>
          <w:color w:val="CC7832"/>
          <w:szCs w:val="22"/>
          <w:lang w:val="en-US"/>
        </w:rPr>
        <w:t>this</w:t>
      </w:r>
      <w:r w:rsidRPr="00970A5E">
        <w:rPr>
          <w:rFonts w:cs="Arial"/>
          <w:color w:val="A9B7C6"/>
          <w:szCs w:val="22"/>
          <w:lang w:val="en-US"/>
        </w:rPr>
        <w:t>.active = active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A9B7C6"/>
          <w:szCs w:val="22"/>
          <w:lang w:val="en-US"/>
        </w:rPr>
        <w:t>}</w:t>
      </w:r>
      <w:r w:rsidRPr="00970A5E">
        <w:rPr>
          <w:rFonts w:cs="Arial"/>
          <w:color w:val="A9B7C6"/>
          <w:szCs w:val="22"/>
          <w:lang w:val="en-US"/>
        </w:rPr>
        <w:br/>
        <w:t>}</w:t>
      </w:r>
      <w:r w:rsidRPr="00970A5E">
        <w:rPr>
          <w:rFonts w:cs="Arial"/>
          <w:color w:val="A9B7C6"/>
          <w:szCs w:val="22"/>
          <w:lang w:val="en-US"/>
        </w:rPr>
        <w:br/>
      </w:r>
    </w:p>
    <w:p w14:paraId="4B2516A5" w14:textId="77777777" w:rsidR="005A7C27" w:rsidRPr="00970A5E" w:rsidRDefault="005A7C27">
      <w:pPr>
        <w:rPr>
          <w:lang w:val="en-US"/>
        </w:rPr>
      </w:pPr>
    </w:p>
    <w:p w14:paraId="68E282A5" w14:textId="77777777" w:rsidR="005A7C27" w:rsidRDefault="00C25362" w:rsidP="005A7C27">
      <w:pPr>
        <w:pStyle w:val="berschrift3"/>
      </w:pPr>
      <w:bookmarkStart w:id="104" w:name="_Toc500838534"/>
      <w:bookmarkStart w:id="105" w:name="_Toc500919911"/>
      <w:r w:rsidRPr="00022BFE">
        <w:rPr>
          <w:lang w:val="en-US"/>
        </w:rPr>
        <w:br w:type="column"/>
      </w:r>
      <w:r w:rsidR="005A7C27">
        <w:lastRenderedPageBreak/>
        <w:t>Domain</w:t>
      </w:r>
      <w:bookmarkEnd w:id="104"/>
      <w:bookmarkEnd w:id="105"/>
    </w:p>
    <w:p w14:paraId="54BAD173" w14:textId="77777777" w:rsidR="005A7C27" w:rsidRDefault="005A7C27" w:rsidP="005A7C27">
      <w:pPr>
        <w:pStyle w:val="berschriftVier"/>
      </w:pPr>
      <w:r>
        <w:t>Attachement</w:t>
      </w:r>
    </w:p>
    <w:p w14:paraId="1E021CFE" w14:textId="77777777"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java.util.Date</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@NamedQueries({</w:t>
      </w:r>
      <w:r w:rsidRPr="002A0F94">
        <w:rPr>
          <w:rFonts w:cs="Arial"/>
          <w:color w:val="A9B7C6"/>
          <w:szCs w:val="22"/>
        </w:rPr>
        <w:br/>
        <w:t xml:space="preserve">        @NamedQuery(name = </w:t>
      </w:r>
      <w:r w:rsidRPr="002A0F94">
        <w:rPr>
          <w:rFonts w:cs="Arial"/>
          <w:color w:val="6A8759"/>
          <w:szCs w:val="22"/>
        </w:rPr>
        <w:t>"Attachment.findAttachmentById"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a FROM Attachment AS a WHERE a.id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w:t>
      </w:r>
      <w:r w:rsidRPr="002A0F94">
        <w:rPr>
          <w:rFonts w:cs="Arial"/>
          <w:color w:val="6A8759"/>
          <w:szCs w:val="22"/>
        </w:rPr>
        <w:t>"Attachment.findAttachmentByDate"</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a FROM Attachment AS a WHERE a.date = ?1"</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Attachment</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fileName</w:t>
      </w:r>
      <w:r w:rsidRPr="002A0F94">
        <w:rPr>
          <w:rFonts w:cs="Arial"/>
          <w:color w:val="CC7832"/>
          <w:szCs w:val="22"/>
        </w:rPr>
        <w:t>;</w:t>
      </w:r>
      <w:r w:rsidRPr="002A0F94">
        <w:rPr>
          <w:rFonts w:cs="Arial"/>
          <w:color w:val="CC7832"/>
          <w:szCs w:val="22"/>
        </w:rPr>
        <w:br/>
        <w:t xml:space="preserve">    private long </w:t>
      </w:r>
      <w:r w:rsidRPr="002A0F94">
        <w:rPr>
          <w:rFonts w:cs="Arial"/>
          <w:color w:val="A9B7C6"/>
          <w:szCs w:val="22"/>
        </w:rPr>
        <w:t>size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Date date</w:t>
      </w:r>
      <w:r w:rsidRPr="002A0F94">
        <w:rPr>
          <w:rFonts w:cs="Arial"/>
          <w:color w:val="CC7832"/>
          <w:szCs w:val="22"/>
        </w:rPr>
        <w:t>;</w:t>
      </w:r>
      <w:r w:rsidRPr="002A0F94">
        <w:rPr>
          <w:rFonts w:cs="Arial"/>
          <w:color w:val="CC7832"/>
          <w:szCs w:val="22"/>
        </w:rPr>
        <w:br/>
      </w:r>
      <w:r w:rsidRPr="002A0F94">
        <w:rPr>
          <w:rFonts w:cs="Arial"/>
          <w:color w:val="CC7832"/>
          <w:szCs w:val="22"/>
        </w:rPr>
        <w:br/>
        <w:t xml:space="preserve">    public </w:t>
      </w:r>
      <w:r w:rsidRPr="002A0F94">
        <w:rPr>
          <w:rFonts w:cs="Arial"/>
          <w:color w:val="A9B7C6"/>
          <w:szCs w:val="22"/>
        </w:rPr>
        <w:t>Attachment() {</w:t>
      </w:r>
      <w:r w:rsidRPr="002A0F94">
        <w:rPr>
          <w:rFonts w:cs="Arial"/>
          <w:color w:val="A9B7C6"/>
          <w:szCs w:val="22"/>
        </w:rPr>
        <w:br/>
        <w:t xml:space="preserve">    }</w:t>
      </w:r>
      <w:r w:rsidRPr="002A0F94">
        <w:rPr>
          <w:rFonts w:cs="Arial"/>
          <w:color w:val="A9B7C6"/>
          <w:szCs w:val="22"/>
        </w:rPr>
        <w:br/>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w:t>
      </w:r>
      <w:r w:rsidRPr="002A0F94">
        <w:rPr>
          <w:rFonts w:cs="Arial"/>
          <w:color w:val="CC7832"/>
          <w:szCs w:val="22"/>
        </w:rPr>
        <w:t xml:space="preserve">long </w:t>
      </w:r>
      <w:r w:rsidRPr="002A0F94">
        <w:rPr>
          <w:rFonts w:cs="Arial"/>
          <w:color w:val="A9B7C6"/>
          <w:szCs w:val="22"/>
        </w:rPr>
        <w:t>id)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getFileName()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fileName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setFileName(String fileName)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.fileName = fileName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getSize()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size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setSize(</w:t>
      </w:r>
      <w:r w:rsidRPr="002A0F94">
        <w:rPr>
          <w:rFonts w:cs="Arial"/>
          <w:color w:val="CC7832"/>
          <w:szCs w:val="22"/>
        </w:rPr>
        <w:t xml:space="preserve">long </w:t>
      </w:r>
      <w:r w:rsidRPr="002A0F94">
        <w:rPr>
          <w:rFonts w:cs="Arial"/>
          <w:color w:val="A9B7C6"/>
          <w:szCs w:val="22"/>
        </w:rPr>
        <w:t>size)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.size = size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Date getDate()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date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setDate(Date date)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.date = date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A9B7C6"/>
          <w:szCs w:val="22"/>
        </w:rPr>
        <w:br/>
      </w:r>
    </w:p>
    <w:p w14:paraId="521F0B8C" w14:textId="77777777" w:rsidR="005A7C27" w:rsidRPr="002A0F94" w:rsidRDefault="005A7C27"/>
    <w:p w14:paraId="0C0ADA72" w14:textId="77777777" w:rsidR="005B7EF1" w:rsidRPr="002A0F94" w:rsidRDefault="00C25362" w:rsidP="005B7EF1">
      <w:pPr>
        <w:pStyle w:val="berschriftVier"/>
      </w:pPr>
      <w:r>
        <w:br w:type="column"/>
      </w:r>
      <w:r w:rsidR="005B7EF1" w:rsidRPr="002A0F94">
        <w:lastRenderedPageBreak/>
        <w:t>Page</w:t>
      </w:r>
    </w:p>
    <w:p w14:paraId="176B0010" w14:textId="77777777"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@NamedQueries({</w:t>
      </w:r>
      <w:r w:rsidRPr="002A0F94">
        <w:rPr>
          <w:rFonts w:cs="Arial"/>
          <w:color w:val="A9B7C6"/>
          <w:szCs w:val="22"/>
        </w:rPr>
        <w:br/>
        <w:t xml:space="preserve">        @NamedQuery(name = </w:t>
      </w:r>
      <w:r w:rsidRPr="002A0F94">
        <w:rPr>
          <w:rFonts w:cs="Arial"/>
          <w:color w:val="6A8759"/>
          <w:szCs w:val="22"/>
        </w:rPr>
        <w:t>"Page.findPageById"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p.id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"Page.findPageByTitle"</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p.title LIKE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"Page.findAllPageByAuthorId"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 WHERE p.author = ?1"</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@NamedQuery(name = </w:t>
      </w:r>
      <w:r w:rsidRPr="002A0F94">
        <w:rPr>
          <w:rFonts w:cs="Arial"/>
          <w:color w:val="6A8759"/>
          <w:szCs w:val="22"/>
        </w:rPr>
        <w:t>"Page.findAll"</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p FROM Page AS p"</w:t>
      </w:r>
      <w:r w:rsidRPr="002A0F94">
        <w:rPr>
          <w:rFonts w:cs="Arial"/>
          <w:color w:val="A9B7C6"/>
          <w:szCs w:val="22"/>
        </w:rPr>
        <w:t>)</w:t>
      </w:r>
      <w:r w:rsidRPr="002A0F94">
        <w:rPr>
          <w:rFonts w:cs="Arial"/>
          <w:color w:val="A9B7C6"/>
          <w:szCs w:val="22"/>
        </w:rPr>
        <w:b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Page</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title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content</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@ManyToMany</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List&lt;Tag&gt;         tags</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@ManyToOne(targetEntity = User.</w:t>
      </w:r>
      <w:r w:rsidRPr="002A0F94">
        <w:rPr>
          <w:rFonts w:cs="Arial"/>
          <w:color w:val="CC7832"/>
          <w:szCs w:val="22"/>
        </w:rPr>
        <w:t>class</w:t>
      </w:r>
      <w:r w:rsidRPr="002A0F94">
        <w:rPr>
          <w:rFonts w:cs="Arial"/>
          <w:color w:val="A9B7C6"/>
          <w:szCs w:val="22"/>
        </w:rPr>
        <w:t>)</w:t>
      </w:r>
      <w:r w:rsidRPr="002A0F94">
        <w:rPr>
          <w:rFonts w:cs="Arial"/>
          <w:color w:val="A9B7C6"/>
          <w:szCs w:val="22"/>
        </w:rPr>
        <w:br/>
        <w:t xml:space="preserve">    @JoinColumn(name=</w:t>
      </w:r>
      <w:r w:rsidRPr="002A0F94">
        <w:rPr>
          <w:rFonts w:cs="Arial"/>
          <w:color w:val="6A8759"/>
          <w:szCs w:val="22"/>
        </w:rPr>
        <w:t>"author_id"</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User author</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Page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Page (String title</w:t>
      </w:r>
      <w:r w:rsidRPr="002A0F94">
        <w:rPr>
          <w:rFonts w:cs="Arial"/>
          <w:color w:val="CC7832"/>
          <w:szCs w:val="22"/>
        </w:rPr>
        <w:t xml:space="preserve">, </w:t>
      </w:r>
      <w:r w:rsidRPr="002A0F94">
        <w:rPr>
          <w:rFonts w:cs="Arial"/>
          <w:color w:val="A9B7C6"/>
          <w:szCs w:val="22"/>
        </w:rPr>
        <w:t>String content</w:t>
      </w:r>
      <w:r w:rsidRPr="002A0F94">
        <w:rPr>
          <w:rFonts w:cs="Arial"/>
          <w:color w:val="CC7832"/>
          <w:szCs w:val="22"/>
        </w:rPr>
        <w:t xml:space="preserve">, </w:t>
      </w:r>
      <w:r w:rsidRPr="002A0F94">
        <w:rPr>
          <w:rFonts w:cs="Arial"/>
          <w:color w:val="A9B7C6"/>
          <w:szCs w:val="22"/>
        </w:rPr>
        <w:t>List&lt;Tag&gt; tags</w:t>
      </w:r>
      <w:r w:rsidRPr="002A0F94">
        <w:rPr>
          <w:rFonts w:cs="Arial"/>
          <w:color w:val="CC7832"/>
          <w:szCs w:val="22"/>
        </w:rPr>
        <w:t xml:space="preserve">, </w:t>
      </w:r>
      <w:r w:rsidRPr="002A0F94">
        <w:rPr>
          <w:rFonts w:cs="Arial"/>
          <w:color w:val="A9B7C6"/>
          <w:szCs w:val="22"/>
        </w:rPr>
        <w:t>User author)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.tags = tags</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.author = 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getTitle ()</w:t>
      </w:r>
      <w:r w:rsidRPr="002A0F94">
        <w:rPr>
          <w:rFonts w:cs="Arial"/>
          <w:color w:val="A9B7C6"/>
          <w:szCs w:val="22"/>
        </w:rPr>
        <w:br/>
      </w:r>
      <w:r w:rsidRPr="002A0F94">
        <w:rPr>
          <w:rFonts w:cs="Arial"/>
          <w:color w:val="A9B7C6"/>
          <w:szCs w:val="22"/>
        </w:rPr>
        <w:lastRenderedPageBreak/>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setTitle (String title)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.title = title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getContent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setContent (String content)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.content = content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@JoinTable(name = </w:t>
      </w:r>
      <w:r w:rsidRPr="002A0F94">
        <w:rPr>
          <w:rFonts w:cs="Arial"/>
          <w:color w:val="6A8759"/>
          <w:szCs w:val="22"/>
        </w:rPr>
        <w:t>"tag_page"</w:t>
      </w:r>
      <w:r w:rsidRPr="002A0F94">
        <w:rPr>
          <w:rFonts w:cs="Arial"/>
          <w:color w:val="CC7832"/>
          <w:szCs w:val="22"/>
        </w:rPr>
        <w:t xml:space="preserve">, </w:t>
      </w:r>
      <w:r w:rsidRPr="002A0F94">
        <w:rPr>
          <w:rFonts w:cs="Arial"/>
          <w:color w:val="A9B7C6"/>
          <w:szCs w:val="22"/>
        </w:rPr>
        <w:t>joinColumns =</w:t>
      </w:r>
      <w:r w:rsidRPr="002A0F94">
        <w:rPr>
          <w:rFonts w:cs="Arial"/>
          <w:color w:val="A9B7C6"/>
          <w:szCs w:val="22"/>
        </w:rPr>
        <w:br/>
        <w:t xml:space="preserve">    @JoinColumn(name = </w:t>
      </w:r>
      <w:r w:rsidRPr="002A0F94">
        <w:rPr>
          <w:rFonts w:cs="Arial"/>
          <w:color w:val="6A8759"/>
          <w:szCs w:val="22"/>
        </w:rPr>
        <w:t>"pageId"</w:t>
      </w:r>
      <w:r w:rsidRPr="002A0F94">
        <w:rPr>
          <w:rFonts w:cs="Arial"/>
          <w:color w:val="CC7832"/>
          <w:szCs w:val="22"/>
        </w:rPr>
        <w:t xml:space="preserve">, </w:t>
      </w:r>
      <w:r w:rsidRPr="002A0F94">
        <w:rPr>
          <w:rFonts w:cs="Arial"/>
          <w:color w:val="A9B7C6"/>
          <w:szCs w:val="22"/>
        </w:rPr>
        <w:t>referencedColumnName=</w:t>
      </w:r>
      <w:r w:rsidRPr="002A0F94">
        <w:rPr>
          <w:rFonts w:cs="Arial"/>
          <w:color w:val="6A8759"/>
          <w:szCs w:val="22"/>
        </w:rPr>
        <w:t>"id"</w:t>
      </w:r>
      <w:r w:rsidRPr="002A0F94">
        <w:rPr>
          <w:rFonts w:cs="Arial"/>
          <w:color w:val="A9B7C6"/>
          <w:szCs w:val="22"/>
        </w:rPr>
        <w:t>)</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inverseJoinColumns = @JoinColumn(name = </w:t>
      </w:r>
      <w:r w:rsidRPr="002A0F94">
        <w:rPr>
          <w:rFonts w:cs="Arial"/>
          <w:color w:val="6A8759"/>
          <w:szCs w:val="22"/>
        </w:rPr>
        <w:t>"tagId"</w:t>
      </w:r>
      <w:r w:rsidRPr="002A0F94">
        <w:rPr>
          <w:rFonts w:cs="Arial"/>
          <w:color w:val="CC7832"/>
          <w:szCs w:val="22"/>
        </w:rPr>
        <w:t xml:space="preserve">, </w:t>
      </w:r>
      <w:r w:rsidRPr="002A0F94">
        <w:rPr>
          <w:rFonts w:cs="Arial"/>
          <w:color w:val="A9B7C6"/>
          <w:szCs w:val="22"/>
        </w:rPr>
        <w:t>referencedColumnName=</w:t>
      </w:r>
      <w:r w:rsidRPr="002A0F94">
        <w:rPr>
          <w:rFonts w:cs="Arial"/>
          <w:color w:val="6A8759"/>
          <w:szCs w:val="22"/>
        </w:rPr>
        <w:t>"id"</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List&lt;Tag&gt; getTags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tags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setTags (List&lt;Tag&gt; tags)</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.tags = tags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User getAuthor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setAuthor (User author)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.author = author</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14:paraId="7EEE2593" w14:textId="77777777" w:rsidR="005B7EF1" w:rsidRPr="002A0F94" w:rsidRDefault="005B7EF1"/>
    <w:p w14:paraId="11246859" w14:textId="77777777" w:rsidR="005B7EF1" w:rsidRPr="002A0F94" w:rsidRDefault="00C25362" w:rsidP="005B7EF1">
      <w:pPr>
        <w:pStyle w:val="berschriftVier"/>
      </w:pPr>
      <w:r>
        <w:br w:type="column"/>
      </w:r>
      <w:r w:rsidR="005B7EF1" w:rsidRPr="002A0F94">
        <w:lastRenderedPageBreak/>
        <w:t>Tag</w:t>
      </w:r>
    </w:p>
    <w:p w14:paraId="3CC3E032" w14:textId="77777777"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java.util.Objects</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 xml:space="preserve">@NamedQueries({@NamedQuery(name = </w:t>
      </w:r>
      <w:r w:rsidRPr="002A0F94">
        <w:rPr>
          <w:rFonts w:cs="Arial"/>
          <w:color w:val="6A8759"/>
          <w:szCs w:val="22"/>
        </w:rPr>
        <w:t>"Tag.findTagById"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 WHERE t.id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"Tag.findTagByName"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 WHERE t.name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"Tag.findAll"</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t FROM Tag AS t"</w:t>
      </w:r>
      <w:r w:rsidRPr="002A0F94">
        <w:rPr>
          <w:rFonts w:cs="Arial"/>
          <w:color w:val="A9B7C6"/>
          <w:szCs w:val="22"/>
        </w:rP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Tag</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name</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List&lt;Page&gt; getPages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pages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setPages (List&lt;Page&gt; pages)</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.pages = pages</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@ManyToMany(fetch = FetchType.LAZY</w:t>
      </w:r>
      <w:r w:rsidRPr="002A0F94">
        <w:rPr>
          <w:rFonts w:cs="Arial"/>
          <w:color w:val="CC7832"/>
          <w:szCs w:val="22"/>
        </w:rPr>
        <w:t xml:space="preserve">, </w:t>
      </w:r>
      <w:r w:rsidRPr="002A0F94">
        <w:rPr>
          <w:rFonts w:cs="Arial"/>
          <w:color w:val="A9B7C6"/>
          <w:szCs w:val="22"/>
        </w:rPr>
        <w:t xml:space="preserve">mappedBy = </w:t>
      </w:r>
      <w:r w:rsidRPr="002A0F94">
        <w:rPr>
          <w:rFonts w:cs="Arial"/>
          <w:color w:val="6A8759"/>
          <w:szCs w:val="22"/>
        </w:rPr>
        <w:t>"tags"</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List&lt;Page&gt; pages</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public </w:t>
      </w:r>
      <w:r w:rsidRPr="002A0F94">
        <w:rPr>
          <w:rFonts w:cs="Arial"/>
          <w:color w:val="A9B7C6"/>
          <w:szCs w:val="22"/>
        </w:rPr>
        <w:t>Tag ()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Tag (String 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.name = 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getName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name</w:t>
      </w:r>
      <w:r w:rsidRPr="002A0F94">
        <w:rPr>
          <w:rFonts w:cs="Arial"/>
          <w:color w:val="CC7832"/>
          <w:szCs w:val="22"/>
        </w:rPr>
        <w:t>;</w:t>
      </w:r>
      <w:r w:rsidRPr="002A0F94">
        <w:rPr>
          <w:rFonts w:cs="Arial"/>
          <w:color w:val="CC7832"/>
          <w:szCs w:val="22"/>
        </w:rPr>
        <w:br/>
      </w:r>
      <w:r w:rsidRPr="002A0F94">
        <w:rPr>
          <w:rFonts w:cs="Arial"/>
          <w:color w:val="CC7832"/>
          <w:szCs w:val="22"/>
        </w:rPr>
        <w:lastRenderedPageBreak/>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setName (String 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.name = 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@Override</w:t>
      </w:r>
      <w:r w:rsidRPr="002A0F94">
        <w:rPr>
          <w:rFonts w:cs="Arial"/>
          <w:color w:val="A9B7C6"/>
          <w:szCs w:val="22"/>
        </w:rPr>
        <w:br/>
        <w:t xml:space="preserve">    </w:t>
      </w:r>
      <w:r w:rsidRPr="002A0F94">
        <w:rPr>
          <w:rFonts w:cs="Arial"/>
          <w:color w:val="CC7832"/>
          <w:szCs w:val="22"/>
        </w:rPr>
        <w:t xml:space="preserve">public boolean </w:t>
      </w:r>
      <w:r w:rsidRPr="002A0F94">
        <w:rPr>
          <w:rFonts w:cs="Arial"/>
          <w:color w:val="A9B7C6"/>
          <w:szCs w:val="22"/>
        </w:rPr>
        <w:t>equals (Object o)</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if </w:t>
      </w:r>
      <w:r w:rsidRPr="002A0F94">
        <w:rPr>
          <w:rFonts w:cs="Arial"/>
          <w:color w:val="A9B7C6"/>
          <w:szCs w:val="22"/>
        </w:rPr>
        <w:t>(</w:t>
      </w:r>
      <w:r w:rsidRPr="002A0F94">
        <w:rPr>
          <w:rFonts w:cs="Arial"/>
          <w:color w:val="CC7832"/>
          <w:szCs w:val="22"/>
        </w:rPr>
        <w:t xml:space="preserve">this </w:t>
      </w:r>
      <w:r w:rsidRPr="002A0F94">
        <w:rPr>
          <w:rFonts w:cs="Arial"/>
          <w:color w:val="A9B7C6"/>
          <w:szCs w:val="22"/>
        </w:rPr>
        <w:t xml:space="preserve">== o) </w:t>
      </w:r>
      <w:r w:rsidRPr="002A0F94">
        <w:rPr>
          <w:rFonts w:cs="Arial"/>
          <w:color w:val="CC7832"/>
          <w:szCs w:val="22"/>
        </w:rPr>
        <w:t>return true;</w:t>
      </w:r>
      <w:r w:rsidRPr="002A0F94">
        <w:rPr>
          <w:rFonts w:cs="Arial"/>
          <w:color w:val="CC7832"/>
          <w:szCs w:val="22"/>
        </w:rPr>
        <w:br/>
        <w:t xml:space="preserve">        if </w:t>
      </w:r>
      <w:r w:rsidRPr="002A0F94">
        <w:rPr>
          <w:rFonts w:cs="Arial"/>
          <w:color w:val="A9B7C6"/>
          <w:szCs w:val="22"/>
        </w:rPr>
        <w:t xml:space="preserve">(o == </w:t>
      </w:r>
      <w:r w:rsidRPr="002A0F94">
        <w:rPr>
          <w:rFonts w:cs="Arial"/>
          <w:color w:val="CC7832"/>
          <w:szCs w:val="22"/>
        </w:rPr>
        <w:t xml:space="preserve">null </w:t>
      </w:r>
      <w:r w:rsidRPr="002A0F94">
        <w:rPr>
          <w:rFonts w:cs="Arial"/>
          <w:color w:val="A9B7C6"/>
          <w:szCs w:val="22"/>
        </w:rPr>
        <w:t xml:space="preserve">|| getClass() != o.getClass()) </w:t>
      </w:r>
      <w:r w:rsidRPr="002A0F94">
        <w:rPr>
          <w:rFonts w:cs="Arial"/>
          <w:color w:val="CC7832"/>
          <w:szCs w:val="22"/>
        </w:rPr>
        <w:t>return false;</w:t>
      </w:r>
      <w:r w:rsidRPr="002A0F94">
        <w:rPr>
          <w:rFonts w:cs="Arial"/>
          <w:color w:val="CC7832"/>
          <w:szCs w:val="22"/>
        </w:rPr>
        <w:br/>
        <w:t xml:space="preserve">        </w:t>
      </w:r>
      <w:r w:rsidRPr="002A0F94">
        <w:rPr>
          <w:rFonts w:cs="Arial"/>
          <w:color w:val="A9B7C6"/>
          <w:szCs w:val="22"/>
        </w:rPr>
        <w:t>Tag tag = (Tag) o</w:t>
      </w:r>
      <w:r w:rsidRPr="002A0F94">
        <w:rPr>
          <w:rFonts w:cs="Arial"/>
          <w:color w:val="CC7832"/>
          <w:szCs w:val="22"/>
        </w:rPr>
        <w:t>;</w:t>
      </w:r>
      <w:r w:rsidRPr="002A0F94">
        <w:rPr>
          <w:rFonts w:cs="Arial"/>
          <w:color w:val="CC7832"/>
          <w:szCs w:val="22"/>
        </w:rPr>
        <w:br/>
        <w:t xml:space="preserve">        return </w:t>
      </w:r>
      <w:r w:rsidRPr="002A0F94">
        <w:rPr>
          <w:rFonts w:cs="Arial"/>
          <w:color w:val="A9B7C6"/>
          <w:szCs w:val="22"/>
        </w:rPr>
        <w:t>id == tag.id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@Override</w:t>
      </w:r>
      <w:r w:rsidRPr="002A0F94">
        <w:rPr>
          <w:rFonts w:cs="Arial"/>
          <w:color w:val="A9B7C6"/>
          <w:szCs w:val="22"/>
        </w:rPr>
        <w:br/>
        <w:t xml:space="preserve">    </w:t>
      </w:r>
      <w:r w:rsidRPr="002A0F94">
        <w:rPr>
          <w:rFonts w:cs="Arial"/>
          <w:color w:val="CC7832"/>
          <w:szCs w:val="22"/>
        </w:rPr>
        <w:t xml:space="preserve">public int </w:t>
      </w:r>
      <w:r w:rsidRPr="002A0F94">
        <w:rPr>
          <w:rFonts w:cs="Arial"/>
          <w:color w:val="A9B7C6"/>
          <w:szCs w:val="22"/>
        </w:rPr>
        <w:t>hashCode ()</w:t>
      </w:r>
      <w:r w:rsidRPr="002A0F94">
        <w:rPr>
          <w:rFonts w:cs="Arial"/>
          <w:color w:val="A9B7C6"/>
          <w:szCs w:val="22"/>
        </w:rPr>
        <w:br/>
        <w:t xml:space="preser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Objects.hash(id)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14:paraId="417CAB0A" w14:textId="77777777" w:rsidR="005B7EF1" w:rsidRPr="002A0F94" w:rsidRDefault="005B7EF1" w:rsidP="005B7EF1">
      <w:pPr>
        <w:pStyle w:val="TextCDB"/>
        <w:rPr>
          <w:lang w:val="de-CH"/>
        </w:rPr>
        <w:sectPr w:rsidR="005B7EF1" w:rsidRPr="002A0F94">
          <w:pgSz w:w="11906" w:h="16838" w:code="9"/>
          <w:pgMar w:top="1240" w:right="1134" w:bottom="993" w:left="1701" w:header="709" w:footer="669" w:gutter="0"/>
          <w:cols w:space="708"/>
          <w:docGrid w:linePitch="360"/>
        </w:sectPr>
      </w:pPr>
    </w:p>
    <w:p w14:paraId="66BA8668" w14:textId="77777777" w:rsidR="005B7EF1" w:rsidRDefault="005B7EF1" w:rsidP="005B7EF1">
      <w:pPr>
        <w:pStyle w:val="berschriftVier"/>
      </w:pPr>
      <w:r>
        <w:lastRenderedPageBreak/>
        <w:t>User</w:t>
      </w:r>
    </w:p>
    <w:p w14:paraId="1CC33394" w14:textId="77777777" w:rsidR="00970A5E" w:rsidRPr="002A0F94" w:rsidRDefault="00970A5E" w:rsidP="00970A5E">
      <w:pPr>
        <w:shd w:val="clear" w:color="auto" w:fill="2B2B2B"/>
        <w:autoSpaceDE w:val="0"/>
        <w:autoSpaceDN w:val="0"/>
        <w:adjustRightInd w:val="0"/>
        <w:spacing w:line="240" w:lineRule="auto"/>
        <w:rPr>
          <w:rFonts w:cs="Arial"/>
          <w:color w:val="A9B7C6"/>
          <w:szCs w:val="22"/>
        </w:rPr>
      </w:pPr>
      <w:r w:rsidRPr="002A0F94">
        <w:rPr>
          <w:rFonts w:cs="Arial"/>
          <w:color w:val="CC7832"/>
          <w:szCs w:val="22"/>
        </w:rPr>
        <w:t xml:space="preserve">package </w:t>
      </w:r>
      <w:r w:rsidRPr="002A0F94">
        <w:rPr>
          <w:rFonts w:cs="Arial"/>
          <w:color w:val="A9B7C6"/>
          <w:szCs w:val="22"/>
        </w:rPr>
        <w:t>entity.domain</w:t>
      </w:r>
      <w:r w:rsidRPr="002A0F94">
        <w:rPr>
          <w:rFonts w:cs="Arial"/>
          <w:color w:val="CC7832"/>
          <w:szCs w:val="22"/>
        </w:rPr>
        <w:t>;</w:t>
      </w:r>
      <w:r w:rsidRPr="002A0F94">
        <w:rPr>
          <w:rFonts w:cs="Arial"/>
          <w:color w:val="CC7832"/>
          <w:szCs w:val="22"/>
        </w:rPr>
        <w:br/>
      </w:r>
      <w:r w:rsidRPr="002A0F94">
        <w:rPr>
          <w:rFonts w:cs="Arial"/>
          <w:color w:val="CC7832"/>
          <w:szCs w:val="22"/>
        </w:rPr>
        <w:br/>
        <w:t xml:space="preserve">import </w:t>
      </w:r>
      <w:r w:rsidRPr="002A0F94">
        <w:rPr>
          <w:rFonts w:cs="Arial"/>
          <w:color w:val="A9B7C6"/>
          <w:szCs w:val="22"/>
        </w:rPr>
        <w:t>javax.persistence.*</w:t>
      </w:r>
      <w:r w:rsidRPr="002A0F94">
        <w:rPr>
          <w:rFonts w:cs="Arial"/>
          <w:color w:val="CC7832"/>
          <w:szCs w:val="22"/>
        </w:rPr>
        <w:t>;</w:t>
      </w:r>
      <w:r w:rsidRPr="002A0F94">
        <w:rPr>
          <w:rFonts w:cs="Arial"/>
          <w:color w:val="CC7832"/>
          <w:szCs w:val="22"/>
        </w:rPr>
        <w:br/>
        <w:t xml:space="preserve">import </w:t>
      </w:r>
      <w:r w:rsidRPr="002A0F94">
        <w:rPr>
          <w:rFonts w:cs="Arial"/>
          <w:color w:val="A9B7C6"/>
          <w:szCs w:val="22"/>
        </w:rPr>
        <w:t>java.util.List</w:t>
      </w:r>
      <w:r w:rsidRPr="002A0F94">
        <w:rPr>
          <w:rFonts w:cs="Arial"/>
          <w:color w:val="CC7832"/>
          <w:szCs w:val="22"/>
        </w:rPr>
        <w:t>;</w:t>
      </w:r>
      <w:r w:rsidRPr="002A0F94">
        <w:rPr>
          <w:rFonts w:cs="Arial"/>
          <w:color w:val="CC7832"/>
          <w:szCs w:val="22"/>
        </w:rPr>
        <w:br/>
      </w:r>
      <w:r w:rsidRPr="002A0F94">
        <w:rPr>
          <w:rFonts w:cs="Arial"/>
          <w:color w:val="CC7832"/>
          <w:szCs w:val="22"/>
        </w:rPr>
        <w:br/>
      </w:r>
      <w:r w:rsidRPr="002A0F94">
        <w:rPr>
          <w:rFonts w:cs="Arial"/>
          <w:color w:val="CC7832"/>
          <w:szCs w:val="22"/>
        </w:rPr>
        <w:br/>
      </w:r>
      <w:r w:rsidRPr="002A0F94">
        <w:rPr>
          <w:rFonts w:cs="Arial"/>
          <w:color w:val="A9B7C6"/>
          <w:szCs w:val="22"/>
        </w:rPr>
        <w:t>@Entity</w:t>
      </w:r>
      <w:r w:rsidRPr="002A0F94">
        <w:rPr>
          <w:rFonts w:cs="Arial"/>
          <w:color w:val="A9B7C6"/>
          <w:szCs w:val="22"/>
        </w:rPr>
        <w:br/>
        <w:t xml:space="preserve">@NamedQueries({@NamedQuery(name = </w:t>
      </w:r>
      <w:r w:rsidRPr="002A0F94">
        <w:rPr>
          <w:rFonts w:cs="Arial"/>
          <w:color w:val="6A8759"/>
          <w:szCs w:val="22"/>
        </w:rPr>
        <w:t>"User.findUserById"</w:t>
      </w:r>
      <w:r w:rsidRPr="002A0F94">
        <w:rPr>
          <w:rFonts w:cs="Arial"/>
          <w:color w:val="CC7832"/>
          <w:szCs w:val="22"/>
        </w:rPr>
        <w:t xml:space="preserve">, </w:t>
      </w:r>
      <w:r w:rsidRPr="002A0F94">
        <w:rPr>
          <w:rFonts w:cs="Arial"/>
          <w:color w:val="A9B7C6"/>
          <w:szCs w:val="22"/>
        </w:rPr>
        <w:t xml:space="preserve">query = </w:t>
      </w:r>
      <w:r w:rsidRPr="002A0F94">
        <w:rPr>
          <w:rFonts w:cs="Arial"/>
          <w:color w:val="6A8759"/>
          <w:szCs w:val="22"/>
        </w:rPr>
        <w:t>"SELECT u FROM User AS u WHERE u.id = ?1"</w:t>
      </w:r>
      <w:r w:rsidRPr="002A0F94">
        <w:rPr>
          <w:rFonts w:cs="Arial"/>
          <w:color w:val="A9B7C6"/>
          <w:szCs w:val="22"/>
        </w:rPr>
        <w:t>)</w:t>
      </w:r>
      <w:r w:rsidRPr="002A0F94">
        <w:rPr>
          <w:rFonts w:cs="Arial"/>
          <w:color w:val="CC7832"/>
          <w:szCs w:val="22"/>
        </w:rPr>
        <w:t xml:space="preserve">, </w:t>
      </w:r>
      <w:r w:rsidRPr="002A0F94">
        <w:rPr>
          <w:rFonts w:cs="Arial"/>
          <w:color w:val="A9B7C6"/>
          <w:szCs w:val="22"/>
        </w:rPr>
        <w:t>@NamedQuery(</w:t>
      </w:r>
      <w:r w:rsidRPr="002A0F94">
        <w:rPr>
          <w:rFonts w:cs="Arial"/>
          <w:color w:val="A9B7C6"/>
          <w:szCs w:val="22"/>
        </w:rPr>
        <w:br/>
        <w:t xml:space="preserve">        name = </w:t>
      </w:r>
      <w:r w:rsidRPr="002A0F94">
        <w:rPr>
          <w:rFonts w:cs="Arial"/>
          <w:color w:val="6A8759"/>
          <w:szCs w:val="22"/>
        </w:rPr>
        <w:t>"User.findUserByUsername"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u FROM User AS u WHERE u.username = ?1"</w:t>
      </w:r>
      <w:r w:rsidRPr="002A0F94">
        <w:rPr>
          <w:rFonts w:cs="Arial"/>
          <w:color w:val="A9B7C6"/>
          <w:szCs w:val="22"/>
        </w:rPr>
        <w:t>)</w:t>
      </w:r>
      <w:r w:rsidRPr="002A0F94">
        <w:rPr>
          <w:rFonts w:cs="Arial"/>
          <w:color w:val="CC7832"/>
          <w:szCs w:val="22"/>
        </w:rPr>
        <w:t xml:space="preserve">, </w:t>
      </w:r>
      <w:r w:rsidRPr="002A0F94">
        <w:rPr>
          <w:rFonts w:cs="Arial"/>
          <w:color w:val="A9B7C6"/>
          <w:szCs w:val="22"/>
        </w:rPr>
        <w:t xml:space="preserve">@NamedQuery(name = </w:t>
      </w:r>
      <w:r w:rsidRPr="002A0F94">
        <w:rPr>
          <w:rFonts w:cs="Arial"/>
          <w:color w:val="6A8759"/>
          <w:szCs w:val="22"/>
        </w:rPr>
        <w:t>"User.findAllUserByActive"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query = </w:t>
      </w:r>
      <w:r w:rsidRPr="002A0F94">
        <w:rPr>
          <w:rFonts w:cs="Arial"/>
          <w:color w:val="6A8759"/>
          <w:szCs w:val="22"/>
        </w:rPr>
        <w:t>"SELECT u FROM User AS u WHERE u.active = ?1"</w:t>
      </w:r>
      <w:r w:rsidRPr="002A0F94">
        <w:rPr>
          <w:rFonts w:cs="Arial"/>
          <w:color w:val="A9B7C6"/>
          <w:szCs w:val="22"/>
        </w:rPr>
        <w:t>)})</w:t>
      </w:r>
      <w:r w:rsidRPr="002A0F94">
        <w:rPr>
          <w:rFonts w:cs="Arial"/>
          <w:color w:val="A9B7C6"/>
          <w:szCs w:val="22"/>
        </w:rPr>
        <w:br/>
      </w:r>
      <w:r w:rsidRPr="002A0F94">
        <w:rPr>
          <w:rFonts w:cs="Arial"/>
          <w:color w:val="CC7832"/>
          <w:szCs w:val="22"/>
        </w:rPr>
        <w:t xml:space="preserve">public class </w:t>
      </w:r>
      <w:r w:rsidRPr="002A0F94">
        <w:rPr>
          <w:rFonts w:cs="Arial"/>
          <w:color w:val="A9B7C6"/>
          <w:szCs w:val="22"/>
        </w:rPr>
        <w:t>User</w:t>
      </w:r>
      <w:r w:rsidRPr="002A0F94">
        <w:rPr>
          <w:rFonts w:cs="Arial"/>
          <w:color w:val="A9B7C6"/>
          <w:szCs w:val="22"/>
        </w:rPr>
        <w:br/>
        <w:t>{</w:t>
      </w:r>
      <w:r w:rsidRPr="002A0F94">
        <w:rPr>
          <w:rFonts w:cs="Arial"/>
          <w:color w:val="A9B7C6"/>
          <w:szCs w:val="22"/>
        </w:rPr>
        <w:br/>
        <w:t xml:space="preserve">    @Id</w:t>
      </w:r>
      <w:r w:rsidRPr="002A0F94">
        <w:rPr>
          <w:rFonts w:cs="Arial"/>
          <w:color w:val="A9B7C6"/>
          <w:szCs w:val="22"/>
        </w:rPr>
        <w:br/>
        <w:t xml:space="preserve">    @GeneratedValue(strategy = GenerationType.AUTO)</w:t>
      </w:r>
      <w:r w:rsidRPr="002A0F94">
        <w:rPr>
          <w:rFonts w:cs="Arial"/>
          <w:color w:val="A9B7C6"/>
          <w:szCs w:val="22"/>
        </w:rPr>
        <w:br/>
        <w:t xml:space="preserve">    </w:t>
      </w:r>
      <w:r w:rsidRPr="002A0F94">
        <w:rPr>
          <w:rFonts w:cs="Arial"/>
          <w:color w:val="CC7832"/>
          <w:szCs w:val="22"/>
        </w:rPr>
        <w:t xml:space="preserve">private long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 xml:space="preserve">@Column(unique = </w:t>
      </w:r>
      <w:r w:rsidRPr="002A0F94">
        <w:rPr>
          <w:rFonts w:cs="Arial"/>
          <w:color w:val="CC7832"/>
          <w:szCs w:val="22"/>
        </w:rPr>
        <w:t>true</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String  username</w:t>
      </w:r>
      <w:r w:rsidRPr="002A0F94">
        <w:rPr>
          <w:rFonts w:cs="Arial"/>
          <w:color w:val="CC7832"/>
          <w:szCs w:val="22"/>
        </w:rPr>
        <w:t>;</w:t>
      </w:r>
      <w:r w:rsidRPr="002A0F94">
        <w:rPr>
          <w:rFonts w:cs="Arial"/>
          <w:color w:val="CC7832"/>
          <w:szCs w:val="22"/>
        </w:rPr>
        <w:br/>
        <w:t xml:space="preserve">    private </w:t>
      </w:r>
      <w:r w:rsidRPr="002A0F94">
        <w:rPr>
          <w:rFonts w:cs="Arial"/>
          <w:color w:val="A9B7C6"/>
          <w:szCs w:val="22"/>
        </w:rPr>
        <w:t>String  password</w:t>
      </w:r>
      <w:r w:rsidRPr="002A0F94">
        <w:rPr>
          <w:rFonts w:cs="Arial"/>
          <w:color w:val="CC7832"/>
          <w:szCs w:val="22"/>
        </w:rPr>
        <w:t>;</w:t>
      </w:r>
      <w:r w:rsidRPr="002A0F94">
        <w:rPr>
          <w:rFonts w:cs="Arial"/>
          <w:color w:val="CC7832"/>
          <w:szCs w:val="22"/>
        </w:rPr>
        <w:br/>
        <w:t xml:space="preserve">    private boolean </w:t>
      </w:r>
      <w:r w:rsidRPr="002A0F94">
        <w:rPr>
          <w:rFonts w:cs="Arial"/>
          <w:color w:val="A9B7C6"/>
          <w:szCs w:val="22"/>
        </w:rPr>
        <w:t>active</w:t>
      </w:r>
      <w:r w:rsidRPr="002A0F94">
        <w:rPr>
          <w:rFonts w:cs="Arial"/>
          <w:color w:val="CC7832"/>
          <w:szCs w:val="22"/>
        </w:rPr>
        <w:t>;</w:t>
      </w:r>
      <w:r w:rsidRPr="002A0F94">
        <w:rPr>
          <w:rFonts w:cs="Arial"/>
          <w:color w:val="CC7832"/>
          <w:szCs w:val="22"/>
        </w:rPr>
        <w:br/>
        <w:t xml:space="preserve">    </w:t>
      </w:r>
      <w:r w:rsidRPr="002A0F94">
        <w:rPr>
          <w:rFonts w:cs="Arial"/>
          <w:color w:val="CC7832"/>
          <w:szCs w:val="22"/>
        </w:rPr>
        <w:br/>
        <w:t xml:space="preserve">    </w:t>
      </w:r>
      <w:r w:rsidRPr="002A0F94">
        <w:rPr>
          <w:rFonts w:cs="Arial"/>
          <w:color w:val="A9B7C6"/>
          <w:szCs w:val="22"/>
        </w:rPr>
        <w:t xml:space="preserve">@OneToMany(mappedBy = </w:t>
      </w:r>
      <w:r w:rsidRPr="002A0F94">
        <w:rPr>
          <w:rFonts w:cs="Arial"/>
          <w:color w:val="6A8759"/>
          <w:szCs w:val="22"/>
        </w:rPr>
        <w:t>"author"</w:t>
      </w:r>
      <w:r w:rsidRPr="002A0F94">
        <w:rPr>
          <w:rFonts w:cs="Arial"/>
          <w:color w:val="A9B7C6"/>
          <w:szCs w:val="22"/>
        </w:rPr>
        <w:t>)</w:t>
      </w:r>
      <w:r w:rsidRPr="002A0F94">
        <w:rPr>
          <w:rFonts w:cs="Arial"/>
          <w:color w:val="A9B7C6"/>
          <w:szCs w:val="22"/>
        </w:rPr>
        <w:br/>
        <w:t xml:space="preserve">    </w:t>
      </w:r>
      <w:r w:rsidRPr="002A0F94">
        <w:rPr>
          <w:rFonts w:cs="Arial"/>
          <w:color w:val="CC7832"/>
          <w:szCs w:val="22"/>
        </w:rPr>
        <w:t xml:space="preserve">private </w:t>
      </w:r>
      <w:r w:rsidRPr="002A0F94">
        <w:rPr>
          <w:rFonts w:cs="Arial"/>
          <w:color w:val="A9B7C6"/>
          <w:szCs w:val="22"/>
        </w:rPr>
        <w:t>List&lt;Page&gt; pages</w:t>
      </w:r>
      <w:r w:rsidRPr="002A0F94">
        <w:rPr>
          <w:rFonts w:cs="Arial"/>
          <w:color w:val="CC7832"/>
          <w:szCs w:val="22"/>
        </w:rPr>
        <w:t>;</w:t>
      </w:r>
      <w:r w:rsidRPr="002A0F94">
        <w:rPr>
          <w:rFonts w:cs="Arial"/>
          <w:color w:val="CC7832"/>
          <w:szCs w:val="22"/>
        </w:rPr>
        <w:br/>
        <w:t xml:space="preserve">    public </w:t>
      </w:r>
      <w:r w:rsidRPr="002A0F94">
        <w:rPr>
          <w:rFonts w:cs="Arial"/>
          <w:color w:val="A9B7C6"/>
          <w:szCs w:val="22"/>
        </w:rPr>
        <w:t>User(){}</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User (String username</w:t>
      </w:r>
      <w:r w:rsidRPr="002A0F94">
        <w:rPr>
          <w:rFonts w:cs="Arial"/>
          <w:color w:val="CC7832"/>
          <w:szCs w:val="22"/>
        </w:rPr>
        <w:t xml:space="preserve">, </w:t>
      </w:r>
      <w:r w:rsidRPr="002A0F94">
        <w:rPr>
          <w:rFonts w:cs="Arial"/>
          <w:color w:val="A9B7C6"/>
          <w:szCs w:val="22"/>
        </w:rPr>
        <w:t>String password)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.username = username</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.password = password</w:t>
      </w:r>
      <w:r w:rsidRPr="002A0F94">
        <w:rPr>
          <w:rFonts w:cs="Arial"/>
          <w:color w:val="CC7832"/>
          <w:szCs w:val="22"/>
        </w:rPr>
        <w:t>;</w:t>
      </w:r>
      <w:r w:rsidRPr="002A0F94">
        <w:rPr>
          <w:rFonts w:cs="Arial"/>
          <w:color w:val="CC7832"/>
          <w:szCs w:val="22"/>
        </w:rPr>
        <w:br/>
        <w:t xml:space="preserve">        this</w:t>
      </w:r>
      <w:r w:rsidRPr="002A0F94">
        <w:rPr>
          <w:rFonts w:cs="Arial"/>
          <w:color w:val="A9B7C6"/>
          <w:szCs w:val="22"/>
        </w:rPr>
        <w:t xml:space="preserve">.active = </w:t>
      </w:r>
      <w:r w:rsidRPr="002A0F94">
        <w:rPr>
          <w:rFonts w:cs="Arial"/>
          <w:color w:val="CC7832"/>
          <w:szCs w:val="22"/>
        </w:rPr>
        <w:t>true;</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long </w:t>
      </w:r>
      <w:r w:rsidRPr="002A0F94">
        <w:rPr>
          <w:rFonts w:cs="Arial"/>
          <w:color w:val="A9B7C6"/>
          <w:szCs w:val="22"/>
        </w:rPr>
        <w:t>getId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setId (</w:t>
      </w:r>
      <w:r w:rsidRPr="002A0F94">
        <w:rPr>
          <w:rFonts w:cs="Arial"/>
          <w:color w:val="CC7832"/>
          <w:szCs w:val="22"/>
        </w:rPr>
        <w:t xml:space="preserve">long </w:t>
      </w:r>
      <w:r w:rsidRPr="002A0F94">
        <w:rPr>
          <w:rFonts w:cs="Arial"/>
          <w:color w:val="A9B7C6"/>
          <w:szCs w:val="22"/>
        </w:rPr>
        <w:t>id)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.id = id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getUsername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setUsername (String username)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.username = username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w:t>
      </w:r>
      <w:r w:rsidRPr="002A0F94">
        <w:rPr>
          <w:rFonts w:cs="Arial"/>
          <w:color w:val="A9B7C6"/>
          <w:szCs w:val="22"/>
        </w:rPr>
        <w:t>String getPassword ()</w:t>
      </w:r>
      <w:r w:rsidRPr="002A0F94">
        <w:rPr>
          <w:rFonts w:cs="Arial"/>
          <w:color w:val="A9B7C6"/>
          <w:szCs w:val="22"/>
        </w:rPr>
        <w:br/>
      </w:r>
      <w:r w:rsidRPr="002A0F94">
        <w:rPr>
          <w:rFonts w:cs="Arial"/>
          <w:color w:val="A9B7C6"/>
          <w:szCs w:val="22"/>
        </w:rPr>
        <w:lastRenderedPageBreak/>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password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setPassword (String password)</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.password = password</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boolean </w:t>
      </w:r>
      <w:r w:rsidRPr="002A0F94">
        <w:rPr>
          <w:rFonts w:cs="Arial"/>
          <w:color w:val="A9B7C6"/>
          <w:szCs w:val="22"/>
        </w:rPr>
        <w:t>isActive ()</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return </w:t>
      </w:r>
      <w:r w:rsidRPr="002A0F94">
        <w:rPr>
          <w:rFonts w:cs="Arial"/>
          <w:color w:val="A9B7C6"/>
          <w:szCs w:val="22"/>
        </w:rPr>
        <w:t>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 xml:space="preserve">public void </w:t>
      </w:r>
      <w:r w:rsidRPr="002A0F94">
        <w:rPr>
          <w:rFonts w:cs="Arial"/>
          <w:color w:val="A9B7C6"/>
          <w:szCs w:val="22"/>
        </w:rPr>
        <w:t>setActive (</w:t>
      </w:r>
      <w:r w:rsidRPr="002A0F94">
        <w:rPr>
          <w:rFonts w:cs="Arial"/>
          <w:color w:val="CC7832"/>
          <w:szCs w:val="22"/>
        </w:rPr>
        <w:t xml:space="preserve">boolean </w:t>
      </w:r>
      <w:r w:rsidRPr="002A0F94">
        <w:rPr>
          <w:rFonts w:cs="Arial"/>
          <w:color w:val="A9B7C6"/>
          <w:szCs w:val="22"/>
        </w:rPr>
        <w:t>active)</w:t>
      </w:r>
      <w:r w:rsidRPr="002A0F94">
        <w:rPr>
          <w:rFonts w:cs="Arial"/>
          <w:color w:val="A9B7C6"/>
          <w:szCs w:val="22"/>
        </w:rPr>
        <w:br/>
        <w:t xml:space="preserve">    {</w:t>
      </w:r>
      <w:r w:rsidRPr="002A0F94">
        <w:rPr>
          <w:rFonts w:cs="Arial"/>
          <w:color w:val="A9B7C6"/>
          <w:szCs w:val="22"/>
        </w:rPr>
        <w:br/>
        <w:t xml:space="preserve">        </w:t>
      </w:r>
      <w:r w:rsidRPr="002A0F94">
        <w:rPr>
          <w:rFonts w:cs="Arial"/>
          <w:color w:val="CC7832"/>
          <w:szCs w:val="22"/>
        </w:rPr>
        <w:t>this</w:t>
      </w:r>
      <w:r w:rsidRPr="002A0F94">
        <w:rPr>
          <w:rFonts w:cs="Arial"/>
          <w:color w:val="A9B7C6"/>
          <w:szCs w:val="22"/>
        </w:rPr>
        <w:t>.active = active</w:t>
      </w:r>
      <w:r w:rsidRPr="002A0F94">
        <w:rPr>
          <w:rFonts w:cs="Arial"/>
          <w:color w:val="CC7832"/>
          <w:szCs w:val="22"/>
        </w:rPr>
        <w:t>;</w:t>
      </w:r>
      <w:r w:rsidRPr="002A0F94">
        <w:rPr>
          <w:rFonts w:cs="Arial"/>
          <w:color w:val="CC7832"/>
          <w:szCs w:val="22"/>
        </w:rPr>
        <w:br/>
        <w:t xml:space="preserve">    </w:t>
      </w:r>
      <w:r w:rsidRPr="002A0F94">
        <w:rPr>
          <w:rFonts w:cs="Arial"/>
          <w:color w:val="A9B7C6"/>
          <w:szCs w:val="22"/>
        </w:rPr>
        <w:t>}</w:t>
      </w:r>
      <w:r w:rsidRPr="002A0F94">
        <w:rPr>
          <w:rFonts w:cs="Arial"/>
          <w:color w:val="A9B7C6"/>
          <w:szCs w:val="22"/>
        </w:rPr>
        <w:br/>
        <w:t>}</w:t>
      </w:r>
      <w:r w:rsidRPr="002A0F94">
        <w:rPr>
          <w:rFonts w:cs="Arial"/>
          <w:color w:val="A9B7C6"/>
          <w:szCs w:val="22"/>
        </w:rPr>
        <w:br/>
      </w:r>
    </w:p>
    <w:p w14:paraId="079E688B" w14:textId="77777777" w:rsidR="005B7EF1" w:rsidRPr="002A0F94" w:rsidRDefault="005B7EF1"/>
    <w:p w14:paraId="631D63AD" w14:textId="77777777" w:rsidR="005B7EF1" w:rsidRDefault="00C25362" w:rsidP="005B7EF1">
      <w:pPr>
        <w:pStyle w:val="berschrift2"/>
      </w:pPr>
      <w:bookmarkStart w:id="106" w:name="_Toc500838535"/>
      <w:bookmarkStart w:id="107" w:name="_Toc500919912"/>
      <w:r>
        <w:br w:type="column"/>
      </w:r>
      <w:r w:rsidR="005B7EF1">
        <w:lastRenderedPageBreak/>
        <w:t>WDB</w:t>
      </w:r>
      <w:bookmarkEnd w:id="106"/>
      <w:bookmarkEnd w:id="107"/>
    </w:p>
    <w:p w14:paraId="7985D31D" w14:textId="77777777" w:rsidR="005B7EF1" w:rsidRDefault="005B7EF1" w:rsidP="005B7EF1">
      <w:pPr>
        <w:pStyle w:val="berschriftVier"/>
      </w:pPr>
      <w:r>
        <w:t>WdbApplication</w:t>
      </w:r>
    </w:p>
    <w:p w14:paraId="1E00F5A0" w14:textId="77777777" w:rsidR="00970A5E" w:rsidRPr="00970A5E" w:rsidRDefault="00970A5E" w:rsidP="00970A5E">
      <w:pPr>
        <w:shd w:val="clear" w:color="auto" w:fill="2B2B2B"/>
        <w:autoSpaceDE w:val="0"/>
        <w:autoSpaceDN w:val="0"/>
        <w:adjustRightInd w:val="0"/>
        <w:spacing w:line="240" w:lineRule="auto"/>
        <w:rPr>
          <w:rFonts w:cs="Arial"/>
          <w:color w:val="A9B7C6"/>
          <w:szCs w:val="22"/>
        </w:rPr>
      </w:pPr>
      <w:r w:rsidRPr="00970A5E">
        <w:rPr>
          <w:rFonts w:cs="Arial"/>
          <w:color w:val="CC7832"/>
          <w:szCs w:val="22"/>
        </w:rPr>
        <w:t xml:space="preserve">package </w:t>
      </w:r>
      <w:r w:rsidRPr="00970A5E">
        <w:rPr>
          <w:rFonts w:cs="Arial"/>
          <w:color w:val="A9B7C6"/>
          <w:szCs w:val="22"/>
        </w:rPr>
        <w:t>wdb.wdb</w:t>
      </w:r>
      <w:r w:rsidRPr="00970A5E">
        <w:rPr>
          <w:rFonts w:cs="Arial"/>
          <w:color w:val="CC7832"/>
          <w:szCs w:val="22"/>
        </w:rPr>
        <w:t>;</w:t>
      </w:r>
      <w:r w:rsidRPr="00970A5E">
        <w:rPr>
          <w:rFonts w:cs="Arial"/>
          <w:color w:val="CC7832"/>
          <w:szCs w:val="22"/>
        </w:rPr>
        <w:br/>
      </w:r>
      <w:r w:rsidRPr="00970A5E">
        <w:rPr>
          <w:rFonts w:cs="Arial"/>
          <w:color w:val="CC7832"/>
          <w:szCs w:val="22"/>
        </w:rPr>
        <w:br/>
        <w:t xml:space="preserve">import </w:t>
      </w:r>
      <w:r w:rsidRPr="00970A5E">
        <w:rPr>
          <w:rFonts w:cs="Arial"/>
          <w:color w:val="A9B7C6"/>
          <w:szCs w:val="22"/>
        </w:rPr>
        <w:t>org.springframework.boot.SpringApplication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org.springframework.boot.autoconfigure.SpringBootApplication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org.springframework.boot.autoconfigure.domain.EntityScan</w:t>
      </w:r>
      <w:r w:rsidRPr="00970A5E">
        <w:rPr>
          <w:rFonts w:cs="Arial"/>
          <w:color w:val="CC7832"/>
          <w:szCs w:val="22"/>
        </w:rPr>
        <w:t>;</w:t>
      </w:r>
      <w:r w:rsidRPr="00970A5E">
        <w:rPr>
          <w:rFonts w:cs="Arial"/>
          <w:color w:val="CC7832"/>
          <w:szCs w:val="22"/>
        </w:rPr>
        <w:br/>
        <w:t xml:space="preserve">import </w:t>
      </w:r>
      <w:r w:rsidRPr="00970A5E">
        <w:rPr>
          <w:rFonts w:cs="Arial"/>
          <w:color w:val="A9B7C6"/>
          <w:szCs w:val="22"/>
        </w:rPr>
        <w:t>org.springframework.context.annotation.ComponentScan</w:t>
      </w:r>
      <w:r w:rsidRPr="00970A5E">
        <w:rPr>
          <w:rFonts w:cs="Arial"/>
          <w:color w:val="CC7832"/>
          <w:szCs w:val="22"/>
        </w:rPr>
        <w:t>;</w:t>
      </w:r>
      <w:r w:rsidRPr="00970A5E">
        <w:rPr>
          <w:rFonts w:cs="Arial"/>
          <w:color w:val="CC7832"/>
          <w:szCs w:val="22"/>
        </w:rPr>
        <w:br/>
      </w:r>
      <w:r w:rsidRPr="00970A5E">
        <w:rPr>
          <w:rFonts w:cs="Arial"/>
          <w:color w:val="CC7832"/>
          <w:szCs w:val="22"/>
        </w:rPr>
        <w:br/>
      </w:r>
      <w:r w:rsidRPr="00970A5E">
        <w:rPr>
          <w:rFonts w:cs="Arial"/>
          <w:color w:val="CC7832"/>
          <w:szCs w:val="22"/>
        </w:rPr>
        <w:br/>
      </w:r>
      <w:r w:rsidRPr="00970A5E">
        <w:rPr>
          <w:rFonts w:cs="Arial"/>
          <w:color w:val="A9B7C6"/>
          <w:szCs w:val="22"/>
        </w:rPr>
        <w:t>@SpringBootApplication</w:t>
      </w:r>
      <w:r w:rsidRPr="00970A5E">
        <w:rPr>
          <w:rFonts w:cs="Arial"/>
          <w:color w:val="A9B7C6"/>
          <w:szCs w:val="22"/>
        </w:rPr>
        <w:br/>
        <w:t>@ComponentScan(basePackages = {</w:t>
      </w:r>
      <w:r w:rsidRPr="00970A5E">
        <w:rPr>
          <w:rFonts w:cs="Arial"/>
          <w:color w:val="6A8759"/>
          <w:szCs w:val="22"/>
        </w:rPr>
        <w:t>"api"</w:t>
      </w:r>
      <w:r w:rsidRPr="00970A5E">
        <w:rPr>
          <w:rFonts w:cs="Arial"/>
          <w:color w:val="CC7832"/>
          <w:szCs w:val="22"/>
        </w:rPr>
        <w:t xml:space="preserve">, </w:t>
      </w:r>
      <w:r w:rsidRPr="00970A5E">
        <w:rPr>
          <w:rFonts w:cs="Arial"/>
          <w:color w:val="6A8759"/>
          <w:szCs w:val="22"/>
        </w:rPr>
        <w:t>"connection"</w:t>
      </w:r>
      <w:r w:rsidRPr="00970A5E">
        <w:rPr>
          <w:rFonts w:cs="Arial"/>
          <w:color w:val="A9B7C6"/>
          <w:szCs w:val="22"/>
        </w:rPr>
        <w:t>})</w:t>
      </w:r>
      <w:r w:rsidRPr="00970A5E">
        <w:rPr>
          <w:rFonts w:cs="Arial"/>
          <w:color w:val="A9B7C6"/>
          <w:szCs w:val="22"/>
        </w:rPr>
        <w:br/>
        <w:t>@EntityScan(basePackages = {</w:t>
      </w:r>
      <w:r w:rsidRPr="00970A5E">
        <w:rPr>
          <w:rFonts w:cs="Arial"/>
          <w:color w:val="6A8759"/>
          <w:szCs w:val="22"/>
        </w:rPr>
        <w:t>"entity"</w:t>
      </w:r>
      <w:r w:rsidRPr="00970A5E">
        <w:rPr>
          <w:rFonts w:cs="Arial"/>
          <w:color w:val="A9B7C6"/>
          <w:szCs w:val="22"/>
        </w:rPr>
        <w:t>})</w:t>
      </w:r>
      <w:r w:rsidRPr="00970A5E">
        <w:rPr>
          <w:rFonts w:cs="Arial"/>
          <w:color w:val="A9B7C6"/>
          <w:szCs w:val="22"/>
        </w:rPr>
        <w:br/>
      </w:r>
      <w:r w:rsidRPr="00970A5E">
        <w:rPr>
          <w:rFonts w:cs="Arial"/>
          <w:color w:val="CC7832"/>
          <w:szCs w:val="22"/>
        </w:rPr>
        <w:t xml:space="preserve">public class </w:t>
      </w:r>
      <w:r w:rsidRPr="00970A5E">
        <w:rPr>
          <w:rFonts w:cs="Arial"/>
          <w:color w:val="A9B7C6"/>
          <w:szCs w:val="22"/>
        </w:rPr>
        <w:t>WdbApplication</w:t>
      </w:r>
      <w:r w:rsidRPr="00970A5E">
        <w:rPr>
          <w:rFonts w:cs="Arial"/>
          <w:color w:val="A9B7C6"/>
          <w:szCs w:val="22"/>
        </w:rPr>
        <w:br/>
        <w:t>{</w:t>
      </w:r>
      <w:r w:rsidRPr="00970A5E">
        <w:rPr>
          <w:rFonts w:cs="Arial"/>
          <w:color w:val="A9B7C6"/>
          <w:szCs w:val="22"/>
        </w:rPr>
        <w:br/>
        <w:t xml:space="preserve">    </w:t>
      </w:r>
      <w:r w:rsidRPr="00970A5E">
        <w:rPr>
          <w:rFonts w:cs="Arial"/>
          <w:color w:val="CC7832"/>
          <w:szCs w:val="22"/>
        </w:rPr>
        <w:t xml:space="preserve">public static void </w:t>
      </w:r>
      <w:r w:rsidRPr="00970A5E">
        <w:rPr>
          <w:rFonts w:cs="Arial"/>
          <w:color w:val="A9B7C6"/>
          <w:szCs w:val="22"/>
        </w:rPr>
        <w:t>main (String[] args)</w:t>
      </w:r>
      <w:r w:rsidRPr="00970A5E">
        <w:rPr>
          <w:rFonts w:cs="Arial"/>
          <w:color w:val="A9B7C6"/>
          <w:szCs w:val="22"/>
        </w:rPr>
        <w:br/>
        <w:t xml:space="preserve">    {</w:t>
      </w:r>
      <w:r w:rsidRPr="00970A5E">
        <w:rPr>
          <w:rFonts w:cs="Arial"/>
          <w:color w:val="A9B7C6"/>
          <w:szCs w:val="22"/>
        </w:rPr>
        <w:br/>
        <w:t xml:space="preserve">        SpringApplication.run(WdbApplication.</w:t>
      </w:r>
      <w:r w:rsidRPr="00970A5E">
        <w:rPr>
          <w:rFonts w:cs="Arial"/>
          <w:color w:val="CC7832"/>
          <w:szCs w:val="22"/>
        </w:rPr>
        <w:t xml:space="preserve">class, </w:t>
      </w:r>
      <w:r w:rsidRPr="00970A5E">
        <w:rPr>
          <w:rFonts w:cs="Arial"/>
          <w:color w:val="A9B7C6"/>
          <w:szCs w:val="22"/>
        </w:rPr>
        <w:t>args)</w:t>
      </w:r>
      <w:r w:rsidRPr="00970A5E">
        <w:rPr>
          <w:rFonts w:cs="Arial"/>
          <w:color w:val="CC7832"/>
          <w:szCs w:val="22"/>
        </w:rPr>
        <w:t>;</w:t>
      </w:r>
      <w:r w:rsidRPr="00970A5E">
        <w:rPr>
          <w:rFonts w:cs="Arial"/>
          <w:color w:val="CC7832"/>
          <w:szCs w:val="22"/>
        </w:rPr>
        <w:br/>
        <w:t xml:space="preserve">    </w:t>
      </w:r>
      <w:r w:rsidRPr="00970A5E">
        <w:rPr>
          <w:rFonts w:cs="Arial"/>
          <w:color w:val="A9B7C6"/>
          <w:szCs w:val="22"/>
        </w:rPr>
        <w:t>}</w:t>
      </w:r>
      <w:r w:rsidRPr="00970A5E">
        <w:rPr>
          <w:rFonts w:cs="Arial"/>
          <w:color w:val="A9B7C6"/>
          <w:szCs w:val="22"/>
        </w:rPr>
        <w:br/>
        <w:t>}</w:t>
      </w:r>
      <w:r w:rsidRPr="00970A5E">
        <w:rPr>
          <w:rFonts w:cs="Arial"/>
          <w:color w:val="A9B7C6"/>
          <w:szCs w:val="22"/>
        </w:rPr>
        <w:br/>
      </w:r>
    </w:p>
    <w:p w14:paraId="25DBB8CB" w14:textId="77777777" w:rsidR="005B7EF1" w:rsidRDefault="005B7EF1"/>
    <w:p w14:paraId="794D0A07" w14:textId="77777777" w:rsidR="005B7EF1" w:rsidRDefault="00C87173" w:rsidP="005B7EF1">
      <w:pPr>
        <w:pStyle w:val="berschrift2"/>
      </w:pPr>
      <w:bookmarkStart w:id="108" w:name="_Toc500838536"/>
      <w:bookmarkStart w:id="109" w:name="_Toc500919913"/>
      <w:r>
        <w:br w:type="column"/>
      </w:r>
      <w:r w:rsidR="005B7EF1">
        <w:lastRenderedPageBreak/>
        <w:t>Resources</w:t>
      </w:r>
      <w:bookmarkEnd w:id="108"/>
      <w:bookmarkEnd w:id="109"/>
    </w:p>
    <w:p w14:paraId="1B8696EC" w14:textId="77777777" w:rsidR="005B7EF1" w:rsidRDefault="005B7EF1" w:rsidP="005B7EF1">
      <w:pPr>
        <w:pStyle w:val="berschriftVier"/>
      </w:pPr>
      <w:r>
        <w:t>Application Properties</w:t>
      </w:r>
    </w:p>
    <w:p w14:paraId="15589043" w14:textId="77777777" w:rsidR="005B7EF1" w:rsidRPr="005B7EF1" w:rsidRDefault="005B7EF1" w:rsidP="005B7EF1">
      <w:pPr>
        <w:shd w:val="clear" w:color="auto" w:fill="2B2B2B"/>
        <w:autoSpaceDE w:val="0"/>
        <w:autoSpaceDN w:val="0"/>
        <w:adjustRightInd w:val="0"/>
        <w:spacing w:line="240" w:lineRule="auto"/>
        <w:rPr>
          <w:rFonts w:cs="Arial"/>
          <w:color w:val="6A8759"/>
          <w:szCs w:val="22"/>
        </w:rPr>
      </w:pPr>
      <w:r w:rsidRPr="005B7EF1">
        <w:rPr>
          <w:rFonts w:cs="Arial"/>
          <w:color w:val="808080"/>
          <w:szCs w:val="22"/>
        </w:rPr>
        <w:t>#https://docs.spring.io/spring-boot/docs/current/reference/html/boot-features-sql.html</w:t>
      </w:r>
      <w:r w:rsidRPr="005B7EF1">
        <w:rPr>
          <w:rFonts w:cs="Arial"/>
          <w:color w:val="808080"/>
          <w:szCs w:val="22"/>
        </w:rPr>
        <w:br/>
      </w:r>
      <w:r w:rsidRPr="005B7EF1">
        <w:rPr>
          <w:rFonts w:cs="Arial"/>
          <w:color w:val="CC7832"/>
          <w:szCs w:val="22"/>
        </w:rPr>
        <w:t>spring.datasource.url</w:t>
      </w:r>
      <w:r w:rsidRPr="005B7EF1">
        <w:rPr>
          <w:rFonts w:cs="Arial"/>
          <w:color w:val="808080"/>
          <w:szCs w:val="22"/>
        </w:rPr>
        <w:t>=</w:t>
      </w:r>
      <w:r w:rsidRPr="005B7EF1">
        <w:rPr>
          <w:rFonts w:cs="Arial"/>
          <w:color w:val="6A8759"/>
          <w:szCs w:val="22"/>
        </w:rPr>
        <w:t>jdbc:mysql://localhost/test</w:t>
      </w:r>
      <w:r w:rsidRPr="005B7EF1">
        <w:rPr>
          <w:rFonts w:cs="Arial"/>
          <w:color w:val="6A8759"/>
          <w:szCs w:val="22"/>
        </w:rPr>
        <w:br/>
      </w:r>
      <w:r w:rsidRPr="005B7EF1">
        <w:rPr>
          <w:rFonts w:cs="Arial"/>
          <w:color w:val="CC7832"/>
          <w:szCs w:val="22"/>
        </w:rPr>
        <w:t>spring.datasource.username</w:t>
      </w:r>
      <w:r w:rsidRPr="005B7EF1">
        <w:rPr>
          <w:rFonts w:cs="Arial"/>
          <w:color w:val="808080"/>
          <w:szCs w:val="22"/>
        </w:rPr>
        <w:t>=</w:t>
      </w:r>
      <w:r w:rsidRPr="005B7EF1">
        <w:rPr>
          <w:rFonts w:cs="Arial"/>
          <w:color w:val="6A8759"/>
          <w:szCs w:val="22"/>
        </w:rPr>
        <w:t>root</w:t>
      </w:r>
      <w:r w:rsidRPr="005B7EF1">
        <w:rPr>
          <w:rFonts w:cs="Arial"/>
          <w:color w:val="6A8759"/>
          <w:szCs w:val="22"/>
        </w:rPr>
        <w:br/>
      </w:r>
      <w:r w:rsidRPr="005B7EF1">
        <w:rPr>
          <w:rFonts w:cs="Arial"/>
          <w:color w:val="CC7832"/>
          <w:szCs w:val="22"/>
        </w:rPr>
        <w:t>spring.datasource.password</w:t>
      </w:r>
      <w:r w:rsidRPr="005B7EF1">
        <w:rPr>
          <w:rFonts w:cs="Arial"/>
          <w:color w:val="808080"/>
          <w:szCs w:val="22"/>
        </w:rPr>
        <w:t>=</w:t>
      </w:r>
      <w:r w:rsidRPr="005B7EF1">
        <w:rPr>
          <w:rFonts w:cs="Arial"/>
          <w:color w:val="808080"/>
          <w:szCs w:val="22"/>
        </w:rPr>
        <w:br/>
      </w:r>
      <w:r w:rsidRPr="005B7EF1">
        <w:rPr>
          <w:rFonts w:cs="Arial"/>
          <w:color w:val="CC7832"/>
          <w:szCs w:val="22"/>
        </w:rPr>
        <w:t>spring.datasource.driver-class-label</w:t>
      </w:r>
      <w:r w:rsidRPr="005B7EF1">
        <w:rPr>
          <w:rFonts w:cs="Arial"/>
          <w:color w:val="808080"/>
          <w:szCs w:val="22"/>
        </w:rPr>
        <w:t>=</w:t>
      </w:r>
      <w:r w:rsidRPr="005B7EF1">
        <w:rPr>
          <w:rFonts w:cs="Arial"/>
          <w:color w:val="6A8759"/>
          <w:szCs w:val="22"/>
        </w:rPr>
        <w:t>com.mysql.jdbc.Driver</w:t>
      </w:r>
      <w:r w:rsidRPr="005B7EF1">
        <w:rPr>
          <w:rFonts w:cs="Arial"/>
          <w:color w:val="6A8759"/>
          <w:szCs w:val="22"/>
        </w:rPr>
        <w:br/>
      </w:r>
      <w:r w:rsidRPr="005B7EF1">
        <w:rPr>
          <w:rFonts w:cs="Arial"/>
          <w:color w:val="CC7832"/>
          <w:szCs w:val="22"/>
        </w:rPr>
        <w:t>spring.jpa.database-platform</w:t>
      </w:r>
      <w:r w:rsidRPr="005B7EF1">
        <w:rPr>
          <w:rFonts w:cs="Arial"/>
          <w:color w:val="808080"/>
          <w:szCs w:val="22"/>
        </w:rPr>
        <w:t>=</w:t>
      </w:r>
      <w:r w:rsidRPr="005B7EF1">
        <w:rPr>
          <w:rFonts w:cs="Arial"/>
          <w:color w:val="6A8759"/>
          <w:szCs w:val="22"/>
        </w:rPr>
        <w:t>org.hibernate.dialect.MySQL5InnoDBDialect</w:t>
      </w:r>
      <w:r w:rsidRPr="005B7EF1">
        <w:rPr>
          <w:rFonts w:cs="Arial"/>
          <w:color w:val="6A8759"/>
          <w:szCs w:val="22"/>
        </w:rPr>
        <w:br/>
      </w:r>
      <w:r w:rsidRPr="005B7EF1">
        <w:rPr>
          <w:rFonts w:cs="Arial"/>
          <w:color w:val="CC7832"/>
          <w:szCs w:val="22"/>
        </w:rPr>
        <w:t>spring.jpa.show-sql</w:t>
      </w:r>
      <w:r w:rsidRPr="005B7EF1">
        <w:rPr>
          <w:rFonts w:cs="Arial"/>
          <w:color w:val="808080"/>
          <w:szCs w:val="22"/>
        </w:rPr>
        <w:t>=</w:t>
      </w:r>
      <w:r w:rsidRPr="005B7EF1">
        <w:rPr>
          <w:rFonts w:cs="Arial"/>
          <w:color w:val="6A8759"/>
          <w:szCs w:val="22"/>
        </w:rPr>
        <w:t>true</w:t>
      </w:r>
    </w:p>
    <w:p w14:paraId="01A31A7C" w14:textId="77777777" w:rsidR="005B7EF1" w:rsidRDefault="005B7EF1"/>
    <w:p w14:paraId="693BA6BD" w14:textId="77777777" w:rsidR="005B7EF1" w:rsidRPr="002A0F94" w:rsidRDefault="00C87173" w:rsidP="005B7EF1">
      <w:pPr>
        <w:pStyle w:val="berschriftVier"/>
        <w:rPr>
          <w:lang w:val="en-US"/>
        </w:rPr>
      </w:pPr>
      <w:r>
        <w:rPr>
          <w:lang w:val="en-US"/>
        </w:rPr>
        <w:br w:type="column"/>
      </w:r>
      <w:r w:rsidR="005B7EF1" w:rsidRPr="002A0F94">
        <w:rPr>
          <w:lang w:val="en-US"/>
        </w:rPr>
        <w:lastRenderedPageBreak/>
        <w:t>Project Object Model</w:t>
      </w:r>
    </w:p>
    <w:p w14:paraId="30789A7F" w14:textId="77777777" w:rsidR="00970A5E" w:rsidRPr="00970A5E" w:rsidRDefault="00970A5E" w:rsidP="00970A5E">
      <w:pPr>
        <w:shd w:val="clear" w:color="auto" w:fill="2B2B2B"/>
        <w:autoSpaceDE w:val="0"/>
        <w:autoSpaceDN w:val="0"/>
        <w:adjustRightInd w:val="0"/>
        <w:spacing w:line="240" w:lineRule="auto"/>
        <w:rPr>
          <w:rFonts w:cs="Arial"/>
          <w:color w:val="E8BF6A"/>
          <w:szCs w:val="22"/>
          <w:lang w:val="en-US"/>
        </w:rPr>
      </w:pPr>
      <w:r w:rsidRPr="00970A5E">
        <w:rPr>
          <w:rFonts w:cs="Arial"/>
          <w:color w:val="E8BF6A"/>
          <w:szCs w:val="22"/>
          <w:lang w:val="en-US"/>
        </w:rPr>
        <w:t>&lt;?</w:t>
      </w:r>
      <w:r w:rsidRPr="00970A5E">
        <w:rPr>
          <w:rFonts w:cs="Arial"/>
          <w:color w:val="BABABA"/>
          <w:szCs w:val="22"/>
          <w:lang w:val="en-US"/>
        </w:rPr>
        <w:t>xml version</w:t>
      </w:r>
      <w:r w:rsidRPr="00970A5E">
        <w:rPr>
          <w:rFonts w:cs="Arial"/>
          <w:color w:val="6A8759"/>
          <w:szCs w:val="22"/>
          <w:lang w:val="en-US"/>
        </w:rPr>
        <w:t xml:space="preserve">="1.0" </w:t>
      </w:r>
      <w:r w:rsidRPr="00970A5E">
        <w:rPr>
          <w:rFonts w:cs="Arial"/>
          <w:color w:val="BABABA"/>
          <w:szCs w:val="22"/>
          <w:lang w:val="en-US"/>
        </w:rPr>
        <w:t>encoding</w:t>
      </w:r>
      <w:r w:rsidRPr="00970A5E">
        <w:rPr>
          <w:rFonts w:cs="Arial"/>
          <w:color w:val="6A8759"/>
          <w:szCs w:val="22"/>
          <w:lang w:val="en-US"/>
        </w:rPr>
        <w:t>="UTF-8"</w:t>
      </w:r>
      <w:r w:rsidRPr="00970A5E">
        <w:rPr>
          <w:rFonts w:cs="Arial"/>
          <w:color w:val="E8BF6A"/>
          <w:szCs w:val="22"/>
          <w:lang w:val="en-US"/>
        </w:rPr>
        <w:t>?&gt;</w:t>
      </w:r>
      <w:r w:rsidRPr="00970A5E">
        <w:rPr>
          <w:rFonts w:cs="Arial"/>
          <w:color w:val="E8BF6A"/>
          <w:szCs w:val="22"/>
          <w:lang w:val="en-US"/>
        </w:rPr>
        <w:br/>
        <w:t xml:space="preserve">&lt;project </w:t>
      </w:r>
      <w:r w:rsidRPr="00970A5E">
        <w:rPr>
          <w:rFonts w:cs="Arial"/>
          <w:color w:val="BABABA"/>
          <w:szCs w:val="22"/>
          <w:lang w:val="en-US"/>
        </w:rPr>
        <w:t>xmlns</w:t>
      </w:r>
      <w:r w:rsidRPr="00970A5E">
        <w:rPr>
          <w:rFonts w:cs="Arial"/>
          <w:color w:val="6A8759"/>
          <w:szCs w:val="22"/>
          <w:lang w:val="en-US"/>
        </w:rPr>
        <w:t xml:space="preserve">="http://maven.apache.org/POM/4.0.0" </w:t>
      </w:r>
      <w:r w:rsidRPr="00970A5E">
        <w:rPr>
          <w:rFonts w:cs="Arial"/>
          <w:color w:val="BABABA"/>
          <w:szCs w:val="22"/>
          <w:lang w:val="en-US"/>
        </w:rPr>
        <w:t>xmlns:</w:t>
      </w:r>
      <w:r w:rsidRPr="00970A5E">
        <w:rPr>
          <w:rFonts w:cs="Arial"/>
          <w:color w:val="9876AA"/>
          <w:szCs w:val="22"/>
          <w:lang w:val="en-US"/>
        </w:rPr>
        <w:t>xsi</w:t>
      </w:r>
      <w:r w:rsidRPr="00970A5E">
        <w:rPr>
          <w:rFonts w:cs="Arial"/>
          <w:color w:val="6A8759"/>
          <w:szCs w:val="22"/>
          <w:lang w:val="en-US"/>
        </w:rPr>
        <w:t>="http://www.w3.org/2001/XMLSchema-instance"</w:t>
      </w:r>
      <w:r w:rsidRPr="00970A5E">
        <w:rPr>
          <w:rFonts w:cs="Arial"/>
          <w:color w:val="6A8759"/>
          <w:szCs w:val="22"/>
          <w:lang w:val="en-US"/>
        </w:rPr>
        <w:br/>
        <w:t xml:space="preserve">         </w:t>
      </w:r>
      <w:r w:rsidRPr="00970A5E">
        <w:rPr>
          <w:rFonts w:cs="Arial"/>
          <w:color w:val="9876AA"/>
          <w:szCs w:val="22"/>
          <w:lang w:val="en-US"/>
        </w:rPr>
        <w:t>xsi</w:t>
      </w:r>
      <w:r w:rsidRPr="00970A5E">
        <w:rPr>
          <w:rFonts w:cs="Arial"/>
          <w:color w:val="BABABA"/>
          <w:szCs w:val="22"/>
          <w:lang w:val="en-US"/>
        </w:rPr>
        <w:t>:schemaLocation</w:t>
      </w:r>
      <w:r w:rsidRPr="00970A5E">
        <w:rPr>
          <w:rFonts w:cs="Arial"/>
          <w:color w:val="6A8759"/>
          <w:szCs w:val="22"/>
          <w:lang w:val="en-US"/>
        </w:rPr>
        <w:t>="http://maven.apache.org/POM/4.0.0 http://maven.apache.org/xsd/maven-4.0.0.xsd"</w:t>
      </w:r>
      <w:r w:rsidRPr="00970A5E">
        <w:rPr>
          <w:rFonts w:cs="Arial"/>
          <w:color w:val="E8BF6A"/>
          <w:szCs w:val="22"/>
          <w:lang w:val="en-US"/>
        </w:rPr>
        <w:t>&gt;</w:t>
      </w:r>
      <w:r w:rsidRPr="00970A5E">
        <w:rPr>
          <w:rFonts w:cs="Arial"/>
          <w:color w:val="E8BF6A"/>
          <w:szCs w:val="22"/>
          <w:lang w:val="en-US"/>
        </w:rPr>
        <w:br/>
        <w:t xml:space="preserve">    &lt;modelVersion&gt;</w:t>
      </w:r>
      <w:r w:rsidRPr="00970A5E">
        <w:rPr>
          <w:rFonts w:cs="Arial"/>
          <w:color w:val="A9B7C6"/>
          <w:szCs w:val="22"/>
          <w:lang w:val="en-US"/>
        </w:rPr>
        <w:t>4.0.0</w:t>
      </w:r>
      <w:r w:rsidRPr="00970A5E">
        <w:rPr>
          <w:rFonts w:cs="Arial"/>
          <w:color w:val="E8BF6A"/>
          <w:szCs w:val="22"/>
          <w:lang w:val="en-US"/>
        </w:rPr>
        <w:t>&lt;/modelVersion&gt;</w:t>
      </w:r>
      <w:r w:rsidRPr="00970A5E">
        <w:rPr>
          <w:rFonts w:cs="Arial"/>
          <w:color w:val="E8BF6A"/>
          <w:szCs w:val="22"/>
          <w:lang w:val="en-US"/>
        </w:rPr>
        <w:br/>
      </w:r>
      <w:r w:rsidRPr="00970A5E">
        <w:rPr>
          <w:rFonts w:cs="Arial"/>
          <w:color w:val="E8BF6A"/>
          <w:szCs w:val="22"/>
          <w:lang w:val="en-US"/>
        </w:rPr>
        <w:br/>
        <w:t xml:space="preserve">    &lt;groupId&gt;</w:t>
      </w:r>
      <w:r w:rsidRPr="00970A5E">
        <w:rPr>
          <w:rFonts w:cs="Arial"/>
          <w:color w:val="A9B7C6"/>
          <w:szCs w:val="22"/>
          <w:lang w:val="en-US"/>
        </w:rPr>
        <w:t>wdb</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wdb</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0.0.1-SNAPSHOT</w:t>
      </w:r>
      <w:r w:rsidRPr="00970A5E">
        <w:rPr>
          <w:rFonts w:cs="Arial"/>
          <w:color w:val="E8BF6A"/>
          <w:szCs w:val="22"/>
          <w:lang w:val="en-US"/>
        </w:rPr>
        <w:t>&lt;/version&gt;</w:t>
      </w:r>
      <w:r w:rsidRPr="00970A5E">
        <w:rPr>
          <w:rFonts w:cs="Arial"/>
          <w:color w:val="E8BF6A"/>
          <w:szCs w:val="22"/>
          <w:lang w:val="en-US"/>
        </w:rPr>
        <w:br/>
        <w:t xml:space="preserve">    &lt;packaging&gt;</w:t>
      </w:r>
      <w:r w:rsidRPr="00970A5E">
        <w:rPr>
          <w:rFonts w:cs="Arial"/>
          <w:color w:val="A9B7C6"/>
          <w:szCs w:val="22"/>
          <w:lang w:val="en-US"/>
        </w:rPr>
        <w:t>jar</w:t>
      </w:r>
      <w:r w:rsidRPr="00970A5E">
        <w:rPr>
          <w:rFonts w:cs="Arial"/>
          <w:color w:val="E8BF6A"/>
          <w:szCs w:val="22"/>
          <w:lang w:val="en-US"/>
        </w:rPr>
        <w:t>&lt;/packaging&gt;</w:t>
      </w:r>
      <w:r w:rsidRPr="00970A5E">
        <w:rPr>
          <w:rFonts w:cs="Arial"/>
          <w:color w:val="E8BF6A"/>
          <w:szCs w:val="22"/>
          <w:lang w:val="en-US"/>
        </w:rPr>
        <w:br/>
      </w:r>
      <w:r w:rsidRPr="00970A5E">
        <w:rPr>
          <w:rFonts w:cs="Arial"/>
          <w:color w:val="E8BF6A"/>
          <w:szCs w:val="22"/>
          <w:lang w:val="en-US"/>
        </w:rPr>
        <w:br/>
        <w:t xml:space="preserve">    &lt;name&gt;</w:t>
      </w:r>
      <w:r w:rsidRPr="00970A5E">
        <w:rPr>
          <w:rFonts w:cs="Arial"/>
          <w:color w:val="A9B7C6"/>
          <w:szCs w:val="22"/>
          <w:lang w:val="en-US"/>
        </w:rPr>
        <w:t>wdb</w:t>
      </w:r>
      <w:r w:rsidRPr="00970A5E">
        <w:rPr>
          <w:rFonts w:cs="Arial"/>
          <w:color w:val="E8BF6A"/>
          <w:szCs w:val="22"/>
          <w:lang w:val="en-US"/>
        </w:rPr>
        <w:t>&lt;/name&gt;</w:t>
      </w:r>
      <w:r w:rsidRPr="00970A5E">
        <w:rPr>
          <w:rFonts w:cs="Arial"/>
          <w:color w:val="E8BF6A"/>
          <w:szCs w:val="22"/>
          <w:lang w:val="en-US"/>
        </w:rPr>
        <w:br/>
        <w:t xml:space="preserve">    &lt;description&gt;</w:t>
      </w:r>
      <w:r w:rsidRPr="00970A5E">
        <w:rPr>
          <w:rFonts w:cs="Arial"/>
          <w:color w:val="A9B7C6"/>
          <w:szCs w:val="22"/>
          <w:lang w:val="en-US"/>
        </w:rPr>
        <w:t>Projekt Wissensdatenbank WDB</w:t>
      </w:r>
      <w:r w:rsidRPr="00970A5E">
        <w:rPr>
          <w:rFonts w:cs="Arial"/>
          <w:color w:val="E8BF6A"/>
          <w:szCs w:val="22"/>
          <w:lang w:val="en-US"/>
        </w:rPr>
        <w:t>&lt;/description&gt;</w:t>
      </w:r>
      <w:r w:rsidRPr="00970A5E">
        <w:rPr>
          <w:rFonts w:cs="Arial"/>
          <w:color w:val="E8BF6A"/>
          <w:szCs w:val="22"/>
          <w:lang w:val="en-US"/>
        </w:rPr>
        <w:br/>
      </w:r>
      <w:r w:rsidRPr="00970A5E">
        <w:rPr>
          <w:rFonts w:cs="Arial"/>
          <w:color w:val="E8BF6A"/>
          <w:szCs w:val="22"/>
          <w:lang w:val="en-US"/>
        </w:rPr>
        <w:br/>
        <w:t xml:space="preserve">    &lt;parent&gt;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spring-boot-starter-parent</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1.5.8.RELEASE</w:t>
      </w:r>
      <w:r w:rsidRPr="00970A5E">
        <w:rPr>
          <w:rFonts w:cs="Arial"/>
          <w:color w:val="E8BF6A"/>
          <w:szCs w:val="22"/>
          <w:lang w:val="en-US"/>
        </w:rPr>
        <w:t>&lt;/version&gt;</w:t>
      </w:r>
      <w:r w:rsidRPr="00970A5E">
        <w:rPr>
          <w:rFonts w:cs="Arial"/>
          <w:color w:val="E8BF6A"/>
          <w:szCs w:val="22"/>
          <w:lang w:val="en-US"/>
        </w:rPr>
        <w:br/>
        <w:t xml:space="preserve">        &lt;relativePath/&gt; </w:t>
      </w:r>
      <w:r w:rsidRPr="00970A5E">
        <w:rPr>
          <w:rFonts w:cs="Arial"/>
          <w:color w:val="808080"/>
          <w:szCs w:val="22"/>
          <w:lang w:val="en-US"/>
        </w:rPr>
        <w:t>&lt;!-- lookup parent from repository --&gt;</w:t>
      </w:r>
      <w:r w:rsidRPr="00970A5E">
        <w:rPr>
          <w:rFonts w:cs="Arial"/>
          <w:color w:val="808080"/>
          <w:szCs w:val="22"/>
          <w:lang w:val="en-US"/>
        </w:rPr>
        <w:br/>
        <w:t xml:space="preserve">    </w:t>
      </w:r>
      <w:r w:rsidRPr="00970A5E">
        <w:rPr>
          <w:rFonts w:cs="Arial"/>
          <w:color w:val="E8BF6A"/>
          <w:szCs w:val="22"/>
          <w:lang w:val="en-US"/>
        </w:rPr>
        <w:t>&lt;/parent&gt;</w:t>
      </w:r>
      <w:r w:rsidRPr="00970A5E">
        <w:rPr>
          <w:rFonts w:cs="Arial"/>
          <w:color w:val="E8BF6A"/>
          <w:szCs w:val="22"/>
          <w:lang w:val="en-US"/>
        </w:rPr>
        <w:br/>
      </w:r>
      <w:r w:rsidRPr="00970A5E">
        <w:rPr>
          <w:rFonts w:cs="Arial"/>
          <w:color w:val="E8BF6A"/>
          <w:szCs w:val="22"/>
          <w:lang w:val="en-US"/>
        </w:rPr>
        <w:br/>
        <w:t xml:space="preserve">    &lt;properties&gt;</w:t>
      </w:r>
      <w:r w:rsidRPr="00970A5E">
        <w:rPr>
          <w:rFonts w:cs="Arial"/>
          <w:color w:val="E8BF6A"/>
          <w:szCs w:val="22"/>
          <w:lang w:val="en-US"/>
        </w:rPr>
        <w:br/>
        <w:t xml:space="preserve">        &lt;project.build.sourceEncoding&gt;</w:t>
      </w:r>
      <w:r w:rsidRPr="00970A5E">
        <w:rPr>
          <w:rFonts w:cs="Arial"/>
          <w:color w:val="A9B7C6"/>
          <w:szCs w:val="22"/>
          <w:lang w:val="en-US"/>
        </w:rPr>
        <w:t>UTF-8</w:t>
      </w:r>
      <w:r w:rsidRPr="00970A5E">
        <w:rPr>
          <w:rFonts w:cs="Arial"/>
          <w:color w:val="E8BF6A"/>
          <w:szCs w:val="22"/>
          <w:lang w:val="en-US"/>
        </w:rPr>
        <w:t>&lt;/project.build.sourceEncoding&gt;</w:t>
      </w:r>
      <w:r w:rsidRPr="00970A5E">
        <w:rPr>
          <w:rFonts w:cs="Arial"/>
          <w:color w:val="E8BF6A"/>
          <w:szCs w:val="22"/>
          <w:lang w:val="en-US"/>
        </w:rPr>
        <w:br/>
        <w:t xml:space="preserve">        &lt;project.reporting.outputEncoding&gt;</w:t>
      </w:r>
      <w:r w:rsidRPr="00970A5E">
        <w:rPr>
          <w:rFonts w:cs="Arial"/>
          <w:color w:val="A9B7C6"/>
          <w:szCs w:val="22"/>
          <w:lang w:val="en-US"/>
        </w:rPr>
        <w:t>UTF-8</w:t>
      </w:r>
      <w:r w:rsidRPr="00970A5E">
        <w:rPr>
          <w:rFonts w:cs="Arial"/>
          <w:color w:val="E8BF6A"/>
          <w:szCs w:val="22"/>
          <w:lang w:val="en-US"/>
        </w:rPr>
        <w:t>&lt;/project.reporting.outputEncoding&gt;</w:t>
      </w:r>
      <w:r w:rsidRPr="00970A5E">
        <w:rPr>
          <w:rFonts w:cs="Arial"/>
          <w:color w:val="E8BF6A"/>
          <w:szCs w:val="22"/>
          <w:lang w:val="en-US"/>
        </w:rPr>
        <w:br/>
        <w:t xml:space="preserve">        &lt;java.version&gt;</w:t>
      </w:r>
      <w:r w:rsidRPr="00970A5E">
        <w:rPr>
          <w:rFonts w:cs="Arial"/>
          <w:color w:val="A9B7C6"/>
          <w:szCs w:val="22"/>
          <w:lang w:val="en-US"/>
        </w:rPr>
        <w:t>1.8</w:t>
      </w:r>
      <w:r w:rsidRPr="00970A5E">
        <w:rPr>
          <w:rFonts w:cs="Arial"/>
          <w:color w:val="E8BF6A"/>
          <w:szCs w:val="22"/>
          <w:lang w:val="en-US"/>
        </w:rPr>
        <w:t>&lt;/java.version&gt;</w:t>
      </w:r>
      <w:r w:rsidRPr="00970A5E">
        <w:rPr>
          <w:rFonts w:cs="Arial"/>
          <w:color w:val="E8BF6A"/>
          <w:szCs w:val="22"/>
          <w:lang w:val="en-US"/>
        </w:rPr>
        <w:br/>
        <w:t xml:space="preserve">    &lt;/properties&gt;</w:t>
      </w:r>
      <w:r w:rsidRPr="00970A5E">
        <w:rPr>
          <w:rFonts w:cs="Arial"/>
          <w:color w:val="E8BF6A"/>
          <w:szCs w:val="22"/>
          <w:lang w:val="en-US"/>
        </w:rPr>
        <w:br/>
      </w:r>
      <w:r w:rsidRPr="00970A5E">
        <w:rPr>
          <w:rFonts w:cs="Arial"/>
          <w:color w:val="E8BF6A"/>
          <w:szCs w:val="22"/>
          <w:lang w:val="en-US"/>
        </w:rPr>
        <w:br/>
        <w:t xml:space="preserve">    &lt;dependencies&gt;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spring-boot-starter-data-jpa</w:t>
      </w:r>
      <w:r w:rsidRPr="00970A5E">
        <w:rPr>
          <w:rFonts w:cs="Arial"/>
          <w:color w:val="E8BF6A"/>
          <w:szCs w:val="22"/>
          <w:lang w:val="en-US"/>
        </w:rPr>
        <w:t>&lt;/artifactId&gt;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spring-boot-starter-web</w:t>
      </w:r>
      <w:r w:rsidRPr="00970A5E">
        <w:rPr>
          <w:rFonts w:cs="Arial"/>
          <w:color w:val="E8BF6A"/>
          <w:szCs w:val="22"/>
          <w:lang w:val="en-US"/>
        </w:rPr>
        <w:t>&lt;/artifactId&gt;</w:t>
      </w:r>
      <w:r w:rsidRPr="00970A5E">
        <w:rPr>
          <w:rFonts w:cs="Arial"/>
          <w:color w:val="E8BF6A"/>
          <w:szCs w:val="22"/>
          <w:lang w:val="en-US"/>
        </w:rPr>
        <w:br/>
        <w:t xml:space="preserve">        &lt;/dependency&gt;</w:t>
      </w:r>
      <w:r w:rsidRPr="00970A5E">
        <w:rPr>
          <w:rFonts w:cs="Arial"/>
          <w:color w:val="E8BF6A"/>
          <w:szCs w:val="22"/>
          <w:lang w:val="en-US"/>
        </w:rPr>
        <w:br/>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com.h2database</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h2</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runtime</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mysql</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mysql-connector-java</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runtime</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spring-boot-configuration-processor</w:t>
      </w:r>
      <w:r w:rsidRPr="00970A5E">
        <w:rPr>
          <w:rFonts w:cs="Arial"/>
          <w:color w:val="E8BF6A"/>
          <w:szCs w:val="22"/>
          <w:lang w:val="en-US"/>
        </w:rPr>
        <w:t>&lt;/artifactId&gt;</w:t>
      </w:r>
      <w:r w:rsidRPr="00970A5E">
        <w:rPr>
          <w:rFonts w:cs="Arial"/>
          <w:color w:val="E8BF6A"/>
          <w:szCs w:val="22"/>
          <w:lang w:val="en-US"/>
        </w:rPr>
        <w:br/>
        <w:t xml:space="preserve">            &lt;optional&gt;</w:t>
      </w:r>
      <w:r w:rsidRPr="00970A5E">
        <w:rPr>
          <w:rFonts w:cs="Arial"/>
          <w:color w:val="A9B7C6"/>
          <w:szCs w:val="22"/>
          <w:lang w:val="en-US"/>
        </w:rPr>
        <w:t>true</w:t>
      </w:r>
      <w:r w:rsidRPr="00970A5E">
        <w:rPr>
          <w:rFonts w:cs="Arial"/>
          <w:color w:val="E8BF6A"/>
          <w:szCs w:val="22"/>
          <w:lang w:val="en-US"/>
        </w:rPr>
        <w:t>&lt;/optional&gt;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r>
      <w:r w:rsidRPr="00970A5E">
        <w:rPr>
          <w:rFonts w:cs="Arial"/>
          <w:color w:val="E8BF6A"/>
          <w:szCs w:val="22"/>
          <w:lang w:val="en-US"/>
        </w:rPr>
        <w:lastRenderedPageBreak/>
        <w:t xml:space="preserve">            &lt;artifactId&gt;</w:t>
      </w:r>
      <w:r w:rsidRPr="00970A5E">
        <w:rPr>
          <w:rFonts w:cs="Arial"/>
          <w:color w:val="A9B7C6"/>
          <w:szCs w:val="22"/>
          <w:lang w:val="en-US"/>
        </w:rPr>
        <w:t>spring-boot-starter-test</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test</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org.springframework.restdocs</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spring-restdocs-mockmvc</w:t>
      </w:r>
      <w:r w:rsidRPr="00970A5E">
        <w:rPr>
          <w:rFonts w:cs="Arial"/>
          <w:color w:val="E8BF6A"/>
          <w:szCs w:val="22"/>
          <w:lang w:val="en-US"/>
        </w:rPr>
        <w:t>&lt;/artifactId&gt;</w:t>
      </w:r>
      <w:r w:rsidRPr="00970A5E">
        <w:rPr>
          <w:rFonts w:cs="Arial"/>
          <w:color w:val="E8BF6A"/>
          <w:szCs w:val="22"/>
          <w:lang w:val="en-US"/>
        </w:rPr>
        <w:br/>
        <w:t xml:space="preserve">            &lt;scope&gt;</w:t>
      </w:r>
      <w:r w:rsidRPr="00970A5E">
        <w:rPr>
          <w:rFonts w:cs="Arial"/>
          <w:color w:val="A9B7C6"/>
          <w:szCs w:val="22"/>
          <w:lang w:val="en-US"/>
        </w:rPr>
        <w:t>test</w:t>
      </w:r>
      <w:r w:rsidRPr="00970A5E">
        <w:rPr>
          <w:rFonts w:cs="Arial"/>
          <w:color w:val="E8BF6A"/>
          <w:szCs w:val="22"/>
          <w:lang w:val="en-US"/>
        </w:rPr>
        <w:t>&lt;/scope&gt;</w:t>
      </w:r>
      <w:r w:rsidRPr="00970A5E">
        <w:rPr>
          <w:rFonts w:cs="Arial"/>
          <w:color w:val="E8BF6A"/>
          <w:szCs w:val="22"/>
          <w:lang w:val="en-US"/>
        </w:rPr>
        <w:br/>
        <w:t xml:space="preserve">        &lt;/dependency&gt;</w:t>
      </w:r>
      <w:r w:rsidRPr="00970A5E">
        <w:rPr>
          <w:rFonts w:cs="Arial"/>
          <w:color w:val="E8BF6A"/>
          <w:szCs w:val="22"/>
          <w:lang w:val="en-US"/>
        </w:rPr>
        <w:br/>
        <w:t xml:space="preserve">        &lt;dependency&gt;</w:t>
      </w:r>
      <w:r w:rsidRPr="00970A5E">
        <w:rPr>
          <w:rFonts w:cs="Arial"/>
          <w:color w:val="E8BF6A"/>
          <w:szCs w:val="22"/>
          <w:lang w:val="en-US"/>
        </w:rPr>
        <w:br/>
        <w:t xml:space="preserve">            &lt;groupId&gt;</w:t>
      </w:r>
      <w:r w:rsidRPr="00970A5E">
        <w:rPr>
          <w:rFonts w:cs="Arial"/>
          <w:color w:val="A9B7C6"/>
          <w:szCs w:val="22"/>
          <w:lang w:val="en-US"/>
        </w:rPr>
        <w:t>org.springframework.security</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spring-security-web</w:t>
      </w:r>
      <w:r w:rsidRPr="00970A5E">
        <w:rPr>
          <w:rFonts w:cs="Arial"/>
          <w:color w:val="E8BF6A"/>
          <w:szCs w:val="22"/>
          <w:lang w:val="en-US"/>
        </w:rPr>
        <w:t>&lt;/artifactId&gt;</w:t>
      </w:r>
      <w:r w:rsidRPr="00970A5E">
        <w:rPr>
          <w:rFonts w:cs="Arial"/>
          <w:color w:val="E8BF6A"/>
          <w:szCs w:val="22"/>
          <w:lang w:val="en-US"/>
        </w:rPr>
        <w:br/>
        <w:t xml:space="preserve">            &lt;version&gt;</w:t>
      </w:r>
      <w:r w:rsidRPr="00970A5E">
        <w:rPr>
          <w:rFonts w:cs="Arial"/>
          <w:color w:val="A9B7C6"/>
          <w:szCs w:val="22"/>
          <w:lang w:val="en-US"/>
        </w:rPr>
        <w:t>5.0.1.BUILD-SNAPSHOT</w:t>
      </w:r>
      <w:r w:rsidRPr="00970A5E">
        <w:rPr>
          <w:rFonts w:cs="Arial"/>
          <w:color w:val="E8BF6A"/>
          <w:szCs w:val="22"/>
          <w:lang w:val="en-US"/>
        </w:rPr>
        <w:t>&lt;/version&gt;</w:t>
      </w:r>
      <w:r w:rsidRPr="00970A5E">
        <w:rPr>
          <w:rFonts w:cs="Arial"/>
          <w:color w:val="E8BF6A"/>
          <w:szCs w:val="22"/>
          <w:lang w:val="en-US"/>
        </w:rPr>
        <w:br/>
        <w:t xml:space="preserve">        &lt;/dependency&gt;</w:t>
      </w:r>
      <w:r w:rsidRPr="00970A5E">
        <w:rPr>
          <w:rFonts w:cs="Arial"/>
          <w:color w:val="E8BF6A"/>
          <w:szCs w:val="22"/>
          <w:lang w:val="en-US"/>
        </w:rPr>
        <w:br/>
      </w:r>
      <w:r w:rsidRPr="00970A5E">
        <w:rPr>
          <w:rFonts w:cs="Arial"/>
          <w:color w:val="E8BF6A"/>
          <w:szCs w:val="22"/>
          <w:lang w:val="en-US"/>
        </w:rPr>
        <w:br/>
        <w:t xml:space="preserve">    &lt;/dependencies&gt;</w:t>
      </w:r>
      <w:r w:rsidRPr="00970A5E">
        <w:rPr>
          <w:rFonts w:cs="Arial"/>
          <w:color w:val="E8BF6A"/>
          <w:szCs w:val="22"/>
          <w:lang w:val="en-US"/>
        </w:rPr>
        <w:br/>
        <w:t xml:space="preserve">    &lt;repositories&gt;</w:t>
      </w:r>
      <w:r w:rsidRPr="00970A5E">
        <w:rPr>
          <w:rFonts w:cs="Arial"/>
          <w:color w:val="E8BF6A"/>
          <w:szCs w:val="22"/>
          <w:lang w:val="en-US"/>
        </w:rPr>
        <w:br/>
        <w:t xml:space="preserve">        &lt;repository&gt;</w:t>
      </w:r>
      <w:r w:rsidRPr="00970A5E">
        <w:rPr>
          <w:rFonts w:cs="Arial"/>
          <w:color w:val="E8BF6A"/>
          <w:szCs w:val="22"/>
          <w:lang w:val="en-US"/>
        </w:rPr>
        <w:br/>
        <w:t xml:space="preserve">            &lt;id&gt;</w:t>
      </w:r>
      <w:r w:rsidRPr="00970A5E">
        <w:rPr>
          <w:rFonts w:cs="Arial"/>
          <w:color w:val="A9B7C6"/>
          <w:szCs w:val="22"/>
          <w:lang w:val="en-US"/>
        </w:rPr>
        <w:t>spring-snapshots</w:t>
      </w:r>
      <w:r w:rsidRPr="00970A5E">
        <w:rPr>
          <w:rFonts w:cs="Arial"/>
          <w:color w:val="E8BF6A"/>
          <w:szCs w:val="22"/>
          <w:lang w:val="en-US"/>
        </w:rPr>
        <w:t>&lt;/id&gt;</w:t>
      </w:r>
      <w:r w:rsidRPr="00970A5E">
        <w:rPr>
          <w:rFonts w:cs="Arial"/>
          <w:color w:val="E8BF6A"/>
          <w:szCs w:val="22"/>
          <w:lang w:val="en-US"/>
        </w:rPr>
        <w:br/>
        <w:t xml:space="preserve">            &lt;name&gt;</w:t>
      </w:r>
      <w:r w:rsidRPr="00970A5E">
        <w:rPr>
          <w:rFonts w:cs="Arial"/>
          <w:color w:val="A9B7C6"/>
          <w:szCs w:val="22"/>
          <w:lang w:val="en-US"/>
        </w:rPr>
        <w:t>Spring Snapshots</w:t>
      </w:r>
      <w:r w:rsidRPr="00970A5E">
        <w:rPr>
          <w:rFonts w:cs="Arial"/>
          <w:color w:val="E8BF6A"/>
          <w:szCs w:val="22"/>
          <w:lang w:val="en-US"/>
        </w:rPr>
        <w:t>&lt;/name&gt;</w:t>
      </w:r>
      <w:r w:rsidRPr="00970A5E">
        <w:rPr>
          <w:rFonts w:cs="Arial"/>
          <w:color w:val="E8BF6A"/>
          <w:szCs w:val="22"/>
          <w:lang w:val="en-US"/>
        </w:rPr>
        <w:br/>
        <w:t xml:space="preserve">            &lt;url&gt;</w:t>
      </w:r>
      <w:r w:rsidRPr="00970A5E">
        <w:rPr>
          <w:rFonts w:cs="Arial"/>
          <w:color w:val="A9B7C6"/>
          <w:szCs w:val="22"/>
          <w:lang w:val="en-US"/>
        </w:rPr>
        <w:t>https://repo.spring.io/libs-snapshot</w:t>
      </w:r>
      <w:r w:rsidRPr="00970A5E">
        <w:rPr>
          <w:rFonts w:cs="Arial"/>
          <w:color w:val="E8BF6A"/>
          <w:szCs w:val="22"/>
          <w:lang w:val="en-US"/>
        </w:rPr>
        <w:t>&lt;/url&gt;</w:t>
      </w:r>
      <w:r w:rsidRPr="00970A5E">
        <w:rPr>
          <w:rFonts w:cs="Arial"/>
          <w:color w:val="E8BF6A"/>
          <w:szCs w:val="22"/>
          <w:lang w:val="en-US"/>
        </w:rPr>
        <w:br/>
        <w:t xml:space="preserve">            &lt;snapshots&gt;</w:t>
      </w:r>
      <w:r w:rsidRPr="00970A5E">
        <w:rPr>
          <w:rFonts w:cs="Arial"/>
          <w:color w:val="E8BF6A"/>
          <w:szCs w:val="22"/>
          <w:lang w:val="en-US"/>
        </w:rPr>
        <w:br/>
        <w:t xml:space="preserve">                &lt;enabled&gt;</w:t>
      </w:r>
      <w:r w:rsidRPr="00970A5E">
        <w:rPr>
          <w:rFonts w:cs="Arial"/>
          <w:color w:val="A9B7C6"/>
          <w:szCs w:val="22"/>
          <w:lang w:val="en-US"/>
        </w:rPr>
        <w:t>true</w:t>
      </w:r>
      <w:r w:rsidRPr="00970A5E">
        <w:rPr>
          <w:rFonts w:cs="Arial"/>
          <w:color w:val="E8BF6A"/>
          <w:szCs w:val="22"/>
          <w:lang w:val="en-US"/>
        </w:rPr>
        <w:t>&lt;/enabled&gt;</w:t>
      </w:r>
      <w:r w:rsidRPr="00970A5E">
        <w:rPr>
          <w:rFonts w:cs="Arial"/>
          <w:color w:val="E8BF6A"/>
          <w:szCs w:val="22"/>
          <w:lang w:val="en-US"/>
        </w:rPr>
        <w:br/>
        <w:t xml:space="preserve">            &lt;/snapshots&gt;</w:t>
      </w:r>
      <w:r w:rsidRPr="00970A5E">
        <w:rPr>
          <w:rFonts w:cs="Arial"/>
          <w:color w:val="E8BF6A"/>
          <w:szCs w:val="22"/>
          <w:lang w:val="en-US"/>
        </w:rPr>
        <w:br/>
        <w:t xml:space="preserve">        &lt;/repository&gt;</w:t>
      </w:r>
      <w:r w:rsidRPr="00970A5E">
        <w:rPr>
          <w:rFonts w:cs="Arial"/>
          <w:color w:val="E8BF6A"/>
          <w:szCs w:val="22"/>
          <w:lang w:val="en-US"/>
        </w:rPr>
        <w:br/>
        <w:t xml:space="preserve">    &lt;/repositories&gt;</w:t>
      </w:r>
      <w:r w:rsidRPr="00970A5E">
        <w:rPr>
          <w:rFonts w:cs="Arial"/>
          <w:color w:val="E8BF6A"/>
          <w:szCs w:val="22"/>
          <w:lang w:val="en-US"/>
        </w:rPr>
        <w:br/>
        <w:t xml:space="preserve">    &lt;build&gt;</w:t>
      </w:r>
      <w:r w:rsidRPr="00970A5E">
        <w:rPr>
          <w:rFonts w:cs="Arial"/>
          <w:color w:val="E8BF6A"/>
          <w:szCs w:val="22"/>
          <w:lang w:val="en-US"/>
        </w:rPr>
        <w:br/>
        <w:t xml:space="preserve">        &lt;plugins&gt;</w:t>
      </w:r>
      <w:r w:rsidRPr="00970A5E">
        <w:rPr>
          <w:rFonts w:cs="Arial"/>
          <w:color w:val="E8BF6A"/>
          <w:szCs w:val="22"/>
          <w:lang w:val="en-US"/>
        </w:rPr>
        <w:br/>
        <w:t xml:space="preserve">            &lt;plugin&gt;</w:t>
      </w:r>
      <w:r w:rsidRPr="00970A5E">
        <w:rPr>
          <w:rFonts w:cs="Arial"/>
          <w:color w:val="E8BF6A"/>
          <w:szCs w:val="22"/>
          <w:lang w:val="en-US"/>
        </w:rPr>
        <w:br/>
        <w:t xml:space="preserve">                &lt;groupId&gt;</w:t>
      </w:r>
      <w:r w:rsidRPr="00970A5E">
        <w:rPr>
          <w:rFonts w:cs="Arial"/>
          <w:color w:val="A9B7C6"/>
          <w:szCs w:val="22"/>
          <w:lang w:val="en-US"/>
        </w:rPr>
        <w:t>org.springframework.boot</w:t>
      </w:r>
      <w:r w:rsidRPr="00970A5E">
        <w:rPr>
          <w:rFonts w:cs="Arial"/>
          <w:color w:val="E8BF6A"/>
          <w:szCs w:val="22"/>
          <w:lang w:val="en-US"/>
        </w:rPr>
        <w:t>&lt;/groupId&gt;</w:t>
      </w:r>
      <w:r w:rsidRPr="00970A5E">
        <w:rPr>
          <w:rFonts w:cs="Arial"/>
          <w:color w:val="E8BF6A"/>
          <w:szCs w:val="22"/>
          <w:lang w:val="en-US"/>
        </w:rPr>
        <w:br/>
        <w:t xml:space="preserve">                &lt;artifactId&gt;</w:t>
      </w:r>
      <w:r w:rsidRPr="00970A5E">
        <w:rPr>
          <w:rFonts w:cs="Arial"/>
          <w:color w:val="A9B7C6"/>
          <w:szCs w:val="22"/>
          <w:lang w:val="en-US"/>
        </w:rPr>
        <w:t>spring-boot-maven-plugin</w:t>
      </w:r>
      <w:r w:rsidRPr="00970A5E">
        <w:rPr>
          <w:rFonts w:cs="Arial"/>
          <w:color w:val="E8BF6A"/>
          <w:szCs w:val="22"/>
          <w:lang w:val="en-US"/>
        </w:rPr>
        <w:t>&lt;/artifactId&gt;</w:t>
      </w:r>
      <w:r w:rsidRPr="00970A5E">
        <w:rPr>
          <w:rFonts w:cs="Arial"/>
          <w:color w:val="E8BF6A"/>
          <w:szCs w:val="22"/>
          <w:lang w:val="en-US"/>
        </w:rPr>
        <w:br/>
        <w:t xml:space="preserve">            &lt;/plugin&gt;</w:t>
      </w:r>
      <w:r w:rsidRPr="00970A5E">
        <w:rPr>
          <w:rFonts w:cs="Arial"/>
          <w:color w:val="E8BF6A"/>
          <w:szCs w:val="22"/>
          <w:lang w:val="en-US"/>
        </w:rPr>
        <w:br/>
        <w:t xml:space="preserve">        &lt;/plugins&gt;</w:t>
      </w:r>
      <w:r w:rsidRPr="00970A5E">
        <w:rPr>
          <w:rFonts w:cs="Arial"/>
          <w:color w:val="E8BF6A"/>
          <w:szCs w:val="22"/>
          <w:lang w:val="en-US"/>
        </w:rPr>
        <w:br/>
        <w:t xml:space="preserve">    &lt;/build&gt;</w:t>
      </w:r>
      <w:r w:rsidRPr="00970A5E">
        <w:rPr>
          <w:rFonts w:cs="Arial"/>
          <w:color w:val="E8BF6A"/>
          <w:szCs w:val="22"/>
          <w:lang w:val="en-US"/>
        </w:rPr>
        <w:br/>
      </w:r>
      <w:r w:rsidRPr="00970A5E">
        <w:rPr>
          <w:rFonts w:cs="Arial"/>
          <w:color w:val="E8BF6A"/>
          <w:szCs w:val="22"/>
          <w:lang w:val="en-US"/>
        </w:rPr>
        <w:br/>
        <w:t>&lt;/project&gt;</w:t>
      </w:r>
      <w:r w:rsidRPr="00970A5E">
        <w:rPr>
          <w:rFonts w:cs="Arial"/>
          <w:color w:val="E8BF6A"/>
          <w:szCs w:val="22"/>
          <w:lang w:val="en-US"/>
        </w:rPr>
        <w:br/>
      </w:r>
    </w:p>
    <w:p w14:paraId="1DCBC66B" w14:textId="77777777" w:rsidR="005B7EF1" w:rsidRDefault="005B7EF1">
      <w:pPr>
        <w:rPr>
          <w:lang w:val="en-US"/>
        </w:rPr>
      </w:pPr>
    </w:p>
    <w:p w14:paraId="2D87A6E7" w14:textId="77777777" w:rsidR="005B7EF1" w:rsidRPr="00970A5E" w:rsidRDefault="00C87173" w:rsidP="005B7EF1">
      <w:pPr>
        <w:pStyle w:val="berschriftVier"/>
        <w:rPr>
          <w:lang w:val="en-US"/>
        </w:rPr>
      </w:pPr>
      <w:r>
        <w:rPr>
          <w:lang w:val="en-US"/>
        </w:rPr>
        <w:br w:type="column"/>
      </w:r>
      <w:r w:rsidR="005B7EF1" w:rsidRPr="00970A5E">
        <w:rPr>
          <w:lang w:val="en-US"/>
        </w:rPr>
        <w:lastRenderedPageBreak/>
        <w:t xml:space="preserve">SQL initialization </w:t>
      </w:r>
    </w:p>
    <w:p w14:paraId="481AAFF4" w14:textId="77777777" w:rsidR="00970A5E" w:rsidRPr="00970A5E" w:rsidRDefault="00970A5E" w:rsidP="00970A5E">
      <w:pPr>
        <w:shd w:val="clear" w:color="auto" w:fill="2B2B2B"/>
        <w:autoSpaceDE w:val="0"/>
        <w:autoSpaceDN w:val="0"/>
        <w:adjustRightInd w:val="0"/>
        <w:spacing w:line="240" w:lineRule="auto"/>
        <w:rPr>
          <w:rFonts w:cs="Arial"/>
          <w:color w:val="CC7832"/>
          <w:szCs w:val="22"/>
          <w:lang w:val="en-US"/>
        </w:rPr>
      </w:pPr>
      <w:r w:rsidRPr="00970A5E">
        <w:rPr>
          <w:rFonts w:cs="Arial"/>
          <w:b/>
          <w:bCs/>
          <w:color w:val="CC7832"/>
          <w:szCs w:val="22"/>
          <w:lang w:val="en-US"/>
        </w:rPr>
        <w:t>START TRANSACTION</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CREATE Database </w:t>
      </w:r>
      <w:r w:rsidRPr="00970A5E">
        <w:rPr>
          <w:rFonts w:cs="Arial"/>
          <w:color w:val="A9B7C6"/>
          <w:szCs w:val="22"/>
          <w:lang w:val="en-US"/>
        </w:rPr>
        <w:t>wdb</w:t>
      </w:r>
      <w:r w:rsidRPr="00970A5E">
        <w:rPr>
          <w:rFonts w:cs="Arial"/>
          <w:color w:val="CC7832"/>
          <w:szCs w:val="22"/>
          <w:lang w:val="en-US"/>
        </w:rPr>
        <w:t>;</w:t>
      </w:r>
      <w:r w:rsidRPr="00970A5E">
        <w:rPr>
          <w:rFonts w:cs="Arial"/>
          <w:color w:val="CC7832"/>
          <w:szCs w:val="22"/>
          <w:lang w:val="en-US"/>
        </w:rPr>
        <w:br/>
      </w:r>
      <w:r w:rsidRPr="00970A5E">
        <w:rPr>
          <w:rFonts w:cs="Arial"/>
          <w:b/>
          <w:bCs/>
          <w:color w:val="CC7832"/>
          <w:szCs w:val="22"/>
          <w:lang w:val="en-US"/>
        </w:rPr>
        <w:t xml:space="preserve">use </w:t>
      </w:r>
      <w:r w:rsidRPr="00970A5E">
        <w:rPr>
          <w:rFonts w:cs="Arial"/>
          <w:color w:val="A9B7C6"/>
          <w:szCs w:val="22"/>
          <w:lang w:val="en-US"/>
        </w:rPr>
        <w:t>wdb</w:t>
      </w:r>
      <w:r w:rsidRPr="00970A5E">
        <w:rPr>
          <w:rFonts w:cs="Arial"/>
          <w:color w:val="CC7832"/>
          <w:szCs w:val="22"/>
          <w:lang w:val="en-US"/>
        </w:rPr>
        <w:t>;</w:t>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`DataPage`</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`page`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`title`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`content`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`author_id`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`DataTag`</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`tag`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`name`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808080"/>
          <w:szCs w:val="22"/>
          <w:lang w:val="en-US"/>
        </w:rPr>
        <w:t>-- --------------------------------------------------------</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t>-- Tabellenstruktur für Tabelle `User`</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r>
      <w:r w:rsidRPr="00970A5E">
        <w:rPr>
          <w:rFonts w:cs="Arial"/>
          <w:b/>
          <w:bCs/>
          <w:color w:val="CC7832"/>
          <w:szCs w:val="22"/>
          <w:lang w:val="en-US"/>
        </w:rPr>
        <w:t xml:space="preserve">CREATE TABLE </w:t>
      </w:r>
      <w:r w:rsidRPr="00970A5E">
        <w:rPr>
          <w:rFonts w:cs="Arial"/>
          <w:color w:val="A9B7C6"/>
          <w:szCs w:val="22"/>
          <w:lang w:val="en-US"/>
        </w:rPr>
        <w:t>`user` (</w:t>
      </w:r>
      <w:r w:rsidRPr="00970A5E">
        <w:rPr>
          <w:rFonts w:cs="Arial"/>
          <w:color w:val="A9B7C6"/>
          <w:szCs w:val="22"/>
          <w:lang w:val="en-US"/>
        </w:rPr>
        <w:br/>
        <w:t xml:space="preserve">  </w:t>
      </w:r>
      <w:r w:rsidRPr="00970A5E">
        <w:rPr>
          <w:rFonts w:cs="Arial"/>
          <w:color w:val="9876AA"/>
          <w:szCs w:val="22"/>
          <w:lang w:val="en-US"/>
        </w:rPr>
        <w:t xml:space="preserv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 PRIMARY KEY AUTO_INCREMENT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`username`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 xml:space="preserve">) </w:t>
      </w:r>
      <w:r w:rsidRPr="00970A5E">
        <w:rPr>
          <w:rFonts w:cs="Arial"/>
          <w:b/>
          <w:bCs/>
          <w:color w:val="CC7832"/>
          <w:szCs w:val="22"/>
          <w:lang w:val="en-US"/>
        </w:rPr>
        <w:t>UNIQUE</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`password` </w:t>
      </w:r>
      <w:r w:rsidRPr="00970A5E">
        <w:rPr>
          <w:rFonts w:cs="Arial"/>
          <w:b/>
          <w:bCs/>
          <w:color w:val="CC7832"/>
          <w:szCs w:val="22"/>
          <w:lang w:val="en-US"/>
        </w:rPr>
        <w:t>varchar</w:t>
      </w:r>
      <w:r w:rsidRPr="00970A5E">
        <w:rPr>
          <w:rFonts w:cs="Arial"/>
          <w:color w:val="A9B7C6"/>
          <w:szCs w:val="22"/>
          <w:lang w:val="en-US"/>
        </w:rPr>
        <w:t>(</w:t>
      </w:r>
      <w:r w:rsidRPr="00970A5E">
        <w:rPr>
          <w:rFonts w:cs="Arial"/>
          <w:color w:val="6897BB"/>
          <w:szCs w:val="22"/>
          <w:lang w:val="en-US"/>
        </w:rPr>
        <w:t>255</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`active` </w:t>
      </w:r>
      <w:r w:rsidRPr="00970A5E">
        <w:rPr>
          <w:rFonts w:cs="Arial"/>
          <w:b/>
          <w:bCs/>
          <w:color w:val="CC7832"/>
          <w:szCs w:val="22"/>
          <w:lang w:val="en-US"/>
        </w:rPr>
        <w:t>tinyint</w:t>
      </w:r>
      <w:r w:rsidRPr="00970A5E">
        <w:rPr>
          <w:rFonts w:cs="Arial"/>
          <w:color w:val="A9B7C6"/>
          <w:szCs w:val="22"/>
          <w:lang w:val="en-US"/>
        </w:rPr>
        <w:t>(</w:t>
      </w:r>
      <w:r w:rsidRPr="00970A5E">
        <w:rPr>
          <w:rFonts w:cs="Arial"/>
          <w:color w:val="6897BB"/>
          <w:szCs w:val="22"/>
          <w:lang w:val="en-US"/>
        </w:rPr>
        <w:t>1</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CREATE TABLE </w:t>
      </w:r>
      <w:r w:rsidRPr="00970A5E">
        <w:rPr>
          <w:rFonts w:cs="Arial"/>
          <w:color w:val="A9B7C6"/>
          <w:szCs w:val="22"/>
          <w:lang w:val="en-US"/>
        </w:rPr>
        <w:t>`tag_page` (</w:t>
      </w:r>
      <w:r w:rsidRPr="00970A5E">
        <w:rPr>
          <w:rFonts w:cs="Arial"/>
          <w:color w:val="A9B7C6"/>
          <w:szCs w:val="22"/>
          <w:lang w:val="en-US"/>
        </w:rPr>
        <w:br/>
        <w:t xml:space="preserve">  </w:t>
      </w:r>
      <w:r w:rsidRPr="00970A5E">
        <w:rPr>
          <w:rFonts w:cs="Arial"/>
          <w:color w:val="9876AA"/>
          <w:szCs w:val="22"/>
          <w:lang w:val="en-US"/>
        </w:rPr>
        <w:t xml:space="preserve">`tagId`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w:t>
      </w:r>
      <w:r w:rsidRPr="00970A5E">
        <w:rPr>
          <w:rFonts w:cs="Arial"/>
          <w:color w:val="CC7832"/>
          <w:szCs w:val="22"/>
          <w:lang w:val="en-US"/>
        </w:rPr>
        <w:t>,</w:t>
      </w:r>
      <w:r w:rsidRPr="00970A5E">
        <w:rPr>
          <w:rFonts w:cs="Arial"/>
          <w:color w:val="CC7832"/>
          <w:szCs w:val="22"/>
          <w:lang w:val="en-US"/>
        </w:rPr>
        <w:br/>
        <w:t xml:space="preserve">  </w:t>
      </w:r>
      <w:r w:rsidRPr="00970A5E">
        <w:rPr>
          <w:rFonts w:cs="Arial"/>
          <w:color w:val="9876AA"/>
          <w:szCs w:val="22"/>
          <w:lang w:val="en-US"/>
        </w:rPr>
        <w:t xml:space="preserve">`pageId` </w:t>
      </w:r>
      <w:r w:rsidRPr="00970A5E">
        <w:rPr>
          <w:rFonts w:cs="Arial"/>
          <w:b/>
          <w:bCs/>
          <w:color w:val="CC7832"/>
          <w:szCs w:val="22"/>
          <w:lang w:val="en-US"/>
        </w:rPr>
        <w:t>INT</w:t>
      </w:r>
      <w:r w:rsidRPr="00970A5E">
        <w:rPr>
          <w:rFonts w:cs="Arial"/>
          <w:color w:val="A9B7C6"/>
          <w:szCs w:val="22"/>
          <w:lang w:val="en-US"/>
        </w:rPr>
        <w:t>(</w:t>
      </w:r>
      <w:r w:rsidRPr="00970A5E">
        <w:rPr>
          <w:rFonts w:cs="Arial"/>
          <w:color w:val="6897BB"/>
          <w:szCs w:val="22"/>
          <w:lang w:val="en-US"/>
        </w:rPr>
        <w:t>11</w:t>
      </w:r>
      <w:r w:rsidRPr="00970A5E">
        <w:rPr>
          <w:rFonts w:cs="Arial"/>
          <w:color w:val="A9B7C6"/>
          <w:szCs w:val="22"/>
          <w:lang w:val="en-US"/>
        </w:rPr>
        <w:t xml:space="preserve">) </w:t>
      </w:r>
      <w:r w:rsidRPr="00970A5E">
        <w:rPr>
          <w:rFonts w:cs="Arial"/>
          <w:b/>
          <w:bCs/>
          <w:color w:val="CC7832"/>
          <w:szCs w:val="22"/>
          <w:lang w:val="en-US"/>
        </w:rPr>
        <w:t>NOT NULL</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PRIMARY KEY </w:t>
      </w:r>
      <w:r w:rsidRPr="00970A5E">
        <w:rPr>
          <w:rFonts w:cs="Arial"/>
          <w:color w:val="A9B7C6"/>
          <w:szCs w:val="22"/>
          <w:lang w:val="en-US"/>
        </w:rPr>
        <w:t>(</w:t>
      </w:r>
      <w:r w:rsidRPr="00970A5E">
        <w:rPr>
          <w:rFonts w:cs="Arial"/>
          <w:color w:val="9876AA"/>
          <w:szCs w:val="22"/>
          <w:lang w:val="en-US"/>
        </w:rPr>
        <w:t>`tagId`</w:t>
      </w:r>
      <w:r w:rsidRPr="00970A5E">
        <w:rPr>
          <w:rFonts w:cs="Arial"/>
          <w:color w:val="CC7832"/>
          <w:szCs w:val="22"/>
          <w:lang w:val="en-US"/>
        </w:rPr>
        <w:t xml:space="preserve">, </w:t>
      </w:r>
      <w:r w:rsidRPr="00970A5E">
        <w:rPr>
          <w:rFonts w:cs="Arial"/>
          <w:color w:val="9876AA"/>
          <w:szCs w:val="22"/>
          <w:lang w:val="en-US"/>
        </w:rPr>
        <w:t>`pageId`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CONSTRAINT </w:t>
      </w:r>
      <w:r w:rsidRPr="00970A5E">
        <w:rPr>
          <w:rFonts w:cs="Arial"/>
          <w:color w:val="A9B7C6"/>
          <w:szCs w:val="22"/>
          <w:lang w:val="en-US"/>
        </w:rPr>
        <w:t xml:space="preserve">`FK_Tag`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`tagId`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`tag` (</w:t>
      </w:r>
      <w:r w:rsidRPr="00970A5E">
        <w:rPr>
          <w:rFonts w:cs="Arial"/>
          <w:color w:val="9876AA"/>
          <w:szCs w:val="22"/>
          <w:lang w:val="en-US"/>
        </w:rPr>
        <w:t>`id`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t xml:space="preserve">  </w:t>
      </w:r>
      <w:r w:rsidRPr="00970A5E">
        <w:rPr>
          <w:rFonts w:cs="Arial"/>
          <w:b/>
          <w:bCs/>
          <w:color w:val="CC7832"/>
          <w:szCs w:val="22"/>
          <w:lang w:val="en-US"/>
        </w:rPr>
        <w:t xml:space="preserve">CONSTRAINT </w:t>
      </w:r>
      <w:r w:rsidRPr="00970A5E">
        <w:rPr>
          <w:rFonts w:cs="Arial"/>
          <w:color w:val="A9B7C6"/>
          <w:szCs w:val="22"/>
          <w:lang w:val="en-US"/>
        </w:rPr>
        <w:t xml:space="preserve">`FK_Page`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`pageId`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`page` (</w:t>
      </w:r>
      <w:r w:rsidRPr="00970A5E">
        <w:rPr>
          <w:rFonts w:cs="Arial"/>
          <w:color w:val="9876AA"/>
          <w:szCs w:val="22"/>
          <w:lang w:val="en-US"/>
        </w:rPr>
        <w:t>`id`</w:t>
      </w:r>
      <w:r w:rsidRPr="00970A5E">
        <w:rPr>
          <w:rFonts w:cs="Arial"/>
          <w:color w:val="A9B7C6"/>
          <w:szCs w:val="22"/>
          <w:lang w:val="en-US"/>
        </w:rPr>
        <w:t>)</w:t>
      </w:r>
      <w:r w:rsidRPr="00970A5E">
        <w:rPr>
          <w:rFonts w:cs="Arial"/>
          <w:color w:val="A9B7C6"/>
          <w:szCs w:val="22"/>
          <w:lang w:val="en-US"/>
        </w:rPr>
        <w:br/>
        <w:t>)</w:t>
      </w:r>
      <w:r w:rsidRPr="00970A5E">
        <w:rPr>
          <w:rFonts w:cs="Arial"/>
          <w:color w:val="CC7832"/>
          <w:szCs w:val="22"/>
          <w:lang w:val="en-US"/>
        </w:rPr>
        <w:t>;</w:t>
      </w:r>
      <w:r w:rsidRPr="00970A5E">
        <w:rPr>
          <w:rFonts w:cs="Arial"/>
          <w:color w:val="CC7832"/>
          <w:szCs w:val="22"/>
          <w:lang w:val="en-US"/>
        </w:rPr>
        <w:br/>
      </w:r>
      <w:r w:rsidRPr="00970A5E">
        <w:rPr>
          <w:rFonts w:cs="Arial"/>
          <w:color w:val="808080"/>
          <w:szCs w:val="22"/>
          <w:lang w:val="en-US"/>
        </w:rPr>
        <w:t>--</w:t>
      </w:r>
      <w:r w:rsidRPr="00970A5E">
        <w:rPr>
          <w:rFonts w:cs="Arial"/>
          <w:color w:val="808080"/>
          <w:szCs w:val="22"/>
          <w:lang w:val="en-US"/>
        </w:rPr>
        <w:br/>
        <w:t>-- Indizes der exportierten Tabellen</w:t>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br/>
        <w:t>--</w:t>
      </w:r>
      <w:r w:rsidRPr="00970A5E">
        <w:rPr>
          <w:rFonts w:cs="Arial"/>
          <w:color w:val="808080"/>
          <w:szCs w:val="22"/>
          <w:lang w:val="en-US"/>
        </w:rPr>
        <w:br/>
      </w:r>
      <w:r w:rsidRPr="00970A5E">
        <w:rPr>
          <w:rFonts w:cs="Arial"/>
          <w:color w:val="808080"/>
          <w:szCs w:val="22"/>
          <w:lang w:val="en-US"/>
        </w:rPr>
        <w:lastRenderedPageBreak/>
        <w:t>-- Indizes für die Tabelle `DataPage`</w:t>
      </w:r>
      <w:r w:rsidRPr="00970A5E">
        <w:rPr>
          <w:rFonts w:cs="Arial"/>
          <w:color w:val="808080"/>
          <w:szCs w:val="22"/>
          <w:lang w:val="en-US"/>
        </w:rPr>
        <w:br/>
        <w:t>--</w:t>
      </w:r>
      <w:r w:rsidRPr="00970A5E">
        <w:rPr>
          <w:rFonts w:cs="Arial"/>
          <w:color w:val="808080"/>
          <w:szCs w:val="22"/>
          <w:lang w:val="en-US"/>
        </w:rPr>
        <w:br/>
      </w:r>
      <w:r w:rsidRPr="00970A5E">
        <w:rPr>
          <w:rFonts w:cs="Arial"/>
          <w:b/>
          <w:bCs/>
          <w:color w:val="CC7832"/>
          <w:szCs w:val="22"/>
          <w:lang w:val="en-US"/>
        </w:rPr>
        <w:t xml:space="preserve">ALTER TABLE </w:t>
      </w:r>
      <w:r w:rsidRPr="00970A5E">
        <w:rPr>
          <w:rFonts w:cs="Arial"/>
          <w:color w:val="A9B7C6"/>
          <w:szCs w:val="22"/>
          <w:lang w:val="en-US"/>
        </w:rPr>
        <w:t>`page`</w:t>
      </w:r>
      <w:r w:rsidRPr="00970A5E">
        <w:rPr>
          <w:rFonts w:cs="Arial"/>
          <w:color w:val="A9B7C6"/>
          <w:szCs w:val="22"/>
          <w:lang w:val="en-US"/>
        </w:rPr>
        <w:br/>
        <w:t xml:space="preserve">  </w:t>
      </w:r>
      <w:r w:rsidRPr="00970A5E">
        <w:rPr>
          <w:rFonts w:cs="Arial"/>
          <w:b/>
          <w:bCs/>
          <w:color w:val="CC7832"/>
          <w:szCs w:val="22"/>
          <w:lang w:val="en-US"/>
        </w:rPr>
        <w:t xml:space="preserve">ADD KEY </w:t>
      </w:r>
      <w:r w:rsidRPr="00970A5E">
        <w:rPr>
          <w:rFonts w:cs="Arial"/>
          <w:color w:val="A9B7C6"/>
          <w:szCs w:val="22"/>
          <w:lang w:val="en-US"/>
        </w:rPr>
        <w:t>`fk_user` (</w:t>
      </w:r>
      <w:r w:rsidRPr="00970A5E">
        <w:rPr>
          <w:rFonts w:cs="Arial"/>
          <w:color w:val="9876AA"/>
          <w:szCs w:val="22"/>
          <w:lang w:val="en-US"/>
        </w:rPr>
        <w:t>`author_id`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color w:val="CC7832"/>
          <w:szCs w:val="22"/>
          <w:lang w:val="en-US"/>
        </w:rPr>
        <w:br/>
      </w:r>
      <w:r w:rsidRPr="00970A5E">
        <w:rPr>
          <w:rFonts w:cs="Arial"/>
          <w:b/>
          <w:bCs/>
          <w:color w:val="CC7832"/>
          <w:szCs w:val="22"/>
          <w:lang w:val="en-US"/>
        </w:rPr>
        <w:t xml:space="preserve">ALTER TABLE </w:t>
      </w:r>
      <w:r w:rsidRPr="00970A5E">
        <w:rPr>
          <w:rFonts w:cs="Arial"/>
          <w:color w:val="A9B7C6"/>
          <w:szCs w:val="22"/>
          <w:lang w:val="en-US"/>
        </w:rPr>
        <w:t>`page`</w:t>
      </w:r>
      <w:r w:rsidRPr="00970A5E">
        <w:rPr>
          <w:rFonts w:cs="Arial"/>
          <w:color w:val="A9B7C6"/>
          <w:szCs w:val="22"/>
          <w:lang w:val="en-US"/>
        </w:rPr>
        <w:br/>
        <w:t xml:space="preserve">  </w:t>
      </w:r>
      <w:r w:rsidRPr="00970A5E">
        <w:rPr>
          <w:rFonts w:cs="Arial"/>
          <w:b/>
          <w:bCs/>
          <w:color w:val="CC7832"/>
          <w:szCs w:val="22"/>
          <w:lang w:val="en-US"/>
        </w:rPr>
        <w:t xml:space="preserve">ADD CONSTRAINT </w:t>
      </w:r>
      <w:r w:rsidRPr="00970A5E">
        <w:rPr>
          <w:rFonts w:cs="Arial"/>
          <w:color w:val="A9B7C6"/>
          <w:szCs w:val="22"/>
          <w:lang w:val="en-US"/>
        </w:rPr>
        <w:t xml:space="preserve">`fk_user` </w:t>
      </w:r>
      <w:r w:rsidRPr="00970A5E">
        <w:rPr>
          <w:rFonts w:cs="Arial"/>
          <w:b/>
          <w:bCs/>
          <w:color w:val="CC7832"/>
          <w:szCs w:val="22"/>
          <w:lang w:val="en-US"/>
        </w:rPr>
        <w:t xml:space="preserve">FOREIGN KEY </w:t>
      </w:r>
      <w:r w:rsidRPr="00970A5E">
        <w:rPr>
          <w:rFonts w:cs="Arial"/>
          <w:color w:val="A9B7C6"/>
          <w:szCs w:val="22"/>
          <w:lang w:val="en-US"/>
        </w:rPr>
        <w:t>(</w:t>
      </w:r>
      <w:r w:rsidRPr="00970A5E">
        <w:rPr>
          <w:rFonts w:cs="Arial"/>
          <w:color w:val="9876AA"/>
          <w:szCs w:val="22"/>
          <w:lang w:val="en-US"/>
        </w:rPr>
        <w:t>`author_id`</w:t>
      </w:r>
      <w:r w:rsidRPr="00970A5E">
        <w:rPr>
          <w:rFonts w:cs="Arial"/>
          <w:color w:val="A9B7C6"/>
          <w:szCs w:val="22"/>
          <w:lang w:val="en-US"/>
        </w:rPr>
        <w:t xml:space="preserve">) </w:t>
      </w:r>
      <w:r w:rsidRPr="00970A5E">
        <w:rPr>
          <w:rFonts w:cs="Arial"/>
          <w:b/>
          <w:bCs/>
          <w:color w:val="CC7832"/>
          <w:szCs w:val="22"/>
          <w:lang w:val="en-US"/>
        </w:rPr>
        <w:t xml:space="preserve">REFERENCES </w:t>
      </w:r>
      <w:r w:rsidRPr="00970A5E">
        <w:rPr>
          <w:rFonts w:cs="Arial"/>
          <w:color w:val="A9B7C6"/>
          <w:szCs w:val="22"/>
          <w:lang w:val="en-US"/>
        </w:rPr>
        <w:t>`user` (</w:t>
      </w:r>
      <w:r w:rsidRPr="00970A5E">
        <w:rPr>
          <w:rFonts w:cs="Arial"/>
          <w:color w:val="9876AA"/>
          <w:szCs w:val="22"/>
          <w:lang w:val="en-US"/>
        </w:rPr>
        <w:t>`id`</w:t>
      </w:r>
      <w:r w:rsidRPr="00970A5E">
        <w:rPr>
          <w:rFonts w:cs="Arial"/>
          <w:color w:val="A9B7C6"/>
          <w:szCs w:val="22"/>
          <w:lang w:val="en-US"/>
        </w:rPr>
        <w:t>)</w:t>
      </w:r>
      <w:r w:rsidRPr="00970A5E">
        <w:rPr>
          <w:rFonts w:cs="Arial"/>
          <w:color w:val="CC7832"/>
          <w:szCs w:val="22"/>
          <w:lang w:val="en-US"/>
        </w:rPr>
        <w:t>;</w:t>
      </w:r>
      <w:r w:rsidRPr="00970A5E">
        <w:rPr>
          <w:rFonts w:cs="Arial"/>
          <w:color w:val="CC7832"/>
          <w:szCs w:val="22"/>
          <w:lang w:val="en-US"/>
        </w:rPr>
        <w:br/>
      </w:r>
      <w:r w:rsidRPr="00970A5E">
        <w:rPr>
          <w:rFonts w:cs="Arial"/>
          <w:b/>
          <w:bCs/>
          <w:color w:val="CC7832"/>
          <w:szCs w:val="22"/>
          <w:lang w:val="en-US"/>
        </w:rPr>
        <w:t>COMMIT</w:t>
      </w:r>
      <w:r w:rsidRPr="00970A5E">
        <w:rPr>
          <w:rFonts w:cs="Arial"/>
          <w:color w:val="CC7832"/>
          <w:szCs w:val="22"/>
          <w:lang w:val="en-US"/>
        </w:rPr>
        <w:t>;</w:t>
      </w:r>
    </w:p>
    <w:p w14:paraId="42DCFAC8" w14:textId="77777777" w:rsidR="005B7EF1" w:rsidRPr="005B7EF1" w:rsidRDefault="005B7EF1">
      <w:pPr>
        <w:rPr>
          <w:lang w:val="en-US"/>
        </w:rPr>
      </w:pPr>
    </w:p>
    <w:sectPr w:rsidR="005B7EF1" w:rsidRPr="005B7EF1">
      <w:headerReference w:type="default" r:id="rId19"/>
      <w:footerReference w:type="default" r:id="rId20"/>
      <w:headerReference w:type="first" r:id="rId21"/>
      <w:footerReference w:type="first" r:id="rId22"/>
      <w:pgSz w:w="11906" w:h="16838" w:code="9"/>
      <w:pgMar w:top="1240" w:right="1134" w:bottom="993" w:left="1701" w:header="709" w:footer="66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org Ninck" w:date="2017-12-18T11:08:00Z" w:initials="GN">
    <w:p w14:paraId="4250A766" w14:textId="77777777" w:rsidR="00921291" w:rsidRDefault="00921291">
      <w:pPr>
        <w:pStyle w:val="Kommentartext"/>
      </w:pPr>
      <w:r>
        <w:rPr>
          <w:rStyle w:val="Kommentarzeichen"/>
        </w:rPr>
        <w:annotationRef/>
      </w:r>
      <w:r>
        <w:t>Sehr gut</w:t>
      </w:r>
      <w:bookmarkStart w:id="1" w:name="_GoBack"/>
      <w:bookmarkEnd w:id="1"/>
    </w:p>
  </w:comment>
  <w:comment w:id="5" w:author="Georg Ninck" w:date="2017-12-18T10:55:00Z" w:initials="GN">
    <w:p w14:paraId="2B32C521" w14:textId="77777777" w:rsidR="0079058B" w:rsidRDefault="0079058B">
      <w:pPr>
        <w:pStyle w:val="Kommentartext"/>
      </w:pPr>
      <w:r>
        <w:rPr>
          <w:rStyle w:val="Kommentarzeichen"/>
        </w:rPr>
        <w:annotationRef/>
      </w:r>
      <w:r>
        <w:t>Sehr gut!</w:t>
      </w:r>
    </w:p>
  </w:comment>
  <w:comment w:id="8" w:author="Georg Ninck" w:date="2017-12-18T10:59:00Z" w:initials="GN">
    <w:p w14:paraId="55C14AFE" w14:textId="77777777" w:rsidR="0079058B" w:rsidRDefault="0079058B">
      <w:pPr>
        <w:pStyle w:val="Kommentartext"/>
      </w:pPr>
      <w:r>
        <w:rPr>
          <w:rStyle w:val="Kommentarzeichen"/>
        </w:rPr>
        <w:annotationRef/>
      </w:r>
      <w:r>
        <w:t>sehr gut!</w:t>
      </w:r>
    </w:p>
  </w:comment>
  <w:comment w:id="24" w:author="Georg Ninck" w:date="2017-12-18T10:58:00Z" w:initials="GN">
    <w:p w14:paraId="7366E177" w14:textId="77777777" w:rsidR="0079058B" w:rsidRDefault="0079058B">
      <w:pPr>
        <w:pStyle w:val="Kommentartext"/>
      </w:pPr>
      <w:r>
        <w:rPr>
          <w:rStyle w:val="Kommentarzeichen"/>
        </w:rPr>
        <w:annotationRef/>
      </w:r>
      <w:r>
        <w:t>gemäss Änderungsantrag nicht umgesetzt</w:t>
      </w:r>
    </w:p>
  </w:comment>
  <w:comment w:id="30" w:author="Georg Ninck" w:date="2017-12-18T11:03:00Z" w:initials="GN">
    <w:p w14:paraId="4CE48159" w14:textId="77777777" w:rsidR="0079058B" w:rsidRDefault="0079058B">
      <w:pPr>
        <w:pStyle w:val="Kommentartext"/>
      </w:pPr>
      <w:r>
        <w:rPr>
          <w:rStyle w:val="Kommentarzeichen"/>
        </w:rPr>
        <w:annotationRef/>
      </w:r>
      <w:r>
        <w:t>Sehr gut!</w:t>
      </w:r>
    </w:p>
  </w:comment>
  <w:comment w:id="71" w:author="Georg Ninck" w:date="2017-12-18T11:04:00Z" w:initials="GN">
    <w:p w14:paraId="75431B8E" w14:textId="77777777" w:rsidR="0079058B" w:rsidRDefault="0079058B">
      <w:pPr>
        <w:pStyle w:val="Kommentartext"/>
      </w:pPr>
      <w:r>
        <w:rPr>
          <w:rStyle w:val="Kommentarzeichen"/>
        </w:rPr>
        <w:annotationRef/>
      </w:r>
      <w:r>
        <w:t>Testfälle nummerieren (siehe auch Konzept)!</w:t>
      </w:r>
    </w:p>
  </w:comment>
  <w:comment w:id="72" w:author="Georg Ninck" w:date="2017-12-18T11:05:00Z" w:initials="GN">
    <w:p w14:paraId="2A8509D4" w14:textId="77777777" w:rsidR="00921291" w:rsidRDefault="00921291">
      <w:pPr>
        <w:pStyle w:val="Kommentartext"/>
      </w:pPr>
      <w:r>
        <w:rPr>
          <w:rStyle w:val="Kommentarzeichen"/>
        </w:rPr>
        <w:annotationRef/>
      </w:r>
      <w:r>
        <w:t>Da müsste jeweils dann auch drin stehen, dass die Änderung in der DB tatsächlich stattgefunden 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0A766" w15:done="0"/>
  <w15:commentEx w15:paraId="2B32C521" w15:done="0"/>
  <w15:commentEx w15:paraId="55C14AFE" w15:done="0"/>
  <w15:commentEx w15:paraId="7366E177" w15:done="0"/>
  <w15:commentEx w15:paraId="4CE48159" w15:done="0"/>
  <w15:commentEx w15:paraId="75431B8E" w15:done="0"/>
  <w15:commentEx w15:paraId="2A8509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60ADF" w14:textId="77777777" w:rsidR="00F352E3" w:rsidRDefault="00F352E3">
      <w:r>
        <w:separator/>
      </w:r>
    </w:p>
  </w:endnote>
  <w:endnote w:type="continuationSeparator" w:id="0">
    <w:p w14:paraId="1680A878" w14:textId="77777777" w:rsidR="00F352E3" w:rsidRDefault="00F3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Hack">
    <w:altName w:val="Consolas"/>
    <w:charset w:val="00"/>
    <w:family w:val="modern"/>
    <w:pitch w:val="fixed"/>
    <w:sig w:usb0="00000001" w:usb1="1000B8F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Ind w:w="-37" w:type="dxa"/>
      <w:tblBorders>
        <w:top w:val="single" w:sz="4" w:space="0" w:color="000000"/>
      </w:tblBorders>
      <w:tblLayout w:type="fixed"/>
      <w:tblLook w:val="01E0" w:firstRow="1" w:lastRow="1" w:firstColumn="1" w:lastColumn="1" w:noHBand="0" w:noVBand="0"/>
    </w:tblPr>
    <w:tblGrid>
      <w:gridCol w:w="3259"/>
      <w:gridCol w:w="3259"/>
      <w:gridCol w:w="3259"/>
    </w:tblGrid>
    <w:tr w:rsidR="0079058B" w:rsidRPr="00B82C84" w14:paraId="6BBD49CD" w14:textId="77777777" w:rsidTr="0079058B">
      <w:tc>
        <w:tcPr>
          <w:tcW w:w="3259" w:type="dxa"/>
          <w:tcBorders>
            <w:top w:val="single" w:sz="4" w:space="0" w:color="auto"/>
          </w:tcBorders>
          <w:shd w:val="clear" w:color="auto" w:fill="auto"/>
        </w:tcPr>
        <w:p w14:paraId="5E3EE4B3" w14:textId="77777777" w:rsidR="0079058B" w:rsidRPr="00B82C84" w:rsidRDefault="0079058B" w:rsidP="001476A2">
          <w:pPr>
            <w:pStyle w:val="Fuzeile"/>
            <w:rPr>
              <w:sz w:val="20"/>
              <w:szCs w:val="20"/>
            </w:rPr>
          </w:pPr>
        </w:p>
      </w:tc>
      <w:tc>
        <w:tcPr>
          <w:tcW w:w="3259" w:type="dxa"/>
          <w:tcBorders>
            <w:top w:val="single" w:sz="4" w:space="0" w:color="auto"/>
          </w:tcBorders>
          <w:shd w:val="clear" w:color="auto" w:fill="auto"/>
        </w:tcPr>
        <w:p w14:paraId="2DD89FF7" w14:textId="77777777" w:rsidR="0079058B" w:rsidRPr="00B82C84" w:rsidRDefault="0079058B" w:rsidP="001476A2">
          <w:pPr>
            <w:pStyle w:val="Fuzeile"/>
            <w:jc w:val="center"/>
            <w:rPr>
              <w:sz w:val="20"/>
              <w:szCs w:val="20"/>
            </w:rPr>
          </w:pPr>
          <w:r w:rsidRPr="00B82C84">
            <w:rPr>
              <w:sz w:val="20"/>
              <w:szCs w:val="20"/>
            </w:rPr>
            <w:t xml:space="preserve">Speicherdatum: </w:t>
          </w:r>
          <w:r w:rsidRPr="00091015">
            <w:rPr>
              <w:color w:val="000000" w:themeColor="text1"/>
              <w:sz w:val="20"/>
              <w:szCs w:val="20"/>
            </w:rPr>
            <w:t>13.12.2017</w:t>
          </w:r>
        </w:p>
      </w:tc>
      <w:tc>
        <w:tcPr>
          <w:tcW w:w="3259" w:type="dxa"/>
          <w:tcBorders>
            <w:top w:val="single" w:sz="4" w:space="0" w:color="auto"/>
          </w:tcBorders>
          <w:shd w:val="clear" w:color="auto" w:fill="auto"/>
        </w:tcPr>
        <w:p w14:paraId="6A7D80A6" w14:textId="77777777" w:rsidR="0079058B" w:rsidRPr="00B82C84" w:rsidRDefault="0079058B" w:rsidP="001476A2">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921291">
            <w:rPr>
              <w:sz w:val="20"/>
              <w:szCs w:val="20"/>
            </w:rPr>
            <w:t>44</w:t>
          </w:r>
          <w:r w:rsidRPr="00B82C84">
            <w:rPr>
              <w:sz w:val="20"/>
              <w:szCs w:val="20"/>
            </w:rPr>
            <w:fldChar w:fldCharType="end"/>
          </w:r>
          <w:r w:rsidRPr="00B82C84">
            <w:rPr>
              <w:sz w:val="20"/>
              <w:szCs w:val="20"/>
            </w:rPr>
            <w:t xml:space="preserve"> von </w:t>
          </w:r>
          <w:fldSimple w:instr=" NUMPAGES   \* MERGEFORMAT ">
            <w:r w:rsidR="00921291" w:rsidRPr="00921291">
              <w:rPr>
                <w:sz w:val="20"/>
                <w:szCs w:val="20"/>
              </w:rPr>
              <w:t>52</w:t>
            </w:r>
          </w:fldSimple>
          <w:r w:rsidRPr="00B82C84">
            <w:rPr>
              <w:sz w:val="20"/>
              <w:szCs w:val="20"/>
            </w:rPr>
            <w:t xml:space="preserve"> </w:t>
          </w:r>
        </w:p>
      </w:tc>
    </w:tr>
  </w:tbl>
  <w:p w14:paraId="57C53415" w14:textId="77777777" w:rsidR="0079058B" w:rsidRDefault="0079058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6" w:type="dxa"/>
      <w:tblInd w:w="-37" w:type="dxa"/>
      <w:tblLayout w:type="fixed"/>
      <w:tblCellMar>
        <w:left w:w="71" w:type="dxa"/>
        <w:right w:w="71" w:type="dxa"/>
      </w:tblCellMar>
      <w:tblLook w:val="01E0" w:firstRow="1" w:lastRow="1" w:firstColumn="1" w:lastColumn="1" w:noHBand="0" w:noVBand="0"/>
    </w:tblPr>
    <w:tblGrid>
      <w:gridCol w:w="37"/>
      <w:gridCol w:w="4678"/>
      <w:gridCol w:w="2552"/>
      <w:gridCol w:w="1842"/>
      <w:gridCol w:w="397"/>
    </w:tblGrid>
    <w:tr w:rsidR="0079058B" w14:paraId="69FC197B" w14:textId="77777777" w:rsidTr="002512CB">
      <w:trPr>
        <w:gridBefore w:val="1"/>
        <w:wBefore w:w="37" w:type="dxa"/>
        <w:cantSplit/>
      </w:trPr>
      <w:tc>
        <w:tcPr>
          <w:tcW w:w="9469" w:type="dxa"/>
          <w:gridSpan w:val="4"/>
          <w:vAlign w:val="bottom"/>
        </w:tcPr>
        <w:p w14:paraId="3DB1D318" w14:textId="77777777" w:rsidR="0079058B" w:rsidRDefault="0079058B">
          <w:pPr>
            <w:pStyle w:val="zCDBSeite"/>
            <w:jc w:val="left"/>
          </w:pPr>
        </w:p>
      </w:tc>
    </w:tr>
    <w:tr w:rsidR="0079058B" w14:paraId="702CDE13" w14:textId="77777777" w:rsidTr="002512CB">
      <w:tblPrEx>
        <w:tblBorders>
          <w:top w:val="single" w:sz="4" w:space="0" w:color="000000"/>
        </w:tblBorders>
        <w:tblCellMar>
          <w:left w:w="108" w:type="dxa"/>
          <w:right w:w="108" w:type="dxa"/>
        </w:tblCellMar>
      </w:tblPrEx>
      <w:trPr>
        <w:gridAfter w:val="1"/>
        <w:wAfter w:w="397" w:type="dxa"/>
      </w:trPr>
      <w:tc>
        <w:tcPr>
          <w:tcW w:w="4715" w:type="dxa"/>
          <w:gridSpan w:val="2"/>
          <w:tcBorders>
            <w:top w:val="single" w:sz="4" w:space="0" w:color="auto"/>
          </w:tcBorders>
          <w:shd w:val="clear" w:color="auto" w:fill="auto"/>
        </w:tcPr>
        <w:p w14:paraId="076A74C1" w14:textId="77777777" w:rsidR="0079058B" w:rsidRDefault="0079058B">
          <w:pPr>
            <w:pStyle w:val="Fuzeile"/>
            <w:rPr>
              <w:sz w:val="20"/>
              <w:szCs w:val="20"/>
            </w:rPr>
          </w:pPr>
          <w:r>
            <w:rPr>
              <w:sz w:val="20"/>
              <w:szCs w:val="20"/>
            </w:rPr>
            <w:fldChar w:fldCharType="begin"/>
          </w:r>
          <w:r>
            <w:rPr>
              <w:sz w:val="20"/>
              <w:szCs w:val="20"/>
            </w:rPr>
            <w:instrText xml:space="preserve"> FILENAME  \* Lower  \* MERGEFORMAT </w:instrText>
          </w:r>
          <w:r>
            <w:rPr>
              <w:sz w:val="20"/>
              <w:szCs w:val="20"/>
            </w:rPr>
            <w:fldChar w:fldCharType="separate"/>
          </w:r>
          <w:r>
            <w:rPr>
              <w:sz w:val="20"/>
              <w:szCs w:val="20"/>
            </w:rPr>
            <w:t>3_1_realisierungsbericht_ae_variante_as gn.docx</w:t>
          </w:r>
          <w:r>
            <w:rPr>
              <w:sz w:val="20"/>
              <w:szCs w:val="20"/>
            </w:rPr>
            <w:fldChar w:fldCharType="end"/>
          </w:r>
        </w:p>
      </w:tc>
      <w:tc>
        <w:tcPr>
          <w:tcW w:w="2552" w:type="dxa"/>
          <w:tcBorders>
            <w:top w:val="single" w:sz="4" w:space="0" w:color="auto"/>
          </w:tcBorders>
          <w:shd w:val="clear" w:color="auto" w:fill="auto"/>
        </w:tcPr>
        <w:p w14:paraId="1A0DC743" w14:textId="77777777" w:rsidR="0079058B" w:rsidRDefault="0079058B">
          <w:pPr>
            <w:pStyle w:val="Fuzeile"/>
            <w:jc w:val="center"/>
            <w:rPr>
              <w:sz w:val="20"/>
              <w:szCs w:val="20"/>
            </w:rPr>
          </w:pPr>
          <w:r>
            <w:rPr>
              <w:sz w:val="20"/>
              <w:szCs w:val="20"/>
            </w:rPr>
            <w:t xml:space="preserve">Speicherdatum: </w:t>
          </w:r>
          <w:r>
            <w:rPr>
              <w:i/>
              <w:color w:val="548DD4"/>
              <w:sz w:val="20"/>
              <w:szCs w:val="20"/>
            </w:rPr>
            <w:t>##.##.##</w:t>
          </w:r>
        </w:p>
      </w:tc>
      <w:tc>
        <w:tcPr>
          <w:tcW w:w="1842" w:type="dxa"/>
          <w:tcBorders>
            <w:top w:val="single" w:sz="4" w:space="0" w:color="auto"/>
          </w:tcBorders>
          <w:shd w:val="clear" w:color="auto" w:fill="auto"/>
        </w:tcPr>
        <w:p w14:paraId="1DA22331" w14:textId="77777777" w:rsidR="0079058B" w:rsidRDefault="0079058B">
          <w:pPr>
            <w:pStyle w:val="Fuzeile"/>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921291">
            <w:rPr>
              <w:sz w:val="20"/>
              <w:szCs w:val="20"/>
            </w:rPr>
            <w:t>52</w:t>
          </w:r>
          <w:r>
            <w:rPr>
              <w:sz w:val="20"/>
              <w:szCs w:val="20"/>
            </w:rPr>
            <w:fldChar w:fldCharType="end"/>
          </w:r>
          <w:r>
            <w:rPr>
              <w:sz w:val="20"/>
              <w:szCs w:val="20"/>
            </w:rPr>
            <w:t xml:space="preserve"> von </w:t>
          </w:r>
          <w:fldSimple w:instr=" NUMPAGES   \* MERGEFORMAT ">
            <w:r w:rsidR="00921291" w:rsidRPr="00921291">
              <w:rPr>
                <w:sz w:val="20"/>
                <w:szCs w:val="20"/>
              </w:rPr>
              <w:t>52</w:t>
            </w:r>
          </w:fldSimple>
          <w:r>
            <w:rPr>
              <w:sz w:val="20"/>
              <w:szCs w:val="20"/>
            </w:rPr>
            <w:t xml:space="preserve"> </w:t>
          </w:r>
        </w:p>
      </w:tc>
    </w:tr>
  </w:tbl>
  <w:p w14:paraId="04505F7D" w14:textId="77777777" w:rsidR="0079058B" w:rsidRDefault="0079058B">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5" w:type="dxa"/>
      <w:tblLayout w:type="fixed"/>
      <w:tblCellMar>
        <w:left w:w="71" w:type="dxa"/>
        <w:right w:w="71" w:type="dxa"/>
      </w:tblCellMar>
      <w:tblLook w:val="01E0" w:firstRow="1" w:lastRow="1" w:firstColumn="1" w:lastColumn="1" w:noHBand="0" w:noVBand="0"/>
    </w:tblPr>
    <w:tblGrid>
      <w:gridCol w:w="9215"/>
    </w:tblGrid>
    <w:tr w:rsidR="0079058B" w14:paraId="66A201DA" w14:textId="77777777">
      <w:trPr>
        <w:cantSplit/>
        <w:trHeight w:hRule="exact" w:val="540"/>
      </w:trPr>
      <w:tc>
        <w:tcPr>
          <w:tcW w:w="9215" w:type="dxa"/>
          <w:vAlign w:val="bottom"/>
        </w:tcPr>
        <w:p w14:paraId="18393B3B" w14:textId="77777777" w:rsidR="0079058B" w:rsidRDefault="0079058B">
          <w:pPr>
            <w:pStyle w:val="zCDBPfadname"/>
          </w:pPr>
          <w:bookmarkStart w:id="110" w:name="tm_pfad"/>
          <w:bookmarkStart w:id="111" w:name="tm_dateiname"/>
          <w:bookmarkStart w:id="112" w:name="_Hlk112468646"/>
          <w:r>
            <w:drawing>
              <wp:anchor distT="0" distB="0" distL="114300" distR="114300" simplePos="0" relativeHeight="251659264" behindDoc="0" locked="0" layoutInCell="1" allowOverlap="1" wp14:anchorId="2CF57DFB" wp14:editId="60EEBE74">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110"/>
          <w:bookmarkEnd w:id="111"/>
          <w:r>
            <w:t xml:space="preserve">          </w:t>
          </w:r>
        </w:p>
      </w:tc>
    </w:tr>
    <w:tr w:rsidR="0079058B" w14:paraId="2B81A23A" w14:textId="77777777">
      <w:trPr>
        <w:cantSplit/>
        <w:trHeight w:hRule="exact" w:val="540"/>
      </w:trPr>
      <w:tc>
        <w:tcPr>
          <w:tcW w:w="9215" w:type="dxa"/>
          <w:vAlign w:val="bottom"/>
        </w:tcPr>
        <w:p w14:paraId="702DE39B" w14:textId="77777777" w:rsidR="0079058B" w:rsidRDefault="0079058B">
          <w:pPr>
            <w:pStyle w:val="zCDBPfadname"/>
          </w:pPr>
        </w:p>
      </w:tc>
    </w:tr>
    <w:bookmarkEnd w:id="112"/>
  </w:tbl>
  <w:p w14:paraId="27395AB9" w14:textId="77777777" w:rsidR="0079058B" w:rsidRDefault="0079058B">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04185" w14:textId="77777777" w:rsidR="00F352E3" w:rsidRDefault="00F352E3">
      <w:r>
        <w:separator/>
      </w:r>
    </w:p>
  </w:footnote>
  <w:footnote w:type="continuationSeparator" w:id="0">
    <w:p w14:paraId="3B7944F8" w14:textId="77777777" w:rsidR="00F352E3" w:rsidRDefault="00F352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04"/>
      <w:gridCol w:w="4467"/>
    </w:tblGrid>
    <w:tr w:rsidR="0079058B" w14:paraId="5614E75F" w14:textId="77777777" w:rsidTr="0079058B">
      <w:tc>
        <w:tcPr>
          <w:tcW w:w="4734" w:type="dxa"/>
          <w:shd w:val="clear" w:color="auto" w:fill="auto"/>
        </w:tcPr>
        <w:p w14:paraId="59CFD4A6" w14:textId="77777777" w:rsidR="0079058B" w:rsidRDefault="0079058B" w:rsidP="009C1436">
          <w:pPr>
            <w:pStyle w:val="Kopfzeile"/>
          </w:pPr>
          <w:r>
            <w:drawing>
              <wp:anchor distT="0" distB="0" distL="114300" distR="114300" simplePos="0" relativeHeight="251662336" behindDoc="0" locked="0" layoutInCell="1" allowOverlap="1" wp14:anchorId="48A2A093" wp14:editId="21F705BD">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151DDA9F" w14:textId="77777777" w:rsidR="0079058B" w:rsidRDefault="0079058B" w:rsidP="009C1436">
          <w:pPr>
            <w:pStyle w:val="Kopfzeile"/>
          </w:pPr>
        </w:p>
      </w:tc>
      <w:tc>
        <w:tcPr>
          <w:tcW w:w="4553" w:type="dxa"/>
          <w:shd w:val="clear" w:color="auto" w:fill="auto"/>
        </w:tcPr>
        <w:p w14:paraId="3558B1F8" w14:textId="77777777" w:rsidR="0079058B" w:rsidRPr="000D088F" w:rsidRDefault="0079058B" w:rsidP="009C1436">
          <w:pPr>
            <w:pStyle w:val="Kopfzeile"/>
            <w:jc w:val="right"/>
            <w:rPr>
              <w:color w:val="000000" w:themeColor="text1"/>
              <w:sz w:val="16"/>
              <w:szCs w:val="16"/>
            </w:rPr>
          </w:pPr>
          <w:r w:rsidRPr="000D088F">
            <w:rPr>
              <w:color w:val="000000" w:themeColor="text1"/>
              <w:sz w:val="16"/>
              <w:szCs w:val="16"/>
            </w:rPr>
            <w:t>WDB</w:t>
          </w:r>
        </w:p>
        <w:p w14:paraId="26B05761" w14:textId="77777777" w:rsidR="0079058B" w:rsidRDefault="0079058B" w:rsidP="009C1436">
          <w:pPr>
            <w:pStyle w:val="Kopfzeile"/>
            <w:jc w:val="right"/>
          </w:pPr>
          <w:r>
            <w:rPr>
              <w:sz w:val="16"/>
              <w:szCs w:val="16"/>
            </w:rPr>
            <w:t>Realisierungbericht</w:t>
          </w:r>
        </w:p>
      </w:tc>
    </w:tr>
  </w:tbl>
  <w:p w14:paraId="7AFD1E1F" w14:textId="77777777" w:rsidR="0079058B" w:rsidRDefault="0079058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602"/>
      <w:gridCol w:w="4469"/>
    </w:tblGrid>
    <w:tr w:rsidR="0079058B" w14:paraId="2519CD47" w14:textId="77777777">
      <w:tc>
        <w:tcPr>
          <w:tcW w:w="4734" w:type="dxa"/>
          <w:shd w:val="clear" w:color="auto" w:fill="auto"/>
        </w:tcPr>
        <w:p w14:paraId="201BA093" w14:textId="77777777" w:rsidR="0079058B" w:rsidRDefault="0079058B">
          <w:pPr>
            <w:pStyle w:val="Kopfzeile"/>
          </w:pPr>
          <w:r>
            <w:drawing>
              <wp:anchor distT="0" distB="0" distL="114300" distR="114300" simplePos="0" relativeHeight="251660288" behindDoc="0" locked="0" layoutInCell="1" allowOverlap="1" wp14:anchorId="1CA3F170" wp14:editId="58721DFE">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5EEBE7EA" w14:textId="77777777" w:rsidR="0079058B" w:rsidRDefault="0079058B">
          <w:pPr>
            <w:pStyle w:val="Kopfzeile"/>
          </w:pPr>
        </w:p>
      </w:tc>
      <w:tc>
        <w:tcPr>
          <w:tcW w:w="4553" w:type="dxa"/>
          <w:shd w:val="clear" w:color="auto" w:fill="auto"/>
        </w:tcPr>
        <w:p w14:paraId="1B2CE4E9" w14:textId="77777777" w:rsidR="0079058B" w:rsidRDefault="0079058B">
          <w:pPr>
            <w:pStyle w:val="Kopfzeile"/>
            <w:jc w:val="right"/>
            <w:rPr>
              <w:b/>
              <w:i/>
              <w:color w:val="548DD4"/>
              <w:sz w:val="16"/>
              <w:szCs w:val="16"/>
            </w:rPr>
          </w:pPr>
          <w:r>
            <w:rPr>
              <w:b/>
              <w:i/>
              <w:color w:val="548DD4"/>
              <w:sz w:val="16"/>
              <w:szCs w:val="16"/>
            </w:rPr>
            <w:t>&lt;Projektname&gt;</w:t>
          </w:r>
        </w:p>
        <w:p w14:paraId="24567D83" w14:textId="77777777" w:rsidR="0079058B" w:rsidRDefault="0079058B" w:rsidP="00486807">
          <w:pPr>
            <w:pStyle w:val="Kopfzeile"/>
            <w:jc w:val="right"/>
          </w:pPr>
          <w:r>
            <w:rPr>
              <w:sz w:val="16"/>
              <w:szCs w:val="16"/>
            </w:rPr>
            <w:t>Realisierungsbericht</w:t>
          </w:r>
        </w:p>
      </w:tc>
    </w:tr>
  </w:tbl>
  <w:p w14:paraId="69E4E998" w14:textId="77777777" w:rsidR="0079058B" w:rsidRDefault="0079058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49A16" w14:textId="77777777" w:rsidR="0079058B" w:rsidRDefault="0079058B">
    <w:pPr>
      <w:pStyle w:val="zCDBPlatzhalter"/>
      <w:rPr>
        <w:sz w:val="22"/>
        <w:szCs w:val="22"/>
      </w:rPr>
    </w:pPr>
    <w:r>
      <w:rPr>
        <w:sz w:val="22"/>
        <w:szCs w:val="22"/>
      </w:rPr>
      <w:t>hhh</w:t>
    </w:r>
    <w:r>
      <w:rPr>
        <w:sz w:val="22"/>
        <w:szCs w:val="22"/>
      </w:rPr>
      <w:ptab w:relativeTo="margin" w:alignment="center" w:leader="none"/>
    </w:r>
    <w:r>
      <w:rPr>
        <w:sz w:val="22"/>
        <w:szCs w:val="22"/>
      </w:rPr>
      <w:t>hhh</w:t>
    </w:r>
    <w:r>
      <w:rPr>
        <w:sz w:val="22"/>
        <w:szCs w:val="22"/>
      </w:rPr>
      <w:ptab w:relativeTo="margin" w:alignment="right" w:leader="none"/>
    </w:r>
    <w:r>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74685"/>
    <w:multiLevelType w:val="hybridMultilevel"/>
    <w:tmpl w:val="64C695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111346"/>
    <w:multiLevelType w:val="multilevel"/>
    <w:tmpl w:val="475AA2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8A16F7"/>
    <w:multiLevelType w:val="hybridMultilevel"/>
    <w:tmpl w:val="3462E8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E1D2DA9"/>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EF039B9"/>
    <w:multiLevelType w:val="hybridMultilevel"/>
    <w:tmpl w:val="5582F628"/>
    <w:lvl w:ilvl="0" w:tplc="BCF0BC7E">
      <w:start w:val="1"/>
      <w:numFmt w:val="bullet"/>
      <w:pStyle w:val="Aufzhlung1CDB"/>
      <w:lvlText w:val=""/>
      <w:lvlJc w:val="left"/>
      <w:pPr>
        <w:tabs>
          <w:tab w:val="num" w:pos="284"/>
        </w:tabs>
        <w:ind w:left="284" w:hanging="284"/>
      </w:pPr>
      <w:rPr>
        <w:rFonts w:ascii="Symbol" w:hAnsi="Symbol" w:hint="default"/>
      </w:rPr>
    </w:lvl>
    <w:lvl w:ilvl="1" w:tplc="A066F4A8" w:tentative="1">
      <w:start w:val="1"/>
      <w:numFmt w:val="bullet"/>
      <w:lvlText w:val="o"/>
      <w:lvlJc w:val="left"/>
      <w:pPr>
        <w:tabs>
          <w:tab w:val="num" w:pos="1440"/>
        </w:tabs>
        <w:ind w:left="1440" w:hanging="360"/>
      </w:pPr>
      <w:rPr>
        <w:rFonts w:ascii="Courier New" w:hAnsi="Courier New" w:cs="Courier New" w:hint="default"/>
      </w:rPr>
    </w:lvl>
    <w:lvl w:ilvl="2" w:tplc="72D2407C" w:tentative="1">
      <w:start w:val="1"/>
      <w:numFmt w:val="bullet"/>
      <w:lvlText w:val=""/>
      <w:lvlJc w:val="left"/>
      <w:pPr>
        <w:tabs>
          <w:tab w:val="num" w:pos="2160"/>
        </w:tabs>
        <w:ind w:left="2160" w:hanging="360"/>
      </w:pPr>
      <w:rPr>
        <w:rFonts w:ascii="Wingdings" w:hAnsi="Wingdings" w:hint="default"/>
      </w:rPr>
    </w:lvl>
    <w:lvl w:ilvl="3" w:tplc="255EE0EC" w:tentative="1">
      <w:start w:val="1"/>
      <w:numFmt w:val="bullet"/>
      <w:lvlText w:val=""/>
      <w:lvlJc w:val="left"/>
      <w:pPr>
        <w:tabs>
          <w:tab w:val="num" w:pos="2880"/>
        </w:tabs>
        <w:ind w:left="2880" w:hanging="360"/>
      </w:pPr>
      <w:rPr>
        <w:rFonts w:ascii="Symbol" w:hAnsi="Symbol" w:hint="default"/>
      </w:rPr>
    </w:lvl>
    <w:lvl w:ilvl="4" w:tplc="535A057E" w:tentative="1">
      <w:start w:val="1"/>
      <w:numFmt w:val="bullet"/>
      <w:lvlText w:val="o"/>
      <w:lvlJc w:val="left"/>
      <w:pPr>
        <w:tabs>
          <w:tab w:val="num" w:pos="3600"/>
        </w:tabs>
        <w:ind w:left="3600" w:hanging="360"/>
      </w:pPr>
      <w:rPr>
        <w:rFonts w:ascii="Courier New" w:hAnsi="Courier New" w:cs="Courier New" w:hint="default"/>
      </w:rPr>
    </w:lvl>
    <w:lvl w:ilvl="5" w:tplc="FB08F506" w:tentative="1">
      <w:start w:val="1"/>
      <w:numFmt w:val="bullet"/>
      <w:lvlText w:val=""/>
      <w:lvlJc w:val="left"/>
      <w:pPr>
        <w:tabs>
          <w:tab w:val="num" w:pos="4320"/>
        </w:tabs>
        <w:ind w:left="4320" w:hanging="360"/>
      </w:pPr>
      <w:rPr>
        <w:rFonts w:ascii="Wingdings" w:hAnsi="Wingdings" w:hint="default"/>
      </w:rPr>
    </w:lvl>
    <w:lvl w:ilvl="6" w:tplc="8B28EF86" w:tentative="1">
      <w:start w:val="1"/>
      <w:numFmt w:val="bullet"/>
      <w:lvlText w:val=""/>
      <w:lvlJc w:val="left"/>
      <w:pPr>
        <w:tabs>
          <w:tab w:val="num" w:pos="5040"/>
        </w:tabs>
        <w:ind w:left="5040" w:hanging="360"/>
      </w:pPr>
      <w:rPr>
        <w:rFonts w:ascii="Symbol" w:hAnsi="Symbol" w:hint="default"/>
      </w:rPr>
    </w:lvl>
    <w:lvl w:ilvl="7" w:tplc="86B418C0" w:tentative="1">
      <w:start w:val="1"/>
      <w:numFmt w:val="bullet"/>
      <w:lvlText w:val="o"/>
      <w:lvlJc w:val="left"/>
      <w:pPr>
        <w:tabs>
          <w:tab w:val="num" w:pos="5760"/>
        </w:tabs>
        <w:ind w:left="5760" w:hanging="360"/>
      </w:pPr>
      <w:rPr>
        <w:rFonts w:ascii="Courier New" w:hAnsi="Courier New" w:cs="Courier New" w:hint="default"/>
      </w:rPr>
    </w:lvl>
    <w:lvl w:ilvl="8" w:tplc="F05202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C2D2F"/>
    <w:multiLevelType w:val="multilevel"/>
    <w:tmpl w:val="47BA0FF8"/>
    <w:lvl w:ilvl="0">
      <w:start w:val="1"/>
      <w:numFmt w:val="decimal"/>
      <w:lvlText w:val="%1"/>
      <w:lvlJc w:val="left"/>
      <w:pPr>
        <w:tabs>
          <w:tab w:val="num" w:pos="1134"/>
        </w:tabs>
        <w:ind w:left="851" w:hanging="851"/>
      </w:pPr>
      <w:rPr>
        <w:b/>
        <w:i w:val="0"/>
        <w:sz w:val="32"/>
        <w:szCs w:val="32"/>
      </w:rPr>
    </w:lvl>
    <w:lvl w:ilvl="1">
      <w:start w:val="1"/>
      <w:numFmt w:val="none"/>
      <w:suff w:val="nothing"/>
      <w:lvlText w:val=""/>
      <w:lvlJc w:val="left"/>
      <w:pPr>
        <w:ind w:left="851" w:hanging="851"/>
      </w:pPr>
      <w:rPr>
        <w:b/>
        <w:i w:val="0"/>
        <w:sz w:val="28"/>
        <w:szCs w:val="28"/>
      </w:rPr>
    </w:lvl>
    <w:lvl w:ilvl="2">
      <w:start w:val="1"/>
      <w:numFmt w:val="decimal"/>
      <w:lvlText w:val="%1.%3"/>
      <w:lvlJc w:val="left"/>
      <w:pPr>
        <w:tabs>
          <w:tab w:val="num" w:pos="1374"/>
        </w:tabs>
        <w:ind w:left="851" w:hanging="851"/>
      </w:pPr>
      <w:rPr>
        <w:b/>
        <w:i w:val="0"/>
        <w:sz w:val="24"/>
        <w:szCs w:val="24"/>
      </w:rPr>
    </w:lvl>
    <w:lvl w:ilvl="3">
      <w:start w:val="1"/>
      <w:numFmt w:val="none"/>
      <w:suff w:val="nothing"/>
      <w:lvlText w:val=""/>
      <w:lvlJc w:val="left"/>
      <w:pPr>
        <w:ind w:left="0" w:firstLine="0"/>
      </w:pPr>
    </w:lvl>
    <w:lvl w:ilvl="4">
      <w:start w:val="1"/>
      <w:numFmt w:val="decimal"/>
      <w:lvlText w:val="%1.%3.%5"/>
      <w:lvlJc w:val="left"/>
      <w:pPr>
        <w:tabs>
          <w:tab w:val="num" w:pos="1134"/>
        </w:tabs>
        <w:ind w:left="1134" w:hanging="1134"/>
      </w:pPr>
      <w:rPr>
        <w:b/>
        <w:i w:val="0"/>
        <w:sz w:val="22"/>
        <w:szCs w:val="22"/>
      </w:rPr>
    </w:lvl>
    <w:lvl w:ilvl="5">
      <w:start w:val="1"/>
      <w:numFmt w:val="decimal"/>
      <w:lvlText w:val="%1.%3.%5.%6"/>
      <w:lvlJc w:val="left"/>
      <w:pPr>
        <w:tabs>
          <w:tab w:val="num" w:pos="1134"/>
        </w:tabs>
        <w:ind w:left="1134" w:hanging="1134"/>
      </w:pPr>
      <w:rPr>
        <w:b w:val="0"/>
        <w:i w:val="0"/>
        <w:sz w:val="22"/>
        <w:szCs w:val="22"/>
      </w:rPr>
    </w:lvl>
    <w:lvl w:ilvl="6">
      <w:start w:val="1"/>
      <w:numFmt w:val="decimal"/>
      <w:lvlText w:val="%1.%3.%5.%6.%7"/>
      <w:lvlJc w:val="left"/>
      <w:pPr>
        <w:tabs>
          <w:tab w:val="num" w:pos="1701"/>
        </w:tabs>
        <w:ind w:left="1701" w:hanging="1701"/>
      </w:pPr>
      <w:rPr>
        <w:b w:val="0"/>
        <w:i w:val="0"/>
        <w:sz w:val="22"/>
        <w:szCs w:val="22"/>
      </w:rPr>
    </w:lvl>
    <w:lvl w:ilvl="7">
      <w:start w:val="1"/>
      <w:numFmt w:val="decimal"/>
      <w:lvlText w:val="%1.%3.%5.%6.%7.%8"/>
      <w:lvlJc w:val="left"/>
      <w:pPr>
        <w:tabs>
          <w:tab w:val="num" w:pos="1701"/>
        </w:tabs>
        <w:ind w:left="1701" w:hanging="1701"/>
      </w:pPr>
      <w:rPr>
        <w:b w:val="0"/>
        <w:i w:val="0"/>
        <w:sz w:val="22"/>
        <w:szCs w:val="22"/>
      </w:rPr>
    </w:lvl>
    <w:lvl w:ilvl="8">
      <w:start w:val="1"/>
      <w:numFmt w:val="decimal"/>
      <w:lvlText w:val="%1.%3.%5.%6.%7.%8.%9"/>
      <w:lvlJc w:val="left"/>
      <w:pPr>
        <w:tabs>
          <w:tab w:val="num" w:pos="1701"/>
        </w:tabs>
        <w:ind w:left="1701" w:hanging="1701"/>
      </w:pPr>
      <w:rPr>
        <w:b w:val="0"/>
        <w:i w:val="0"/>
        <w:sz w:val="22"/>
        <w:szCs w:val="22"/>
      </w:rPr>
    </w:lvl>
  </w:abstractNum>
  <w:abstractNum w:abstractNumId="6" w15:restartNumberingAfterBreak="0">
    <w:nsid w:val="1064012D"/>
    <w:multiLevelType w:val="hybridMultilevel"/>
    <w:tmpl w:val="7854CE80"/>
    <w:name w:val="Outline"/>
    <w:lvl w:ilvl="0" w:tplc="F5BA9A1E">
      <w:start w:val="1"/>
      <w:numFmt w:val="bullet"/>
      <w:lvlText w:val="•"/>
      <w:lvlJc w:val="left"/>
      <w:pPr>
        <w:ind w:left="360" w:hanging="360"/>
      </w:pPr>
      <w:rPr>
        <w:rFonts w:ascii="Arial" w:hAnsi="Arial" w:hint="default"/>
        <w:color w:val="0080B9"/>
        <w:sz w:val="24"/>
        <w:vertAlign w:val="baseline"/>
      </w:rPr>
    </w:lvl>
    <w:lvl w:ilvl="1" w:tplc="D6C0302E" w:tentative="1">
      <w:start w:val="1"/>
      <w:numFmt w:val="bullet"/>
      <w:lvlText w:val="o"/>
      <w:lvlJc w:val="left"/>
      <w:pPr>
        <w:ind w:left="1440" w:hanging="360"/>
      </w:pPr>
      <w:rPr>
        <w:rFonts w:ascii="Courier New" w:hAnsi="Courier New" w:cs="Courier New" w:hint="default"/>
      </w:rPr>
    </w:lvl>
    <w:lvl w:ilvl="2" w:tplc="BE067B5E" w:tentative="1">
      <w:start w:val="1"/>
      <w:numFmt w:val="bullet"/>
      <w:lvlText w:val=""/>
      <w:lvlJc w:val="left"/>
      <w:pPr>
        <w:ind w:left="2160" w:hanging="360"/>
      </w:pPr>
      <w:rPr>
        <w:rFonts w:ascii="Wingdings" w:hAnsi="Wingdings" w:hint="default"/>
      </w:rPr>
    </w:lvl>
    <w:lvl w:ilvl="3" w:tplc="5808B764" w:tentative="1">
      <w:start w:val="1"/>
      <w:numFmt w:val="bullet"/>
      <w:lvlText w:val=""/>
      <w:lvlJc w:val="left"/>
      <w:pPr>
        <w:ind w:left="2880" w:hanging="360"/>
      </w:pPr>
      <w:rPr>
        <w:rFonts w:ascii="Symbol" w:hAnsi="Symbol" w:hint="default"/>
      </w:rPr>
    </w:lvl>
    <w:lvl w:ilvl="4" w:tplc="FA147552" w:tentative="1">
      <w:start w:val="1"/>
      <w:numFmt w:val="bullet"/>
      <w:lvlText w:val="o"/>
      <w:lvlJc w:val="left"/>
      <w:pPr>
        <w:ind w:left="3600" w:hanging="360"/>
      </w:pPr>
      <w:rPr>
        <w:rFonts w:ascii="Courier New" w:hAnsi="Courier New" w:cs="Courier New" w:hint="default"/>
      </w:rPr>
    </w:lvl>
    <w:lvl w:ilvl="5" w:tplc="6C3CC950" w:tentative="1">
      <w:start w:val="1"/>
      <w:numFmt w:val="bullet"/>
      <w:lvlText w:val=""/>
      <w:lvlJc w:val="left"/>
      <w:pPr>
        <w:ind w:left="4320" w:hanging="360"/>
      </w:pPr>
      <w:rPr>
        <w:rFonts w:ascii="Wingdings" w:hAnsi="Wingdings" w:hint="default"/>
      </w:rPr>
    </w:lvl>
    <w:lvl w:ilvl="6" w:tplc="7F2E9408" w:tentative="1">
      <w:start w:val="1"/>
      <w:numFmt w:val="bullet"/>
      <w:lvlText w:val=""/>
      <w:lvlJc w:val="left"/>
      <w:pPr>
        <w:ind w:left="5040" w:hanging="360"/>
      </w:pPr>
      <w:rPr>
        <w:rFonts w:ascii="Symbol" w:hAnsi="Symbol" w:hint="default"/>
      </w:rPr>
    </w:lvl>
    <w:lvl w:ilvl="7" w:tplc="5D04FE16" w:tentative="1">
      <w:start w:val="1"/>
      <w:numFmt w:val="bullet"/>
      <w:lvlText w:val="o"/>
      <w:lvlJc w:val="left"/>
      <w:pPr>
        <w:ind w:left="5760" w:hanging="360"/>
      </w:pPr>
      <w:rPr>
        <w:rFonts w:ascii="Courier New" w:hAnsi="Courier New" w:cs="Courier New" w:hint="default"/>
      </w:rPr>
    </w:lvl>
    <w:lvl w:ilvl="8" w:tplc="1B887F7E" w:tentative="1">
      <w:start w:val="1"/>
      <w:numFmt w:val="bullet"/>
      <w:lvlText w:val=""/>
      <w:lvlJc w:val="left"/>
      <w:pPr>
        <w:ind w:left="6480" w:hanging="360"/>
      </w:pPr>
      <w:rPr>
        <w:rFonts w:ascii="Wingdings" w:hAnsi="Wingdings" w:hint="default"/>
      </w:rPr>
    </w:lvl>
  </w:abstractNum>
  <w:abstractNum w:abstractNumId="7" w15:restartNumberingAfterBreak="0">
    <w:nsid w:val="13C35B83"/>
    <w:multiLevelType w:val="hybridMultilevel"/>
    <w:tmpl w:val="B8008768"/>
    <w:lvl w:ilvl="0" w:tplc="F6BA08DC">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8" w15:restartNumberingAfterBreak="0">
    <w:nsid w:val="15162450"/>
    <w:multiLevelType w:val="hybridMultilevel"/>
    <w:tmpl w:val="531CC836"/>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5E10F04"/>
    <w:multiLevelType w:val="multilevel"/>
    <w:tmpl w:val="68FE3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69D4AE5"/>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1BE9004D"/>
    <w:multiLevelType w:val="hybridMultilevel"/>
    <w:tmpl w:val="2B8E72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0B32E7D"/>
    <w:multiLevelType w:val="multilevel"/>
    <w:tmpl w:val="4052E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86033EF"/>
    <w:multiLevelType w:val="hybridMultilevel"/>
    <w:tmpl w:val="0D34F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654018"/>
    <w:multiLevelType w:val="hybridMultilevel"/>
    <w:tmpl w:val="3462E8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7" w15:restartNumberingAfterBreak="0">
    <w:nsid w:val="39FF324E"/>
    <w:multiLevelType w:val="hybridMultilevel"/>
    <w:tmpl w:val="C3FADB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5173DB"/>
    <w:multiLevelType w:val="hybridMultilevel"/>
    <w:tmpl w:val="43D6D626"/>
    <w:lvl w:ilvl="0" w:tplc="0E52A682">
      <w:start w:val="1"/>
      <w:numFmt w:val="bullet"/>
      <w:pStyle w:val="Aufzhlung2CDB"/>
      <w:lvlText w:val=""/>
      <w:lvlJc w:val="left"/>
      <w:pPr>
        <w:tabs>
          <w:tab w:val="num" w:pos="567"/>
        </w:tabs>
        <w:ind w:left="567" w:hanging="283"/>
      </w:pPr>
      <w:rPr>
        <w:rFonts w:ascii="Symbol" w:hAnsi="Symbol" w:hint="default"/>
      </w:rPr>
    </w:lvl>
    <w:lvl w:ilvl="1" w:tplc="59DCDA08" w:tentative="1">
      <w:start w:val="1"/>
      <w:numFmt w:val="bullet"/>
      <w:lvlText w:val="o"/>
      <w:lvlJc w:val="left"/>
      <w:pPr>
        <w:tabs>
          <w:tab w:val="num" w:pos="1440"/>
        </w:tabs>
        <w:ind w:left="1440" w:hanging="360"/>
      </w:pPr>
      <w:rPr>
        <w:rFonts w:ascii="Courier New" w:hAnsi="Courier New" w:cs="Courier New" w:hint="default"/>
      </w:rPr>
    </w:lvl>
    <w:lvl w:ilvl="2" w:tplc="F6D03D4E" w:tentative="1">
      <w:start w:val="1"/>
      <w:numFmt w:val="bullet"/>
      <w:lvlText w:val=""/>
      <w:lvlJc w:val="left"/>
      <w:pPr>
        <w:tabs>
          <w:tab w:val="num" w:pos="2160"/>
        </w:tabs>
        <w:ind w:left="2160" w:hanging="360"/>
      </w:pPr>
      <w:rPr>
        <w:rFonts w:ascii="Wingdings" w:hAnsi="Wingdings" w:hint="default"/>
      </w:rPr>
    </w:lvl>
    <w:lvl w:ilvl="3" w:tplc="484AB84C" w:tentative="1">
      <w:start w:val="1"/>
      <w:numFmt w:val="bullet"/>
      <w:lvlText w:val=""/>
      <w:lvlJc w:val="left"/>
      <w:pPr>
        <w:tabs>
          <w:tab w:val="num" w:pos="2880"/>
        </w:tabs>
        <w:ind w:left="2880" w:hanging="360"/>
      </w:pPr>
      <w:rPr>
        <w:rFonts w:ascii="Symbol" w:hAnsi="Symbol" w:hint="default"/>
      </w:rPr>
    </w:lvl>
    <w:lvl w:ilvl="4" w:tplc="E7228016" w:tentative="1">
      <w:start w:val="1"/>
      <w:numFmt w:val="bullet"/>
      <w:lvlText w:val="o"/>
      <w:lvlJc w:val="left"/>
      <w:pPr>
        <w:tabs>
          <w:tab w:val="num" w:pos="3600"/>
        </w:tabs>
        <w:ind w:left="3600" w:hanging="360"/>
      </w:pPr>
      <w:rPr>
        <w:rFonts w:ascii="Courier New" w:hAnsi="Courier New" w:cs="Courier New" w:hint="default"/>
      </w:rPr>
    </w:lvl>
    <w:lvl w:ilvl="5" w:tplc="2D627B56" w:tentative="1">
      <w:start w:val="1"/>
      <w:numFmt w:val="bullet"/>
      <w:lvlText w:val=""/>
      <w:lvlJc w:val="left"/>
      <w:pPr>
        <w:tabs>
          <w:tab w:val="num" w:pos="4320"/>
        </w:tabs>
        <w:ind w:left="4320" w:hanging="360"/>
      </w:pPr>
      <w:rPr>
        <w:rFonts w:ascii="Wingdings" w:hAnsi="Wingdings" w:hint="default"/>
      </w:rPr>
    </w:lvl>
    <w:lvl w:ilvl="6" w:tplc="EF5EB1CC" w:tentative="1">
      <w:start w:val="1"/>
      <w:numFmt w:val="bullet"/>
      <w:lvlText w:val=""/>
      <w:lvlJc w:val="left"/>
      <w:pPr>
        <w:tabs>
          <w:tab w:val="num" w:pos="5040"/>
        </w:tabs>
        <w:ind w:left="5040" w:hanging="360"/>
      </w:pPr>
      <w:rPr>
        <w:rFonts w:ascii="Symbol" w:hAnsi="Symbol" w:hint="default"/>
      </w:rPr>
    </w:lvl>
    <w:lvl w:ilvl="7" w:tplc="4C6ADCF2" w:tentative="1">
      <w:start w:val="1"/>
      <w:numFmt w:val="bullet"/>
      <w:lvlText w:val="o"/>
      <w:lvlJc w:val="left"/>
      <w:pPr>
        <w:tabs>
          <w:tab w:val="num" w:pos="5760"/>
        </w:tabs>
        <w:ind w:left="5760" w:hanging="360"/>
      </w:pPr>
      <w:rPr>
        <w:rFonts w:ascii="Courier New" w:hAnsi="Courier New" w:cs="Courier New" w:hint="default"/>
      </w:rPr>
    </w:lvl>
    <w:lvl w:ilvl="8" w:tplc="CB78484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B44EE0"/>
    <w:multiLevelType w:val="hybridMultilevel"/>
    <w:tmpl w:val="E03C104E"/>
    <w:lvl w:ilvl="0" w:tplc="AB34874E">
      <w:start w:val="1"/>
      <w:numFmt w:val="bullet"/>
      <w:pStyle w:val="Aufzhlung3CDB"/>
      <w:lvlText w:val=""/>
      <w:lvlJc w:val="left"/>
      <w:pPr>
        <w:tabs>
          <w:tab w:val="num" w:pos="851"/>
        </w:tabs>
        <w:ind w:left="851" w:hanging="284"/>
      </w:pPr>
      <w:rPr>
        <w:rFonts w:ascii="Symbol" w:hAnsi="Symbol" w:hint="default"/>
      </w:rPr>
    </w:lvl>
    <w:lvl w:ilvl="1" w:tplc="53C8A07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BB4602"/>
    <w:multiLevelType w:val="multilevel"/>
    <w:tmpl w:val="DF8801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BEB53E2"/>
    <w:multiLevelType w:val="hybridMultilevel"/>
    <w:tmpl w:val="E068771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19D66E8"/>
    <w:multiLevelType w:val="hybridMultilevel"/>
    <w:tmpl w:val="165C0BAE"/>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1B32C57"/>
    <w:multiLevelType w:val="hybridMultilevel"/>
    <w:tmpl w:val="D7381862"/>
    <w:lvl w:ilvl="0" w:tplc="33B89B2E">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4" w15:restartNumberingAfterBreak="0">
    <w:nsid w:val="43D91533"/>
    <w:multiLevelType w:val="hybridMultilevel"/>
    <w:tmpl w:val="C79A179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48604D0"/>
    <w:multiLevelType w:val="hybridMultilevel"/>
    <w:tmpl w:val="590CA248"/>
    <w:lvl w:ilvl="0" w:tplc="02F4B9BA">
      <w:start w:val="1"/>
      <w:numFmt w:val="decimal"/>
      <w:pStyle w:val="AufzhlungNumero"/>
      <w:lvlText w:val="%1."/>
      <w:lvlJc w:val="left"/>
      <w:pPr>
        <w:ind w:left="720" w:hanging="360"/>
      </w:pPr>
    </w:lvl>
    <w:lvl w:ilvl="1" w:tplc="08070003" w:tentative="1">
      <w:start w:val="1"/>
      <w:numFmt w:val="lowerLetter"/>
      <w:lvlText w:val="%2."/>
      <w:lvlJc w:val="left"/>
      <w:pPr>
        <w:ind w:left="1440" w:hanging="360"/>
      </w:pPr>
    </w:lvl>
    <w:lvl w:ilvl="2" w:tplc="08070005" w:tentative="1">
      <w:start w:val="1"/>
      <w:numFmt w:val="lowerRoman"/>
      <w:lvlText w:val="%3."/>
      <w:lvlJc w:val="right"/>
      <w:pPr>
        <w:ind w:left="2160" w:hanging="180"/>
      </w:pPr>
    </w:lvl>
    <w:lvl w:ilvl="3" w:tplc="08070001" w:tentative="1">
      <w:start w:val="1"/>
      <w:numFmt w:val="decimal"/>
      <w:lvlText w:val="%4."/>
      <w:lvlJc w:val="left"/>
      <w:pPr>
        <w:ind w:left="2880" w:hanging="360"/>
      </w:pPr>
    </w:lvl>
    <w:lvl w:ilvl="4" w:tplc="08070003" w:tentative="1">
      <w:start w:val="1"/>
      <w:numFmt w:val="lowerLetter"/>
      <w:lvlText w:val="%5."/>
      <w:lvlJc w:val="left"/>
      <w:pPr>
        <w:ind w:left="3600" w:hanging="360"/>
      </w:pPr>
    </w:lvl>
    <w:lvl w:ilvl="5" w:tplc="08070005" w:tentative="1">
      <w:start w:val="1"/>
      <w:numFmt w:val="lowerRoman"/>
      <w:lvlText w:val="%6."/>
      <w:lvlJc w:val="right"/>
      <w:pPr>
        <w:ind w:left="4320" w:hanging="180"/>
      </w:pPr>
    </w:lvl>
    <w:lvl w:ilvl="6" w:tplc="08070001" w:tentative="1">
      <w:start w:val="1"/>
      <w:numFmt w:val="decimal"/>
      <w:lvlText w:val="%7."/>
      <w:lvlJc w:val="left"/>
      <w:pPr>
        <w:ind w:left="5040" w:hanging="360"/>
      </w:pPr>
    </w:lvl>
    <w:lvl w:ilvl="7" w:tplc="08070003" w:tentative="1">
      <w:start w:val="1"/>
      <w:numFmt w:val="lowerLetter"/>
      <w:lvlText w:val="%8."/>
      <w:lvlJc w:val="left"/>
      <w:pPr>
        <w:ind w:left="5760" w:hanging="360"/>
      </w:pPr>
    </w:lvl>
    <w:lvl w:ilvl="8" w:tplc="08070005" w:tentative="1">
      <w:start w:val="1"/>
      <w:numFmt w:val="lowerRoman"/>
      <w:lvlText w:val="%9."/>
      <w:lvlJc w:val="right"/>
      <w:pPr>
        <w:ind w:left="6480" w:hanging="180"/>
      </w:pPr>
    </w:lvl>
  </w:abstractNum>
  <w:abstractNum w:abstractNumId="26" w15:restartNumberingAfterBreak="0">
    <w:nsid w:val="45935924"/>
    <w:multiLevelType w:val="hybridMultilevel"/>
    <w:tmpl w:val="2C5061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F6F0C3A"/>
    <w:multiLevelType w:val="hybridMultilevel"/>
    <w:tmpl w:val="B622EDF2"/>
    <w:lvl w:ilvl="0" w:tplc="4ED494E2">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64D03DD"/>
    <w:multiLevelType w:val="hybridMultilevel"/>
    <w:tmpl w:val="D7A43002"/>
    <w:lvl w:ilvl="0" w:tplc="F2E4D368">
      <w:start w:val="1"/>
      <w:numFmt w:val="decimal"/>
      <w:pStyle w:val="Aufzhlung"/>
      <w:lvlText w:val="%1."/>
      <w:lvlJc w:val="left"/>
      <w:pPr>
        <w:ind w:left="360" w:hanging="360"/>
      </w:pPr>
      <w:rPr>
        <w:rFonts w:hint="default"/>
        <w:color w:val="auto"/>
        <w:sz w:val="24"/>
        <w:vertAlign w:val="baseline"/>
      </w:rPr>
    </w:lvl>
    <w:lvl w:ilvl="1" w:tplc="08070019" w:tentative="1">
      <w:start w:val="1"/>
      <w:numFmt w:val="bullet"/>
      <w:lvlText w:val="o"/>
      <w:lvlJc w:val="left"/>
      <w:pPr>
        <w:ind w:left="1440" w:hanging="360"/>
      </w:pPr>
      <w:rPr>
        <w:rFonts w:ascii="Courier New" w:hAnsi="Courier New" w:cs="Courier New" w:hint="default"/>
      </w:rPr>
    </w:lvl>
    <w:lvl w:ilvl="2" w:tplc="0807001B" w:tentative="1">
      <w:start w:val="1"/>
      <w:numFmt w:val="bullet"/>
      <w:lvlText w:val=""/>
      <w:lvlJc w:val="left"/>
      <w:pPr>
        <w:ind w:left="2160" w:hanging="360"/>
      </w:pPr>
      <w:rPr>
        <w:rFonts w:ascii="Wingdings" w:hAnsi="Wingdings" w:hint="default"/>
      </w:rPr>
    </w:lvl>
    <w:lvl w:ilvl="3" w:tplc="0807000F" w:tentative="1">
      <w:start w:val="1"/>
      <w:numFmt w:val="bullet"/>
      <w:lvlText w:val=""/>
      <w:lvlJc w:val="left"/>
      <w:pPr>
        <w:ind w:left="2880" w:hanging="360"/>
      </w:pPr>
      <w:rPr>
        <w:rFonts w:ascii="Symbol" w:hAnsi="Symbol" w:hint="default"/>
      </w:rPr>
    </w:lvl>
    <w:lvl w:ilvl="4" w:tplc="08070019" w:tentative="1">
      <w:start w:val="1"/>
      <w:numFmt w:val="bullet"/>
      <w:lvlText w:val="o"/>
      <w:lvlJc w:val="left"/>
      <w:pPr>
        <w:ind w:left="3600" w:hanging="360"/>
      </w:pPr>
      <w:rPr>
        <w:rFonts w:ascii="Courier New" w:hAnsi="Courier New" w:cs="Courier New" w:hint="default"/>
      </w:rPr>
    </w:lvl>
    <w:lvl w:ilvl="5" w:tplc="0807001B" w:tentative="1">
      <w:start w:val="1"/>
      <w:numFmt w:val="bullet"/>
      <w:lvlText w:val=""/>
      <w:lvlJc w:val="left"/>
      <w:pPr>
        <w:ind w:left="4320" w:hanging="360"/>
      </w:pPr>
      <w:rPr>
        <w:rFonts w:ascii="Wingdings" w:hAnsi="Wingdings" w:hint="default"/>
      </w:rPr>
    </w:lvl>
    <w:lvl w:ilvl="6" w:tplc="0807000F" w:tentative="1">
      <w:start w:val="1"/>
      <w:numFmt w:val="bullet"/>
      <w:lvlText w:val=""/>
      <w:lvlJc w:val="left"/>
      <w:pPr>
        <w:ind w:left="5040" w:hanging="360"/>
      </w:pPr>
      <w:rPr>
        <w:rFonts w:ascii="Symbol" w:hAnsi="Symbol" w:hint="default"/>
      </w:rPr>
    </w:lvl>
    <w:lvl w:ilvl="7" w:tplc="08070019" w:tentative="1">
      <w:start w:val="1"/>
      <w:numFmt w:val="bullet"/>
      <w:lvlText w:val="o"/>
      <w:lvlJc w:val="left"/>
      <w:pPr>
        <w:ind w:left="5760" w:hanging="360"/>
      </w:pPr>
      <w:rPr>
        <w:rFonts w:ascii="Courier New" w:hAnsi="Courier New" w:cs="Courier New" w:hint="default"/>
      </w:rPr>
    </w:lvl>
    <w:lvl w:ilvl="8" w:tplc="0807001B" w:tentative="1">
      <w:start w:val="1"/>
      <w:numFmt w:val="bullet"/>
      <w:lvlText w:val=""/>
      <w:lvlJc w:val="left"/>
      <w:pPr>
        <w:ind w:left="6480" w:hanging="360"/>
      </w:pPr>
      <w:rPr>
        <w:rFonts w:ascii="Wingdings" w:hAnsi="Wingdings" w:hint="default"/>
      </w:rPr>
    </w:lvl>
  </w:abstractNum>
  <w:abstractNum w:abstractNumId="29" w15:restartNumberingAfterBreak="0">
    <w:nsid w:val="59637DC6"/>
    <w:multiLevelType w:val="hybridMultilevel"/>
    <w:tmpl w:val="3D566272"/>
    <w:lvl w:ilvl="0" w:tplc="1F1CF0A2">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30" w15:restartNumberingAfterBreak="0">
    <w:nsid w:val="5A7929B4"/>
    <w:multiLevelType w:val="hybridMultilevel"/>
    <w:tmpl w:val="186E8034"/>
    <w:lvl w:ilvl="0" w:tplc="DE505500">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5AD85BAB"/>
    <w:multiLevelType w:val="hybridMultilevel"/>
    <w:tmpl w:val="F87C5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4109F"/>
    <w:multiLevelType w:val="hybridMultilevel"/>
    <w:tmpl w:val="ACE09FFE"/>
    <w:lvl w:ilvl="0" w:tplc="08070001">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CD655F4"/>
    <w:multiLevelType w:val="hybridMultilevel"/>
    <w:tmpl w:val="08CA6B64"/>
    <w:lvl w:ilvl="0" w:tplc="86D050EC">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4" w15:restartNumberingAfterBreak="0">
    <w:nsid w:val="5DE61175"/>
    <w:multiLevelType w:val="multilevel"/>
    <w:tmpl w:val="E24646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FD11A17"/>
    <w:multiLevelType w:val="hybridMultilevel"/>
    <w:tmpl w:val="C79A179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61D61FDD"/>
    <w:multiLevelType w:val="hybridMultilevel"/>
    <w:tmpl w:val="F4588EBA"/>
    <w:lvl w:ilvl="0" w:tplc="5A76C644">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46827CC"/>
    <w:multiLevelType w:val="multilevel"/>
    <w:tmpl w:val="CCC8CE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660B6DD5"/>
    <w:multiLevelType w:val="hybridMultilevel"/>
    <w:tmpl w:val="E068771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6D8F4E07"/>
    <w:multiLevelType w:val="multilevel"/>
    <w:tmpl w:val="2E5843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72C25F11"/>
    <w:multiLevelType w:val="hybridMultilevel"/>
    <w:tmpl w:val="B1E8B1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4221B2E"/>
    <w:multiLevelType w:val="hybridMultilevel"/>
    <w:tmpl w:val="2F1A7B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644636D"/>
    <w:multiLevelType w:val="multilevel"/>
    <w:tmpl w:val="36B05F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76B02094"/>
    <w:multiLevelType w:val="hybridMultilevel"/>
    <w:tmpl w:val="08BEAEB0"/>
    <w:lvl w:ilvl="0" w:tplc="D70457E2">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4"/>
  </w:num>
  <w:num w:numId="2">
    <w:abstractNumId w:val="4"/>
  </w:num>
  <w:num w:numId="3">
    <w:abstractNumId w:val="18"/>
  </w:num>
  <w:num w:numId="4">
    <w:abstractNumId w:val="19"/>
  </w:num>
  <w:num w:numId="5">
    <w:abstractNumId w:val="29"/>
  </w:num>
  <w:num w:numId="6">
    <w:abstractNumId w:val="23"/>
  </w:num>
  <w:num w:numId="7">
    <w:abstractNumId w:val="33"/>
  </w:num>
  <w:num w:numId="8">
    <w:abstractNumId w:val="27"/>
  </w:num>
  <w:num w:numId="9">
    <w:abstractNumId w:val="30"/>
  </w:num>
  <w:num w:numId="10">
    <w:abstractNumId w:val="7"/>
  </w:num>
  <w:num w:numId="11">
    <w:abstractNumId w:val="16"/>
  </w:num>
  <w:num w:numId="12">
    <w:abstractNumId w:val="43"/>
  </w:num>
  <w:num w:numId="13">
    <w:abstractNumId w:val="32"/>
  </w:num>
  <w:num w:numId="14">
    <w:abstractNumId w:val="25"/>
  </w:num>
  <w:num w:numId="15">
    <w:abstractNumId w:val="36"/>
  </w:num>
  <w:num w:numId="16">
    <w:abstractNumId w:val="28"/>
  </w:num>
  <w:num w:numId="17">
    <w:abstractNumId w:val="3"/>
  </w:num>
  <w:num w:numId="18">
    <w:abstractNumId w:val="12"/>
  </w:num>
  <w:num w:numId="19">
    <w:abstractNumId w:val="31"/>
  </w:num>
  <w:num w:numId="20">
    <w:abstractNumId w:val="14"/>
  </w:num>
  <w:num w:numId="21">
    <w:abstractNumId w:val="41"/>
  </w:num>
  <w:num w:numId="22">
    <w:abstractNumId w:val="34"/>
  </w:num>
  <w:num w:numId="23">
    <w:abstractNumId w:val="42"/>
  </w:num>
  <w:num w:numId="24">
    <w:abstractNumId w:val="5"/>
  </w:num>
  <w:num w:numId="25">
    <w:abstractNumId w:val="20"/>
  </w:num>
  <w:num w:numId="26">
    <w:abstractNumId w:val="13"/>
  </w:num>
  <w:num w:numId="27">
    <w:abstractNumId w:val="39"/>
  </w:num>
  <w:num w:numId="28">
    <w:abstractNumId w:val="1"/>
  </w:num>
  <w:num w:numId="29">
    <w:abstractNumId w:val="37"/>
  </w:num>
  <w:num w:numId="30">
    <w:abstractNumId w:val="9"/>
  </w:num>
  <w:num w:numId="31">
    <w:abstractNumId w:val="38"/>
  </w:num>
  <w:num w:numId="32">
    <w:abstractNumId w:val="22"/>
  </w:num>
  <w:num w:numId="33">
    <w:abstractNumId w:val="8"/>
  </w:num>
  <w:num w:numId="34">
    <w:abstractNumId w:val="10"/>
  </w:num>
  <w:num w:numId="35">
    <w:abstractNumId w:val="11"/>
  </w:num>
  <w:num w:numId="36">
    <w:abstractNumId w:val="35"/>
  </w:num>
  <w:num w:numId="37">
    <w:abstractNumId w:val="17"/>
  </w:num>
  <w:num w:numId="38">
    <w:abstractNumId w:val="40"/>
  </w:num>
  <w:num w:numId="39">
    <w:abstractNumId w:val="0"/>
  </w:num>
  <w:num w:numId="40">
    <w:abstractNumId w:val="26"/>
  </w:num>
  <w:num w:numId="41">
    <w:abstractNumId w:val="15"/>
  </w:num>
  <w:num w:numId="42">
    <w:abstractNumId w:val="2"/>
  </w:num>
  <w:num w:numId="43">
    <w:abstractNumId w:val="21"/>
  </w:num>
  <w:num w:numId="44">
    <w:abstractNumId w:val="24"/>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 Ninck">
    <w15:presenceInfo w15:providerId="Windows Live" w15:userId="86a0c9493a6620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AF4D25"/>
    <w:rsid w:val="00012C12"/>
    <w:rsid w:val="00022BFE"/>
    <w:rsid w:val="00041841"/>
    <w:rsid w:val="000524FE"/>
    <w:rsid w:val="00071485"/>
    <w:rsid w:val="00076A22"/>
    <w:rsid w:val="000922A0"/>
    <w:rsid w:val="000A03A8"/>
    <w:rsid w:val="0011506F"/>
    <w:rsid w:val="001476A2"/>
    <w:rsid w:val="00157686"/>
    <w:rsid w:val="00182BD0"/>
    <w:rsid w:val="001C04D9"/>
    <w:rsid w:val="00214A13"/>
    <w:rsid w:val="00233912"/>
    <w:rsid w:val="00246DE8"/>
    <w:rsid w:val="002512CB"/>
    <w:rsid w:val="00287C71"/>
    <w:rsid w:val="002A0F94"/>
    <w:rsid w:val="002A52AF"/>
    <w:rsid w:val="002F1CF8"/>
    <w:rsid w:val="0035591C"/>
    <w:rsid w:val="00367B9D"/>
    <w:rsid w:val="00373BB6"/>
    <w:rsid w:val="00377C60"/>
    <w:rsid w:val="003D442A"/>
    <w:rsid w:val="003F4D74"/>
    <w:rsid w:val="00486807"/>
    <w:rsid w:val="004C6D01"/>
    <w:rsid w:val="004F57FF"/>
    <w:rsid w:val="004F6D63"/>
    <w:rsid w:val="0050335F"/>
    <w:rsid w:val="005261E9"/>
    <w:rsid w:val="005769FA"/>
    <w:rsid w:val="005A7C27"/>
    <w:rsid w:val="005B7EF1"/>
    <w:rsid w:val="005E53BA"/>
    <w:rsid w:val="006378B0"/>
    <w:rsid w:val="00655717"/>
    <w:rsid w:val="00655B88"/>
    <w:rsid w:val="00655E4F"/>
    <w:rsid w:val="0067365C"/>
    <w:rsid w:val="006D5730"/>
    <w:rsid w:val="00742002"/>
    <w:rsid w:val="0075057F"/>
    <w:rsid w:val="00780E02"/>
    <w:rsid w:val="0079058B"/>
    <w:rsid w:val="00790A1B"/>
    <w:rsid w:val="007F4CA9"/>
    <w:rsid w:val="007F6537"/>
    <w:rsid w:val="008017AF"/>
    <w:rsid w:val="00807A7F"/>
    <w:rsid w:val="00821B53"/>
    <w:rsid w:val="008804F2"/>
    <w:rsid w:val="00882F76"/>
    <w:rsid w:val="008A1EA6"/>
    <w:rsid w:val="008B5144"/>
    <w:rsid w:val="008D0D90"/>
    <w:rsid w:val="008F15A3"/>
    <w:rsid w:val="00921291"/>
    <w:rsid w:val="00936B36"/>
    <w:rsid w:val="00940D7D"/>
    <w:rsid w:val="0096421A"/>
    <w:rsid w:val="00970A5E"/>
    <w:rsid w:val="00994A2A"/>
    <w:rsid w:val="009C1436"/>
    <w:rsid w:val="009E2B47"/>
    <w:rsid w:val="00A424D8"/>
    <w:rsid w:val="00A43481"/>
    <w:rsid w:val="00A54909"/>
    <w:rsid w:val="00A9224A"/>
    <w:rsid w:val="00AC665C"/>
    <w:rsid w:val="00AD6017"/>
    <w:rsid w:val="00AF4D25"/>
    <w:rsid w:val="00AF5E23"/>
    <w:rsid w:val="00B119D6"/>
    <w:rsid w:val="00B32C87"/>
    <w:rsid w:val="00B4415D"/>
    <w:rsid w:val="00B4591E"/>
    <w:rsid w:val="00B62627"/>
    <w:rsid w:val="00B801D8"/>
    <w:rsid w:val="00B85D81"/>
    <w:rsid w:val="00BB0856"/>
    <w:rsid w:val="00C00B37"/>
    <w:rsid w:val="00C07AD0"/>
    <w:rsid w:val="00C25362"/>
    <w:rsid w:val="00C60690"/>
    <w:rsid w:val="00C763AC"/>
    <w:rsid w:val="00C821BC"/>
    <w:rsid w:val="00C82B18"/>
    <w:rsid w:val="00C82E09"/>
    <w:rsid w:val="00C87173"/>
    <w:rsid w:val="00C946C6"/>
    <w:rsid w:val="00CD1A6D"/>
    <w:rsid w:val="00CD589A"/>
    <w:rsid w:val="00CE0475"/>
    <w:rsid w:val="00CE41D3"/>
    <w:rsid w:val="00D02863"/>
    <w:rsid w:val="00D45CE9"/>
    <w:rsid w:val="00D65E8C"/>
    <w:rsid w:val="00DA0DAE"/>
    <w:rsid w:val="00DD1CA5"/>
    <w:rsid w:val="00E80B96"/>
    <w:rsid w:val="00E90C87"/>
    <w:rsid w:val="00E9176B"/>
    <w:rsid w:val="00ED4B17"/>
    <w:rsid w:val="00F07196"/>
    <w:rsid w:val="00F14504"/>
    <w:rsid w:val="00F26651"/>
    <w:rsid w:val="00F352E3"/>
    <w:rsid w:val="00F646D7"/>
    <w:rsid w:val="00F73E77"/>
    <w:rsid w:val="00F93B1E"/>
    <w:rsid w:val="00FE257A"/>
    <w:rsid w:val="00FE619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079092"/>
  <w15:docId w15:val="{EC6EA9D3-339B-42B5-8B48-EAF00351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link w:val="berschrift2Zchn"/>
    <w:qFormat/>
    <w:pPr>
      <w:numPr>
        <w:ilvl w:val="1"/>
      </w:numPr>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qFormat/>
    <w:pPr>
      <w:numPr>
        <w:numId w:val="0"/>
      </w:numPr>
      <w:outlineLvl w:val="3"/>
    </w:pPr>
    <w:rPr>
      <w:bCs w:val="0"/>
      <w:kern w:val="0"/>
      <w:sz w:val="22"/>
      <w:szCs w:val="22"/>
      <w:lang w:eastAsia="de-DE"/>
    </w:rPr>
  </w:style>
  <w:style w:type="paragraph" w:styleId="berschrift5">
    <w:name w:val="heading 5"/>
    <w:basedOn w:val="berschrift1"/>
    <w:next w:val="TextCDB"/>
    <w:qFormat/>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pPr>
      <w:numPr>
        <w:ilvl w:val="6"/>
      </w:numPr>
      <w:tabs>
        <w:tab w:val="clear" w:pos="850"/>
      </w:tabs>
      <w:spacing w:before="240"/>
      <w:outlineLvl w:val="6"/>
    </w:pPr>
    <w:rPr>
      <w:b w:val="0"/>
      <w:sz w:val="22"/>
      <w:szCs w:val="22"/>
    </w:rPr>
  </w:style>
  <w:style w:type="paragraph" w:styleId="berschrift8">
    <w:name w:val="heading 8"/>
    <w:basedOn w:val="berschrift1"/>
    <w:next w:val="TextCDB"/>
    <w:qFormat/>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uiPriority w:val="99"/>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nhideWhenUsed/>
    <w:pPr>
      <w:spacing w:after="120"/>
    </w:pPr>
    <w:rPr>
      <w:rFonts w:ascii="Arial" w:hAnsi="Arial"/>
      <w:sz w:val="22"/>
    </w:rPr>
  </w:style>
  <w:style w:type="character" w:customStyle="1" w:styleId="TextkrperZchn">
    <w:name w:val="Textkörper Zchn"/>
    <w:link w:val="Textkrper"/>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 w:type="character" w:customStyle="1" w:styleId="berschrift2Zchn">
    <w:name w:val="Überschrift 2 Zchn"/>
    <w:basedOn w:val="Absatz-Standardschriftart"/>
    <w:link w:val="berschrift2"/>
    <w:rsid w:val="002512CB"/>
    <w:rPr>
      <w:rFonts w:ascii="Arial" w:hAnsi="Arial" w:cs="Arial"/>
      <w:b/>
      <w:sz w:val="28"/>
      <w:szCs w:val="28"/>
      <w:lang w:eastAsia="de-DE"/>
    </w:rPr>
  </w:style>
  <w:style w:type="paragraph" w:customStyle="1" w:styleId="berschriftVier">
    <w:name w:val="Überschrift Vier"/>
    <w:basedOn w:val="Standard"/>
    <w:next w:val="Standard"/>
    <w:link w:val="berschriftVierZchn"/>
    <w:qFormat/>
    <w:rsid w:val="00AD6017"/>
    <w:pPr>
      <w:spacing w:before="120" w:after="120"/>
    </w:pPr>
    <w:rPr>
      <w:b/>
      <w:bCs/>
    </w:rPr>
  </w:style>
  <w:style w:type="character" w:customStyle="1" w:styleId="berschriftVierZchn">
    <w:name w:val="Überschrift Vier Zchn"/>
    <w:basedOn w:val="Absatz-Standardschriftart"/>
    <w:link w:val="berschriftVier"/>
    <w:rsid w:val="00AD6017"/>
    <w:rPr>
      <w:rFonts w:ascii="Arial" w:hAnsi="Arial"/>
      <w:b/>
      <w:bCs/>
      <w:sz w:val="22"/>
    </w:rPr>
  </w:style>
  <w:style w:type="character" w:styleId="Fett">
    <w:name w:val="Strong"/>
    <w:basedOn w:val="Absatz-Standardschriftart"/>
    <w:uiPriority w:val="22"/>
    <w:qFormat/>
    <w:rsid w:val="00C07AD0"/>
    <w:rPr>
      <w:b/>
      <w:bCs/>
    </w:rPr>
  </w:style>
  <w:style w:type="character" w:customStyle="1" w:styleId="pl-k">
    <w:name w:val="pl-k"/>
    <w:basedOn w:val="Absatz-Standardschriftart"/>
    <w:rsid w:val="00157686"/>
  </w:style>
  <w:style w:type="character" w:customStyle="1" w:styleId="pl-smi">
    <w:name w:val="pl-smi"/>
    <w:basedOn w:val="Absatz-Standardschriftart"/>
    <w:rsid w:val="00157686"/>
  </w:style>
  <w:style w:type="character" w:customStyle="1" w:styleId="pl-en">
    <w:name w:val="pl-en"/>
    <w:basedOn w:val="Absatz-Standardschriftart"/>
    <w:rsid w:val="00157686"/>
  </w:style>
  <w:style w:type="character" w:customStyle="1" w:styleId="pl-v">
    <w:name w:val="pl-v"/>
    <w:basedOn w:val="Absatz-Standardschriftart"/>
    <w:rsid w:val="00157686"/>
  </w:style>
  <w:style w:type="character" w:customStyle="1" w:styleId="pl-c1">
    <w:name w:val="pl-c1"/>
    <w:basedOn w:val="Absatz-Standardschriftart"/>
    <w:rsid w:val="00157686"/>
  </w:style>
  <w:style w:type="paragraph" w:styleId="HTMLVorformatiert">
    <w:name w:val="HTML Preformatted"/>
    <w:basedOn w:val="Standard"/>
    <w:link w:val="HTMLVorformatiertZchn"/>
    <w:uiPriority w:val="99"/>
    <w:semiHidden/>
    <w:unhideWhenUsed/>
    <w:rsid w:val="0015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157686"/>
    <w:rPr>
      <w:rFonts w:ascii="Courier New" w:hAnsi="Courier New" w:cs="Courier New"/>
    </w:rPr>
  </w:style>
  <w:style w:type="character" w:styleId="Kommentarzeichen">
    <w:name w:val="annotation reference"/>
    <w:basedOn w:val="Absatz-Standardschriftart"/>
    <w:uiPriority w:val="99"/>
    <w:semiHidden/>
    <w:unhideWhenUsed/>
    <w:rsid w:val="0079058B"/>
    <w:rPr>
      <w:sz w:val="16"/>
      <w:szCs w:val="16"/>
    </w:rPr>
  </w:style>
  <w:style w:type="paragraph" w:styleId="Kommentartext">
    <w:name w:val="annotation text"/>
    <w:basedOn w:val="Standard"/>
    <w:link w:val="KommentartextZchn"/>
    <w:uiPriority w:val="99"/>
    <w:semiHidden/>
    <w:unhideWhenUsed/>
    <w:rsid w:val="0079058B"/>
    <w:pPr>
      <w:spacing w:line="240" w:lineRule="auto"/>
    </w:pPr>
    <w:rPr>
      <w:sz w:val="20"/>
    </w:rPr>
  </w:style>
  <w:style w:type="character" w:customStyle="1" w:styleId="KommentartextZchn">
    <w:name w:val="Kommentartext Zchn"/>
    <w:basedOn w:val="Absatz-Standardschriftart"/>
    <w:link w:val="Kommentartext"/>
    <w:uiPriority w:val="99"/>
    <w:semiHidden/>
    <w:rsid w:val="0079058B"/>
    <w:rPr>
      <w:rFonts w:ascii="Arial" w:hAnsi="Arial"/>
    </w:rPr>
  </w:style>
  <w:style w:type="paragraph" w:styleId="Kommentarthema">
    <w:name w:val="annotation subject"/>
    <w:basedOn w:val="Kommentartext"/>
    <w:next w:val="Kommentartext"/>
    <w:link w:val="KommentarthemaZchn"/>
    <w:uiPriority w:val="99"/>
    <w:semiHidden/>
    <w:unhideWhenUsed/>
    <w:rsid w:val="0079058B"/>
    <w:rPr>
      <w:b/>
      <w:bCs/>
    </w:rPr>
  </w:style>
  <w:style w:type="character" w:customStyle="1" w:styleId="KommentarthemaZchn">
    <w:name w:val="Kommentarthema Zchn"/>
    <w:basedOn w:val="KommentartextZchn"/>
    <w:link w:val="Kommentarthema"/>
    <w:uiPriority w:val="99"/>
    <w:semiHidden/>
    <w:rsid w:val="0079058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3452">
      <w:bodyDiv w:val="1"/>
      <w:marLeft w:val="0"/>
      <w:marRight w:val="0"/>
      <w:marTop w:val="0"/>
      <w:marBottom w:val="0"/>
      <w:divBdr>
        <w:top w:val="none" w:sz="0" w:space="0" w:color="auto"/>
        <w:left w:val="none" w:sz="0" w:space="0" w:color="auto"/>
        <w:bottom w:val="none" w:sz="0" w:space="0" w:color="auto"/>
        <w:right w:val="none" w:sz="0" w:space="0" w:color="auto"/>
      </w:divBdr>
    </w:div>
    <w:div w:id="1286734570">
      <w:bodyDiv w:val="1"/>
      <w:marLeft w:val="0"/>
      <w:marRight w:val="0"/>
      <w:marTop w:val="0"/>
      <w:marBottom w:val="0"/>
      <w:divBdr>
        <w:top w:val="none" w:sz="0" w:space="0" w:color="auto"/>
        <w:left w:val="none" w:sz="0" w:space="0" w:color="auto"/>
        <w:bottom w:val="none" w:sz="0" w:space="0" w:color="auto"/>
        <w:right w:val="none" w:sz="0" w:space="0" w:color="auto"/>
      </w:divBdr>
    </w:div>
    <w:div w:id="19166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reativeworkline.com/2011/02/rest-und-das-interface-gehoert-di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ocom.de/lexikon/was-ist-js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e.wikipedia.org/wiki/JavaScript_Object_Notati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loudcomputing-insider.de/was-ist-eine-rest-api-a-611116/"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8B550-442D-4139-87A3-C1FB717B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7579</Words>
  <Characters>47752</Characters>
  <Application>Microsoft Office Word</Application>
  <DocSecurity>0</DocSecurity>
  <Lines>397</Lines>
  <Paragraphs>110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55221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Georg Ninck</cp:lastModifiedBy>
  <cp:revision>3</cp:revision>
  <cp:lastPrinted>2006-09-04T06:23:00Z</cp:lastPrinted>
  <dcterms:created xsi:type="dcterms:W3CDTF">2017-12-18T09:54:00Z</dcterms:created>
  <dcterms:modified xsi:type="dcterms:W3CDTF">2017-12-18T10:08:00Z</dcterms:modified>
</cp:coreProperties>
</file>