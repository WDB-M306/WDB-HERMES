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6C1C8" w14:textId="77777777" w:rsidR="00494BD4" w:rsidRPr="00231883" w:rsidRDefault="00494BD4" w:rsidP="00835BB7">
      <w:pPr>
        <w:pStyle w:val="Titel"/>
      </w:pPr>
    </w:p>
    <w:p w14:paraId="3CA51868" w14:textId="77777777" w:rsidR="00D15AD0" w:rsidRPr="00231883" w:rsidRDefault="0036687F" w:rsidP="00835BB7">
      <w:pPr>
        <w:pStyle w:val="Titel"/>
      </w:pPr>
      <w:r>
        <w:t>WDB</w:t>
      </w:r>
      <w:r w:rsidR="005D2160" w:rsidRPr="00231883">
        <w:br/>
      </w:r>
      <w:commentRangeStart w:id="0"/>
      <w:r w:rsidR="00390FAC" w:rsidRPr="00231883">
        <w:t>Studie</w:t>
      </w:r>
      <w:commentRangeEnd w:id="0"/>
      <w:r w:rsidR="009F6EA3">
        <w:rPr>
          <w:rStyle w:val="Kommentarzeichen"/>
          <w:rFonts w:cs="Times New Roman"/>
          <w:b w:val="0"/>
          <w:bCs w:val="0"/>
          <w:kern w:val="0"/>
          <w:lang w:eastAsia="de-CH"/>
        </w:rPr>
        <w:commentReference w:id="0"/>
      </w:r>
    </w:p>
    <w:p w14:paraId="24A62646" w14:textId="77777777" w:rsidR="00DD075E" w:rsidRPr="00231883" w:rsidRDefault="00DD075E" w:rsidP="00835BB7">
      <w:pPr>
        <w:pStyle w:val="Titel"/>
      </w:pPr>
    </w:p>
    <w:tbl>
      <w:tblPr>
        <w:tblW w:w="0" w:type="auto"/>
        <w:tblLook w:val="04A0" w:firstRow="1" w:lastRow="0" w:firstColumn="1" w:lastColumn="0" w:noHBand="0" w:noVBand="1"/>
      </w:tblPr>
      <w:tblGrid>
        <w:gridCol w:w="1951"/>
        <w:gridCol w:w="6662"/>
      </w:tblGrid>
      <w:tr w:rsidR="00DD075E" w:rsidRPr="00231883" w14:paraId="3D0F960E" w14:textId="77777777" w:rsidTr="0022295B">
        <w:trPr>
          <w:trHeight w:val="337"/>
          <w:tblHeader/>
        </w:trPr>
        <w:tc>
          <w:tcPr>
            <w:tcW w:w="1951" w:type="dxa"/>
            <w:shd w:val="clear" w:color="auto" w:fill="auto"/>
          </w:tcPr>
          <w:p w14:paraId="151712C4" w14:textId="77777777" w:rsidR="00DD075E" w:rsidRPr="00231883" w:rsidRDefault="00DD075E" w:rsidP="00082198">
            <w:pPr>
              <w:pStyle w:val="TextCDB"/>
              <w:rPr>
                <w:lang w:val="de-CH"/>
              </w:rPr>
            </w:pPr>
            <w:r w:rsidRPr="00231883">
              <w:rPr>
                <w:lang w:val="de-CH"/>
              </w:rPr>
              <w:t>Auftraggeber</w:t>
            </w:r>
          </w:p>
        </w:tc>
        <w:tc>
          <w:tcPr>
            <w:tcW w:w="6662" w:type="dxa"/>
            <w:shd w:val="clear" w:color="auto" w:fill="auto"/>
          </w:tcPr>
          <w:p w14:paraId="313799AF" w14:textId="77777777" w:rsidR="00AB1BE4" w:rsidRPr="00231883" w:rsidRDefault="00AB1BE4" w:rsidP="00AB1BE4">
            <w:pPr>
              <w:pStyle w:val="TextCDB"/>
              <w:rPr>
                <w:lang w:val="de-CH"/>
              </w:rPr>
            </w:pPr>
            <w:r>
              <w:rPr>
                <w:lang w:val="de-CH"/>
              </w:rPr>
              <w:t>Ninck Georg</w:t>
            </w:r>
          </w:p>
        </w:tc>
      </w:tr>
      <w:tr w:rsidR="00DD075E" w:rsidRPr="00231883" w14:paraId="626393FE" w14:textId="77777777" w:rsidTr="0022295B">
        <w:tc>
          <w:tcPr>
            <w:tcW w:w="1951" w:type="dxa"/>
            <w:shd w:val="clear" w:color="auto" w:fill="auto"/>
          </w:tcPr>
          <w:p w14:paraId="19FC7BDE" w14:textId="77777777" w:rsidR="00DD075E" w:rsidRPr="00231883" w:rsidRDefault="00DD075E" w:rsidP="00082198">
            <w:pPr>
              <w:pStyle w:val="TextCDB"/>
              <w:rPr>
                <w:lang w:val="de-CH"/>
              </w:rPr>
            </w:pPr>
            <w:r w:rsidRPr="00231883">
              <w:rPr>
                <w:lang w:val="de-CH"/>
              </w:rPr>
              <w:t>Projektleiter</w:t>
            </w:r>
          </w:p>
        </w:tc>
        <w:tc>
          <w:tcPr>
            <w:tcW w:w="6662" w:type="dxa"/>
            <w:shd w:val="clear" w:color="auto" w:fill="auto"/>
          </w:tcPr>
          <w:p w14:paraId="0628B2E4" w14:textId="77777777" w:rsidR="00DD075E" w:rsidRPr="00231883" w:rsidRDefault="00AB1BE4" w:rsidP="00082198">
            <w:pPr>
              <w:pStyle w:val="TextCDB"/>
              <w:rPr>
                <w:lang w:val="de-CH"/>
              </w:rPr>
            </w:pPr>
            <w:r>
              <w:rPr>
                <w:lang w:val="de-CH"/>
              </w:rPr>
              <w:t>Häberli Joel</w:t>
            </w:r>
          </w:p>
        </w:tc>
      </w:tr>
      <w:tr w:rsidR="00DD075E" w:rsidRPr="00231883" w14:paraId="0766B4C2" w14:textId="77777777" w:rsidTr="0022295B">
        <w:tc>
          <w:tcPr>
            <w:tcW w:w="1951" w:type="dxa"/>
            <w:shd w:val="clear" w:color="auto" w:fill="auto"/>
          </w:tcPr>
          <w:p w14:paraId="213155D6" w14:textId="77777777" w:rsidR="00DD075E" w:rsidRPr="00231883" w:rsidRDefault="00DD075E" w:rsidP="00082198">
            <w:pPr>
              <w:pStyle w:val="TextCDB"/>
              <w:rPr>
                <w:lang w:val="de-CH"/>
              </w:rPr>
            </w:pPr>
            <w:r w:rsidRPr="00231883">
              <w:rPr>
                <w:lang w:val="de-CH"/>
              </w:rPr>
              <w:t>Autor</w:t>
            </w:r>
          </w:p>
        </w:tc>
        <w:tc>
          <w:tcPr>
            <w:tcW w:w="6662" w:type="dxa"/>
            <w:shd w:val="clear" w:color="auto" w:fill="auto"/>
          </w:tcPr>
          <w:p w14:paraId="7CB6AF0E" w14:textId="77777777" w:rsidR="00DD075E" w:rsidRPr="00231883" w:rsidRDefault="00772CB4" w:rsidP="00082198">
            <w:pPr>
              <w:pStyle w:val="TextCDB"/>
              <w:rPr>
                <w:lang w:val="de-CH"/>
              </w:rPr>
            </w:pPr>
            <w:r w:rsidRPr="00772CB4">
              <w:rPr>
                <w:lang w:val="de-CH"/>
              </w:rPr>
              <w:t>Albrecht Miro, Häberli Joel, Schor David, Keller Anuraly</w:t>
            </w:r>
          </w:p>
        </w:tc>
      </w:tr>
      <w:tr w:rsidR="00DD075E" w:rsidRPr="00231883" w14:paraId="1F75CFF6" w14:textId="77777777" w:rsidTr="0022295B">
        <w:tc>
          <w:tcPr>
            <w:tcW w:w="1951" w:type="dxa"/>
            <w:shd w:val="clear" w:color="auto" w:fill="auto"/>
          </w:tcPr>
          <w:p w14:paraId="0A3135F2" w14:textId="77777777" w:rsidR="00DD075E" w:rsidRPr="00231883" w:rsidRDefault="00DD075E" w:rsidP="00082198">
            <w:pPr>
              <w:pStyle w:val="TextCDB"/>
              <w:rPr>
                <w:lang w:val="de-CH"/>
              </w:rPr>
            </w:pPr>
            <w:r w:rsidRPr="00231883">
              <w:rPr>
                <w:lang w:val="de-CH"/>
              </w:rPr>
              <w:t>Klassifizierung</w:t>
            </w:r>
          </w:p>
        </w:tc>
        <w:tc>
          <w:tcPr>
            <w:tcW w:w="6662" w:type="dxa"/>
            <w:shd w:val="clear" w:color="auto" w:fill="auto"/>
          </w:tcPr>
          <w:p w14:paraId="1CEF329F" w14:textId="77777777" w:rsidR="00DD075E" w:rsidRPr="00231883" w:rsidRDefault="00DD075E" w:rsidP="00082198">
            <w:pPr>
              <w:pStyle w:val="TextCDB"/>
              <w:rPr>
                <w:lang w:val="de-CH"/>
              </w:rPr>
            </w:pPr>
            <w:r w:rsidRPr="00231883">
              <w:rPr>
                <w:lang w:val="de-CH"/>
              </w:rPr>
              <w:t xml:space="preserve">Nicht klassifiziert, </w:t>
            </w:r>
            <w:r w:rsidRPr="00AB1BE4">
              <w:rPr>
                <w:strike/>
                <w:lang w:val="de-CH"/>
              </w:rPr>
              <w:t>Intern, Vertraulich, GEHEIM</w:t>
            </w:r>
          </w:p>
        </w:tc>
      </w:tr>
      <w:tr w:rsidR="00DD075E" w:rsidRPr="00231883" w14:paraId="1F70CCEE" w14:textId="77777777" w:rsidTr="0022295B">
        <w:tc>
          <w:tcPr>
            <w:tcW w:w="1951" w:type="dxa"/>
            <w:shd w:val="clear" w:color="auto" w:fill="auto"/>
          </w:tcPr>
          <w:p w14:paraId="05B7CDD0" w14:textId="77777777" w:rsidR="00DD075E" w:rsidRPr="00231883" w:rsidRDefault="00DD075E" w:rsidP="00082198">
            <w:pPr>
              <w:pStyle w:val="TextCDB"/>
              <w:rPr>
                <w:lang w:val="de-CH"/>
              </w:rPr>
            </w:pPr>
            <w:r w:rsidRPr="00231883">
              <w:rPr>
                <w:lang w:val="de-CH"/>
              </w:rPr>
              <w:t>Status</w:t>
            </w:r>
          </w:p>
        </w:tc>
        <w:tc>
          <w:tcPr>
            <w:tcW w:w="6662" w:type="dxa"/>
            <w:shd w:val="clear" w:color="auto" w:fill="auto"/>
          </w:tcPr>
          <w:p w14:paraId="775F55F0" w14:textId="77777777" w:rsidR="00DD075E" w:rsidRPr="00231883" w:rsidRDefault="005413BD" w:rsidP="00082198">
            <w:pPr>
              <w:pStyle w:val="TextCDB"/>
              <w:rPr>
                <w:lang w:val="de-CH"/>
              </w:rPr>
            </w:pPr>
            <w:r>
              <w:rPr>
                <w:lang w:val="de-CH"/>
              </w:rPr>
              <w:t xml:space="preserve">Zur Prüfung, </w:t>
            </w:r>
            <w:r w:rsidR="00D15AD0" w:rsidRPr="005413BD">
              <w:rPr>
                <w:strike/>
                <w:lang w:val="de-CH"/>
              </w:rPr>
              <w:t>In Arbeit, G</w:t>
            </w:r>
            <w:r w:rsidR="00DD075E" w:rsidRPr="005413BD">
              <w:rPr>
                <w:strike/>
                <w:lang w:val="de-CH"/>
              </w:rPr>
              <w:t>enehmigt</w:t>
            </w:r>
          </w:p>
        </w:tc>
      </w:tr>
      <w:tr w:rsidR="00DD075E" w:rsidRPr="00231883" w14:paraId="0ACC7A51" w14:textId="77777777" w:rsidTr="0022295B">
        <w:tc>
          <w:tcPr>
            <w:tcW w:w="1951" w:type="dxa"/>
            <w:shd w:val="clear" w:color="auto" w:fill="auto"/>
          </w:tcPr>
          <w:p w14:paraId="457279F0" w14:textId="77777777" w:rsidR="00DD075E" w:rsidRPr="00231883" w:rsidRDefault="00DD075E" w:rsidP="00082198">
            <w:pPr>
              <w:pStyle w:val="TextCDB"/>
              <w:rPr>
                <w:lang w:val="de-CH"/>
              </w:rPr>
            </w:pPr>
          </w:p>
        </w:tc>
        <w:tc>
          <w:tcPr>
            <w:tcW w:w="6662" w:type="dxa"/>
            <w:shd w:val="clear" w:color="auto" w:fill="auto"/>
          </w:tcPr>
          <w:p w14:paraId="53BCBDDC" w14:textId="77777777" w:rsidR="00DD075E" w:rsidRPr="00231883" w:rsidRDefault="00DD075E" w:rsidP="00082198">
            <w:pPr>
              <w:pStyle w:val="TextCDB"/>
              <w:rPr>
                <w:lang w:val="de-CH"/>
              </w:rPr>
            </w:pPr>
          </w:p>
        </w:tc>
      </w:tr>
    </w:tbl>
    <w:p w14:paraId="617D1D49" w14:textId="77777777" w:rsidR="00DD075E" w:rsidRPr="00231883" w:rsidRDefault="00835BB7" w:rsidP="00082198">
      <w:pPr>
        <w:pStyle w:val="TextCDB"/>
        <w:rPr>
          <w:lang w:val="de-CH"/>
        </w:rPr>
      </w:pPr>
      <w:r w:rsidRPr="00231883">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124"/>
        <w:gridCol w:w="3901"/>
        <w:gridCol w:w="2520"/>
      </w:tblGrid>
      <w:tr w:rsidR="00C63CFB" w:rsidRPr="00231883" w14:paraId="265BF45D" w14:textId="77777777" w:rsidTr="00BA7BCD">
        <w:trPr>
          <w:tblHeader/>
        </w:trPr>
        <w:tc>
          <w:tcPr>
            <w:tcW w:w="1526" w:type="dxa"/>
            <w:shd w:val="clear" w:color="auto" w:fill="D9D9D9"/>
          </w:tcPr>
          <w:p w14:paraId="17D96BA3" w14:textId="77777777" w:rsidR="00835BB7" w:rsidRPr="00231883" w:rsidRDefault="00835BB7" w:rsidP="00082198">
            <w:pPr>
              <w:pStyle w:val="TextCDB"/>
              <w:rPr>
                <w:lang w:val="de-CH"/>
              </w:rPr>
            </w:pPr>
            <w:r w:rsidRPr="00231883">
              <w:rPr>
                <w:lang w:val="de-CH"/>
              </w:rPr>
              <w:t>Datum</w:t>
            </w:r>
            <w:r w:rsidR="000860C3" w:rsidRPr="00231883">
              <w:rPr>
                <w:lang w:val="de-CH"/>
              </w:rPr>
              <w:tab/>
            </w:r>
          </w:p>
        </w:tc>
        <w:tc>
          <w:tcPr>
            <w:tcW w:w="1134" w:type="dxa"/>
            <w:shd w:val="clear" w:color="auto" w:fill="D9D9D9"/>
          </w:tcPr>
          <w:p w14:paraId="0B031832" w14:textId="77777777" w:rsidR="00835BB7" w:rsidRPr="00231883" w:rsidRDefault="00835BB7" w:rsidP="00082198">
            <w:pPr>
              <w:pStyle w:val="TextCDB"/>
              <w:rPr>
                <w:lang w:val="de-CH"/>
              </w:rPr>
            </w:pPr>
            <w:r w:rsidRPr="00231883">
              <w:rPr>
                <w:lang w:val="de-CH"/>
              </w:rPr>
              <w:t>Version</w:t>
            </w:r>
          </w:p>
        </w:tc>
        <w:tc>
          <w:tcPr>
            <w:tcW w:w="3968" w:type="dxa"/>
            <w:shd w:val="clear" w:color="auto" w:fill="D9D9D9"/>
          </w:tcPr>
          <w:p w14:paraId="10C3F0B0" w14:textId="77777777" w:rsidR="00835BB7" w:rsidRPr="00231883" w:rsidRDefault="00835BB7" w:rsidP="00082198">
            <w:pPr>
              <w:pStyle w:val="TextCDB"/>
              <w:rPr>
                <w:lang w:val="de-CH"/>
              </w:rPr>
            </w:pPr>
            <w:r w:rsidRPr="00231883">
              <w:rPr>
                <w:lang w:val="de-CH"/>
              </w:rPr>
              <w:t>Änderung</w:t>
            </w:r>
          </w:p>
        </w:tc>
        <w:tc>
          <w:tcPr>
            <w:tcW w:w="2551" w:type="dxa"/>
            <w:shd w:val="clear" w:color="auto" w:fill="D9D9D9"/>
          </w:tcPr>
          <w:p w14:paraId="47F53E18" w14:textId="77777777" w:rsidR="00835BB7" w:rsidRPr="00231883" w:rsidRDefault="00835BB7" w:rsidP="00082198">
            <w:pPr>
              <w:pStyle w:val="TextCDB"/>
              <w:rPr>
                <w:lang w:val="de-CH"/>
              </w:rPr>
            </w:pPr>
            <w:r w:rsidRPr="00231883">
              <w:rPr>
                <w:lang w:val="de-CH"/>
              </w:rPr>
              <w:t>Autor</w:t>
            </w:r>
          </w:p>
        </w:tc>
      </w:tr>
      <w:tr w:rsidR="00C63CFB" w:rsidRPr="00231883" w14:paraId="54DD72A1" w14:textId="77777777" w:rsidTr="005266AB">
        <w:tc>
          <w:tcPr>
            <w:tcW w:w="1526" w:type="dxa"/>
            <w:shd w:val="clear" w:color="auto" w:fill="auto"/>
          </w:tcPr>
          <w:p w14:paraId="30BA5EDD" w14:textId="77777777" w:rsidR="00835BB7" w:rsidRPr="00231883" w:rsidRDefault="005413BD" w:rsidP="00082198">
            <w:pPr>
              <w:pStyle w:val="TextCDB"/>
              <w:rPr>
                <w:lang w:val="de-CH"/>
              </w:rPr>
            </w:pPr>
            <w:r>
              <w:rPr>
                <w:lang w:val="de-CH"/>
              </w:rPr>
              <w:t>29.08.1</w:t>
            </w:r>
            <w:r w:rsidR="00AB1BE4">
              <w:rPr>
                <w:lang w:val="de-CH"/>
              </w:rPr>
              <w:t xml:space="preserve">7 </w:t>
            </w:r>
          </w:p>
        </w:tc>
        <w:tc>
          <w:tcPr>
            <w:tcW w:w="1134" w:type="dxa"/>
            <w:shd w:val="clear" w:color="auto" w:fill="auto"/>
          </w:tcPr>
          <w:p w14:paraId="78D61E45" w14:textId="77777777" w:rsidR="00835BB7" w:rsidRPr="00231883" w:rsidRDefault="00AB1BE4" w:rsidP="00082198">
            <w:pPr>
              <w:pStyle w:val="TextCDB"/>
              <w:rPr>
                <w:lang w:val="de-CH"/>
              </w:rPr>
            </w:pPr>
            <w:r>
              <w:rPr>
                <w:lang w:val="de-CH"/>
              </w:rPr>
              <w:t>0.1</w:t>
            </w:r>
          </w:p>
        </w:tc>
        <w:tc>
          <w:tcPr>
            <w:tcW w:w="3968" w:type="dxa"/>
            <w:shd w:val="clear" w:color="auto" w:fill="auto"/>
          </w:tcPr>
          <w:p w14:paraId="4954430A" w14:textId="77777777" w:rsidR="00835BB7" w:rsidRPr="00231883" w:rsidRDefault="0036687F" w:rsidP="00082198">
            <w:pPr>
              <w:pStyle w:val="TextCDB"/>
              <w:rPr>
                <w:lang w:val="de-CH"/>
              </w:rPr>
            </w:pPr>
            <w:r>
              <w:rPr>
                <w:lang w:val="de-CH"/>
              </w:rPr>
              <w:t>Entwurf</w:t>
            </w:r>
            <w:r w:rsidR="00AB1BE4">
              <w:rPr>
                <w:lang w:val="de-CH"/>
              </w:rPr>
              <w:t xml:space="preserve"> </w:t>
            </w:r>
          </w:p>
        </w:tc>
        <w:tc>
          <w:tcPr>
            <w:tcW w:w="2551" w:type="dxa"/>
            <w:shd w:val="clear" w:color="auto" w:fill="auto"/>
          </w:tcPr>
          <w:p w14:paraId="409CA7C8" w14:textId="77777777" w:rsidR="00835BB7" w:rsidRPr="00231883" w:rsidRDefault="00AB1BE4" w:rsidP="00082198">
            <w:pPr>
              <w:pStyle w:val="TextCDB"/>
              <w:rPr>
                <w:lang w:val="de-CH"/>
              </w:rPr>
            </w:pPr>
            <w:r>
              <w:rPr>
                <w:lang w:val="de-CH"/>
              </w:rPr>
              <w:t>Schor David</w:t>
            </w:r>
          </w:p>
        </w:tc>
      </w:tr>
      <w:tr w:rsidR="0022295B" w:rsidRPr="00231883" w14:paraId="1FF88226" w14:textId="77777777" w:rsidTr="005266AB">
        <w:tc>
          <w:tcPr>
            <w:tcW w:w="1526" w:type="dxa"/>
            <w:shd w:val="clear" w:color="auto" w:fill="auto"/>
          </w:tcPr>
          <w:p w14:paraId="4E83758F" w14:textId="77777777" w:rsidR="0022295B" w:rsidRPr="00231883" w:rsidRDefault="005413BD" w:rsidP="00082198">
            <w:pPr>
              <w:pStyle w:val="TextCDB"/>
              <w:rPr>
                <w:lang w:val="de-CH"/>
              </w:rPr>
            </w:pPr>
            <w:r>
              <w:rPr>
                <w:lang w:val="de-CH"/>
              </w:rPr>
              <w:t>5.09.17</w:t>
            </w:r>
          </w:p>
        </w:tc>
        <w:tc>
          <w:tcPr>
            <w:tcW w:w="1134" w:type="dxa"/>
            <w:shd w:val="clear" w:color="auto" w:fill="auto"/>
          </w:tcPr>
          <w:p w14:paraId="2441DE72" w14:textId="77777777" w:rsidR="0022295B" w:rsidRPr="00231883" w:rsidRDefault="005413BD" w:rsidP="00082198">
            <w:pPr>
              <w:pStyle w:val="TextCDB"/>
              <w:rPr>
                <w:lang w:val="de-CH"/>
              </w:rPr>
            </w:pPr>
            <w:r>
              <w:rPr>
                <w:lang w:val="de-CH"/>
              </w:rPr>
              <w:t>0.2</w:t>
            </w:r>
          </w:p>
        </w:tc>
        <w:tc>
          <w:tcPr>
            <w:tcW w:w="3968" w:type="dxa"/>
            <w:shd w:val="clear" w:color="auto" w:fill="auto"/>
          </w:tcPr>
          <w:p w14:paraId="0DFF79AF" w14:textId="77777777" w:rsidR="0022295B" w:rsidRPr="00231883" w:rsidRDefault="005413BD" w:rsidP="00082198">
            <w:pPr>
              <w:pStyle w:val="TextCDB"/>
              <w:rPr>
                <w:lang w:val="de-CH"/>
              </w:rPr>
            </w:pPr>
            <w:r>
              <w:rPr>
                <w:lang w:val="de-CH"/>
              </w:rPr>
              <w:t>Kapitel füllen</w:t>
            </w:r>
          </w:p>
        </w:tc>
        <w:tc>
          <w:tcPr>
            <w:tcW w:w="2551" w:type="dxa"/>
            <w:shd w:val="clear" w:color="auto" w:fill="auto"/>
          </w:tcPr>
          <w:p w14:paraId="1CEBDFE1" w14:textId="77777777" w:rsidR="0022295B" w:rsidRPr="00231883" w:rsidRDefault="005413BD" w:rsidP="00082198">
            <w:pPr>
              <w:pStyle w:val="TextCDB"/>
              <w:rPr>
                <w:lang w:val="de-CH"/>
              </w:rPr>
            </w:pPr>
            <w:r>
              <w:rPr>
                <w:lang w:val="de-CH"/>
              </w:rPr>
              <w:t>Albrecht Miro, Häberli Joel, Keller Anuraly, Schor David</w:t>
            </w:r>
          </w:p>
        </w:tc>
      </w:tr>
      <w:tr w:rsidR="0022295B" w:rsidRPr="00231883" w14:paraId="01EDE70A" w14:textId="77777777" w:rsidTr="005266AB">
        <w:tc>
          <w:tcPr>
            <w:tcW w:w="1526" w:type="dxa"/>
            <w:shd w:val="clear" w:color="auto" w:fill="auto"/>
          </w:tcPr>
          <w:p w14:paraId="1BA5A341" w14:textId="77777777" w:rsidR="0022295B" w:rsidRPr="00231883" w:rsidRDefault="005413BD" w:rsidP="00082198">
            <w:pPr>
              <w:pStyle w:val="TextCDB"/>
              <w:rPr>
                <w:lang w:val="de-CH"/>
              </w:rPr>
            </w:pPr>
            <w:r>
              <w:rPr>
                <w:lang w:val="de-CH"/>
              </w:rPr>
              <w:t>12.09.17</w:t>
            </w:r>
          </w:p>
        </w:tc>
        <w:tc>
          <w:tcPr>
            <w:tcW w:w="1134" w:type="dxa"/>
            <w:shd w:val="clear" w:color="auto" w:fill="auto"/>
          </w:tcPr>
          <w:p w14:paraId="3C74B7F9" w14:textId="77777777" w:rsidR="0022295B" w:rsidRPr="00231883" w:rsidRDefault="005413BD" w:rsidP="00082198">
            <w:pPr>
              <w:pStyle w:val="TextCDB"/>
              <w:rPr>
                <w:lang w:val="de-CH"/>
              </w:rPr>
            </w:pPr>
            <w:r>
              <w:rPr>
                <w:lang w:val="de-CH"/>
              </w:rPr>
              <w:t>0.3</w:t>
            </w:r>
          </w:p>
        </w:tc>
        <w:tc>
          <w:tcPr>
            <w:tcW w:w="3968" w:type="dxa"/>
            <w:shd w:val="clear" w:color="auto" w:fill="auto"/>
          </w:tcPr>
          <w:p w14:paraId="64C2B09C" w14:textId="77777777" w:rsidR="0022295B" w:rsidRPr="00231883" w:rsidRDefault="0036687F" w:rsidP="005413BD">
            <w:pPr>
              <w:pStyle w:val="TextCDB"/>
              <w:rPr>
                <w:lang w:val="de-CH"/>
              </w:rPr>
            </w:pPr>
            <w:r>
              <w:rPr>
                <w:lang w:val="de-CH"/>
              </w:rPr>
              <w:t>Kapit</w:t>
            </w:r>
            <w:r w:rsidR="005413BD">
              <w:rPr>
                <w:lang w:val="de-CH"/>
              </w:rPr>
              <w:t>e</w:t>
            </w:r>
            <w:r>
              <w:rPr>
                <w:lang w:val="de-CH"/>
              </w:rPr>
              <w:t>l</w:t>
            </w:r>
            <w:r w:rsidR="005413BD">
              <w:rPr>
                <w:lang w:val="de-CH"/>
              </w:rPr>
              <w:t xml:space="preserve"> fertigstellen</w:t>
            </w:r>
          </w:p>
        </w:tc>
        <w:tc>
          <w:tcPr>
            <w:tcW w:w="2551" w:type="dxa"/>
            <w:shd w:val="clear" w:color="auto" w:fill="auto"/>
          </w:tcPr>
          <w:p w14:paraId="1BFE32C1" w14:textId="77777777" w:rsidR="0022295B" w:rsidRPr="00231883" w:rsidRDefault="005413BD" w:rsidP="00082198">
            <w:pPr>
              <w:pStyle w:val="TextCDB"/>
              <w:rPr>
                <w:lang w:val="de-CH"/>
              </w:rPr>
            </w:pPr>
            <w:r>
              <w:rPr>
                <w:lang w:val="de-CH"/>
              </w:rPr>
              <w:t>Albrecht Miro, Häberli Joel, Keller Anuraly, Schor David</w:t>
            </w:r>
          </w:p>
        </w:tc>
      </w:tr>
      <w:tr w:rsidR="005413BD" w:rsidRPr="00231883" w14:paraId="059A2C8B" w14:textId="77777777" w:rsidTr="005266AB">
        <w:tc>
          <w:tcPr>
            <w:tcW w:w="1526" w:type="dxa"/>
            <w:shd w:val="clear" w:color="auto" w:fill="auto"/>
          </w:tcPr>
          <w:p w14:paraId="1EC524B4" w14:textId="77777777" w:rsidR="005413BD" w:rsidRDefault="005413BD" w:rsidP="00082198">
            <w:pPr>
              <w:pStyle w:val="TextCDB"/>
              <w:rPr>
                <w:lang w:val="de-CH"/>
              </w:rPr>
            </w:pPr>
            <w:r>
              <w:rPr>
                <w:lang w:val="de-CH"/>
              </w:rPr>
              <w:t>13.09.17</w:t>
            </w:r>
          </w:p>
        </w:tc>
        <w:tc>
          <w:tcPr>
            <w:tcW w:w="1134" w:type="dxa"/>
            <w:shd w:val="clear" w:color="auto" w:fill="auto"/>
          </w:tcPr>
          <w:p w14:paraId="0C1DDE78" w14:textId="77777777" w:rsidR="005413BD" w:rsidRDefault="005413BD" w:rsidP="00082198">
            <w:pPr>
              <w:pStyle w:val="TextCDB"/>
              <w:rPr>
                <w:lang w:val="de-CH"/>
              </w:rPr>
            </w:pPr>
            <w:r>
              <w:rPr>
                <w:lang w:val="de-CH"/>
              </w:rPr>
              <w:t>0.4</w:t>
            </w:r>
          </w:p>
        </w:tc>
        <w:tc>
          <w:tcPr>
            <w:tcW w:w="3968" w:type="dxa"/>
            <w:shd w:val="clear" w:color="auto" w:fill="auto"/>
          </w:tcPr>
          <w:p w14:paraId="70EC5A3D" w14:textId="77777777" w:rsidR="005413BD" w:rsidRDefault="005413BD" w:rsidP="005413BD">
            <w:pPr>
              <w:pStyle w:val="TextCDB"/>
              <w:rPr>
                <w:lang w:val="de-CH"/>
              </w:rPr>
            </w:pPr>
            <w:r>
              <w:rPr>
                <w:lang w:val="de-CH"/>
              </w:rPr>
              <w:t>Kapitel zusammenfügen</w:t>
            </w:r>
          </w:p>
        </w:tc>
        <w:tc>
          <w:tcPr>
            <w:tcW w:w="2551" w:type="dxa"/>
            <w:shd w:val="clear" w:color="auto" w:fill="auto"/>
          </w:tcPr>
          <w:p w14:paraId="364EBC4A" w14:textId="77777777" w:rsidR="005413BD" w:rsidRDefault="005413BD" w:rsidP="00082198">
            <w:pPr>
              <w:pStyle w:val="TextCDB"/>
              <w:rPr>
                <w:lang w:val="de-CH"/>
              </w:rPr>
            </w:pPr>
            <w:r>
              <w:rPr>
                <w:lang w:val="de-CH"/>
              </w:rPr>
              <w:t>Schor David</w:t>
            </w:r>
          </w:p>
        </w:tc>
      </w:tr>
      <w:tr w:rsidR="000621D1" w:rsidRPr="00231883" w14:paraId="7A33947B" w14:textId="77777777" w:rsidTr="005266AB">
        <w:tc>
          <w:tcPr>
            <w:tcW w:w="1526" w:type="dxa"/>
            <w:shd w:val="clear" w:color="auto" w:fill="auto"/>
          </w:tcPr>
          <w:p w14:paraId="06AB72D1" w14:textId="77777777" w:rsidR="000621D1" w:rsidRDefault="000621D1" w:rsidP="00082198">
            <w:pPr>
              <w:pStyle w:val="TextCDB"/>
              <w:rPr>
                <w:lang w:val="de-CH"/>
              </w:rPr>
            </w:pPr>
            <w:r>
              <w:rPr>
                <w:lang w:val="de-CH"/>
              </w:rPr>
              <w:t>13.09.17</w:t>
            </w:r>
          </w:p>
        </w:tc>
        <w:tc>
          <w:tcPr>
            <w:tcW w:w="1134" w:type="dxa"/>
            <w:shd w:val="clear" w:color="auto" w:fill="auto"/>
          </w:tcPr>
          <w:p w14:paraId="7A6076BE" w14:textId="77777777" w:rsidR="000621D1" w:rsidRDefault="000621D1" w:rsidP="00082198">
            <w:pPr>
              <w:pStyle w:val="TextCDB"/>
              <w:rPr>
                <w:lang w:val="de-CH"/>
              </w:rPr>
            </w:pPr>
            <w:r>
              <w:rPr>
                <w:lang w:val="de-CH"/>
              </w:rPr>
              <w:t xml:space="preserve">1.0 </w:t>
            </w:r>
          </w:p>
        </w:tc>
        <w:tc>
          <w:tcPr>
            <w:tcW w:w="3968" w:type="dxa"/>
            <w:shd w:val="clear" w:color="auto" w:fill="auto"/>
          </w:tcPr>
          <w:p w14:paraId="61B8476A" w14:textId="77777777" w:rsidR="000621D1" w:rsidRDefault="000621D1" w:rsidP="005413BD">
            <w:pPr>
              <w:pStyle w:val="TextCDB"/>
              <w:rPr>
                <w:lang w:val="de-CH"/>
              </w:rPr>
            </w:pPr>
            <w:r>
              <w:rPr>
                <w:lang w:val="de-CH"/>
              </w:rPr>
              <w:t>Abgabe</w:t>
            </w:r>
          </w:p>
        </w:tc>
        <w:tc>
          <w:tcPr>
            <w:tcW w:w="2551" w:type="dxa"/>
            <w:shd w:val="clear" w:color="auto" w:fill="auto"/>
          </w:tcPr>
          <w:p w14:paraId="75989907" w14:textId="77777777" w:rsidR="000621D1" w:rsidRDefault="000621D1" w:rsidP="00082198">
            <w:pPr>
              <w:pStyle w:val="TextCDB"/>
              <w:rPr>
                <w:lang w:val="de-CH"/>
              </w:rPr>
            </w:pPr>
            <w:r>
              <w:rPr>
                <w:lang w:val="de-CH"/>
              </w:rPr>
              <w:t>Schor David</w:t>
            </w:r>
          </w:p>
        </w:tc>
      </w:tr>
    </w:tbl>
    <w:p w14:paraId="27D4251A" w14:textId="77777777" w:rsidR="005836E7" w:rsidRDefault="005836E7" w:rsidP="005836E7">
      <w:pPr>
        <w:pStyle w:val="TextCDB"/>
        <w:rPr>
          <w:b/>
          <w:i/>
          <w:color w:val="548DD4" w:themeColor="text2" w:themeTint="99"/>
          <w:lang w:val="de-CH"/>
        </w:rPr>
      </w:pPr>
    </w:p>
    <w:p w14:paraId="10A01803" w14:textId="77777777" w:rsidR="005836E7" w:rsidRDefault="005836E7">
      <w:pPr>
        <w:spacing w:line="240" w:lineRule="auto"/>
        <w:rPr>
          <w:szCs w:val="22"/>
          <w:lang w:eastAsia="de-DE"/>
        </w:rPr>
      </w:pPr>
      <w:r>
        <w:br w:type="page"/>
      </w:r>
    </w:p>
    <w:p w14:paraId="68C5DC17" w14:textId="77777777" w:rsidR="005836E7" w:rsidRPr="00231883" w:rsidRDefault="005836E7" w:rsidP="00082198">
      <w:pPr>
        <w:pStyle w:val="TextCDB"/>
        <w:rPr>
          <w:lang w:val="de-CH"/>
        </w:rPr>
      </w:pPr>
    </w:p>
    <w:p w14:paraId="0999569E" w14:textId="77777777" w:rsidR="00835BB7" w:rsidRPr="005836E7" w:rsidRDefault="00835BB7" w:rsidP="00082198">
      <w:pPr>
        <w:pStyle w:val="TextCDB"/>
        <w:rPr>
          <w:b/>
          <w:lang w:val="de-CH"/>
        </w:rPr>
      </w:pPr>
      <w:r w:rsidRPr="005836E7">
        <w:rPr>
          <w:b/>
          <w:lang w:val="de-CH"/>
        </w:rPr>
        <w:t>Inhaltsverzeichnis</w:t>
      </w:r>
    </w:p>
    <w:p w14:paraId="5A9CB354" w14:textId="77777777" w:rsidR="0036687F" w:rsidRDefault="00F12FF9">
      <w:pPr>
        <w:pStyle w:val="Verzeichnis1"/>
        <w:rPr>
          <w:rFonts w:asciiTheme="minorHAnsi" w:eastAsiaTheme="minorEastAsia" w:hAnsiTheme="minorHAnsi" w:cstheme="minorBidi"/>
          <w:b w:val="0"/>
          <w:noProof/>
          <w:lang w:eastAsia="de-CH"/>
        </w:rPr>
      </w:pPr>
      <w:r w:rsidRPr="00231883">
        <w:fldChar w:fldCharType="begin"/>
      </w:r>
      <w:r w:rsidR="00A80B88" w:rsidRPr="00231883">
        <w:instrText xml:space="preserve"> TOC \o "1-3" </w:instrText>
      </w:r>
      <w:r w:rsidRPr="00231883">
        <w:fldChar w:fldCharType="separate"/>
      </w:r>
      <w:r w:rsidR="0036687F">
        <w:rPr>
          <w:noProof/>
        </w:rPr>
        <w:t>1</w:t>
      </w:r>
      <w:r w:rsidR="0036687F">
        <w:rPr>
          <w:rFonts w:asciiTheme="minorHAnsi" w:eastAsiaTheme="minorEastAsia" w:hAnsiTheme="minorHAnsi" w:cstheme="minorBidi"/>
          <w:b w:val="0"/>
          <w:noProof/>
          <w:lang w:eastAsia="de-CH"/>
        </w:rPr>
        <w:tab/>
      </w:r>
      <w:r w:rsidR="0036687F">
        <w:rPr>
          <w:noProof/>
        </w:rPr>
        <w:t>Situationsanalyse</w:t>
      </w:r>
      <w:r w:rsidR="0036687F">
        <w:rPr>
          <w:noProof/>
        </w:rPr>
        <w:tab/>
      </w:r>
      <w:r w:rsidR="0036687F">
        <w:rPr>
          <w:noProof/>
        </w:rPr>
        <w:fldChar w:fldCharType="begin"/>
      </w:r>
      <w:r w:rsidR="0036687F">
        <w:rPr>
          <w:noProof/>
        </w:rPr>
        <w:instrText xml:space="preserve"> PAGEREF _Toc493098381 \h </w:instrText>
      </w:r>
      <w:r w:rsidR="0036687F">
        <w:rPr>
          <w:noProof/>
        </w:rPr>
      </w:r>
      <w:r w:rsidR="0036687F">
        <w:rPr>
          <w:noProof/>
        </w:rPr>
        <w:fldChar w:fldCharType="separate"/>
      </w:r>
      <w:r w:rsidR="0036687F">
        <w:rPr>
          <w:noProof/>
        </w:rPr>
        <w:t>3</w:t>
      </w:r>
      <w:r w:rsidR="0036687F">
        <w:rPr>
          <w:noProof/>
        </w:rPr>
        <w:fldChar w:fldCharType="end"/>
      </w:r>
    </w:p>
    <w:p w14:paraId="489885BE" w14:textId="77777777" w:rsidR="0036687F" w:rsidRDefault="0036687F">
      <w:pPr>
        <w:pStyle w:val="Verzeichnis2"/>
        <w:rPr>
          <w:rFonts w:asciiTheme="minorHAnsi" w:eastAsiaTheme="minorEastAsia" w:hAnsiTheme="minorHAnsi" w:cstheme="minorBidi"/>
          <w:noProof/>
          <w:lang w:eastAsia="de-CH"/>
        </w:rPr>
      </w:pPr>
      <w:r>
        <w:rPr>
          <w:noProof/>
        </w:rPr>
        <w:t>1.1</w:t>
      </w:r>
      <w:r>
        <w:rPr>
          <w:rFonts w:asciiTheme="minorHAnsi" w:eastAsiaTheme="minorEastAsia" w:hAnsiTheme="minorHAnsi" w:cstheme="minorBidi"/>
          <w:noProof/>
          <w:lang w:eastAsia="de-CH"/>
        </w:rPr>
        <w:tab/>
      </w:r>
      <w:r>
        <w:rPr>
          <w:noProof/>
        </w:rPr>
        <w:t>Ausgangslage</w:t>
      </w:r>
      <w:r>
        <w:rPr>
          <w:noProof/>
        </w:rPr>
        <w:tab/>
      </w:r>
      <w:r>
        <w:rPr>
          <w:noProof/>
        </w:rPr>
        <w:fldChar w:fldCharType="begin"/>
      </w:r>
      <w:r>
        <w:rPr>
          <w:noProof/>
        </w:rPr>
        <w:instrText xml:space="preserve"> PAGEREF _Toc493098382 \h </w:instrText>
      </w:r>
      <w:r>
        <w:rPr>
          <w:noProof/>
        </w:rPr>
      </w:r>
      <w:r>
        <w:rPr>
          <w:noProof/>
        </w:rPr>
        <w:fldChar w:fldCharType="separate"/>
      </w:r>
      <w:r>
        <w:rPr>
          <w:noProof/>
        </w:rPr>
        <w:t>3</w:t>
      </w:r>
      <w:r>
        <w:rPr>
          <w:noProof/>
        </w:rPr>
        <w:fldChar w:fldCharType="end"/>
      </w:r>
    </w:p>
    <w:p w14:paraId="1E4F96E7" w14:textId="77777777" w:rsidR="0036687F" w:rsidRDefault="0036687F">
      <w:pPr>
        <w:pStyle w:val="Verzeichnis2"/>
        <w:rPr>
          <w:rFonts w:asciiTheme="minorHAnsi" w:eastAsiaTheme="minorEastAsia" w:hAnsiTheme="minorHAnsi" w:cstheme="minorBidi"/>
          <w:noProof/>
          <w:lang w:eastAsia="de-CH"/>
        </w:rPr>
      </w:pPr>
      <w:r>
        <w:rPr>
          <w:noProof/>
        </w:rPr>
        <w:t>1.2</w:t>
      </w:r>
      <w:r>
        <w:rPr>
          <w:rFonts w:asciiTheme="minorHAnsi" w:eastAsiaTheme="minorEastAsia" w:hAnsiTheme="minorHAnsi" w:cstheme="minorBidi"/>
          <w:noProof/>
          <w:lang w:eastAsia="de-CH"/>
        </w:rPr>
        <w:tab/>
      </w:r>
      <w:r>
        <w:rPr>
          <w:noProof/>
        </w:rPr>
        <w:t>Stärken der IST-Situation</w:t>
      </w:r>
      <w:r>
        <w:rPr>
          <w:noProof/>
        </w:rPr>
        <w:tab/>
      </w:r>
      <w:r>
        <w:rPr>
          <w:noProof/>
        </w:rPr>
        <w:fldChar w:fldCharType="begin"/>
      </w:r>
      <w:r>
        <w:rPr>
          <w:noProof/>
        </w:rPr>
        <w:instrText xml:space="preserve"> PAGEREF _Toc493098383 \h </w:instrText>
      </w:r>
      <w:r>
        <w:rPr>
          <w:noProof/>
        </w:rPr>
      </w:r>
      <w:r>
        <w:rPr>
          <w:noProof/>
        </w:rPr>
        <w:fldChar w:fldCharType="separate"/>
      </w:r>
      <w:r>
        <w:rPr>
          <w:noProof/>
        </w:rPr>
        <w:t>3</w:t>
      </w:r>
      <w:r>
        <w:rPr>
          <w:noProof/>
        </w:rPr>
        <w:fldChar w:fldCharType="end"/>
      </w:r>
    </w:p>
    <w:p w14:paraId="6E5CDD54" w14:textId="77777777" w:rsidR="0036687F" w:rsidRDefault="0036687F">
      <w:pPr>
        <w:pStyle w:val="Verzeichnis2"/>
        <w:rPr>
          <w:rFonts w:asciiTheme="minorHAnsi" w:eastAsiaTheme="minorEastAsia" w:hAnsiTheme="minorHAnsi" w:cstheme="minorBidi"/>
          <w:noProof/>
          <w:lang w:eastAsia="de-CH"/>
        </w:rPr>
      </w:pPr>
      <w:r>
        <w:rPr>
          <w:noProof/>
        </w:rPr>
        <w:t>1.3</w:t>
      </w:r>
      <w:r>
        <w:rPr>
          <w:rFonts w:asciiTheme="minorHAnsi" w:eastAsiaTheme="minorEastAsia" w:hAnsiTheme="minorHAnsi" w:cstheme="minorBidi"/>
          <w:noProof/>
          <w:lang w:eastAsia="de-CH"/>
        </w:rPr>
        <w:tab/>
      </w:r>
      <w:r>
        <w:rPr>
          <w:noProof/>
        </w:rPr>
        <w:t>Schwächen der IST-Situation</w:t>
      </w:r>
      <w:r>
        <w:rPr>
          <w:noProof/>
        </w:rPr>
        <w:tab/>
      </w:r>
      <w:r>
        <w:rPr>
          <w:noProof/>
        </w:rPr>
        <w:fldChar w:fldCharType="begin"/>
      </w:r>
      <w:r>
        <w:rPr>
          <w:noProof/>
        </w:rPr>
        <w:instrText xml:space="preserve"> PAGEREF _Toc493098384 \h </w:instrText>
      </w:r>
      <w:r>
        <w:rPr>
          <w:noProof/>
        </w:rPr>
      </w:r>
      <w:r>
        <w:rPr>
          <w:noProof/>
        </w:rPr>
        <w:fldChar w:fldCharType="separate"/>
      </w:r>
      <w:r>
        <w:rPr>
          <w:noProof/>
        </w:rPr>
        <w:t>4</w:t>
      </w:r>
      <w:r>
        <w:rPr>
          <w:noProof/>
        </w:rPr>
        <w:fldChar w:fldCharType="end"/>
      </w:r>
    </w:p>
    <w:p w14:paraId="7BA3CF4E" w14:textId="77777777" w:rsidR="0036687F" w:rsidRDefault="0036687F">
      <w:pPr>
        <w:pStyle w:val="Verzeichnis1"/>
        <w:rPr>
          <w:rFonts w:asciiTheme="minorHAnsi" w:eastAsiaTheme="minorEastAsia" w:hAnsiTheme="minorHAnsi" w:cstheme="minorBidi"/>
          <w:b w:val="0"/>
          <w:noProof/>
          <w:lang w:eastAsia="de-CH"/>
        </w:rPr>
      </w:pPr>
      <w:r>
        <w:rPr>
          <w:noProof/>
        </w:rPr>
        <w:t>2</w:t>
      </w:r>
      <w:r>
        <w:rPr>
          <w:rFonts w:asciiTheme="minorHAnsi" w:eastAsiaTheme="minorEastAsia" w:hAnsiTheme="minorHAnsi" w:cstheme="minorBidi"/>
          <w:b w:val="0"/>
          <w:noProof/>
          <w:lang w:eastAsia="de-CH"/>
        </w:rPr>
        <w:tab/>
      </w:r>
      <w:r>
        <w:rPr>
          <w:noProof/>
        </w:rPr>
        <w:t>Ziele</w:t>
      </w:r>
      <w:r>
        <w:rPr>
          <w:noProof/>
        </w:rPr>
        <w:tab/>
      </w:r>
      <w:r>
        <w:rPr>
          <w:noProof/>
        </w:rPr>
        <w:fldChar w:fldCharType="begin"/>
      </w:r>
      <w:r>
        <w:rPr>
          <w:noProof/>
        </w:rPr>
        <w:instrText xml:space="preserve"> PAGEREF _Toc493098385 \h </w:instrText>
      </w:r>
      <w:r>
        <w:rPr>
          <w:noProof/>
        </w:rPr>
      </w:r>
      <w:r>
        <w:rPr>
          <w:noProof/>
        </w:rPr>
        <w:fldChar w:fldCharType="separate"/>
      </w:r>
      <w:r>
        <w:rPr>
          <w:noProof/>
        </w:rPr>
        <w:t>5</w:t>
      </w:r>
      <w:r>
        <w:rPr>
          <w:noProof/>
        </w:rPr>
        <w:fldChar w:fldCharType="end"/>
      </w:r>
    </w:p>
    <w:p w14:paraId="5654E3D6" w14:textId="77777777" w:rsidR="0036687F" w:rsidRDefault="0036687F">
      <w:pPr>
        <w:pStyle w:val="Verzeichnis1"/>
        <w:rPr>
          <w:rFonts w:asciiTheme="minorHAnsi" w:eastAsiaTheme="minorEastAsia" w:hAnsiTheme="minorHAnsi" w:cstheme="minorBidi"/>
          <w:b w:val="0"/>
          <w:noProof/>
          <w:lang w:eastAsia="de-CH"/>
        </w:rPr>
      </w:pPr>
      <w:r>
        <w:rPr>
          <w:noProof/>
        </w:rPr>
        <w:t>3</w:t>
      </w:r>
      <w:r>
        <w:rPr>
          <w:rFonts w:asciiTheme="minorHAnsi" w:eastAsiaTheme="minorEastAsia" w:hAnsiTheme="minorHAnsi" w:cstheme="minorBidi"/>
          <w:b w:val="0"/>
          <w:noProof/>
          <w:lang w:eastAsia="de-CH"/>
        </w:rPr>
        <w:tab/>
      </w:r>
      <w:r>
        <w:rPr>
          <w:noProof/>
        </w:rPr>
        <w:t>Nutzen</w:t>
      </w:r>
      <w:r>
        <w:rPr>
          <w:noProof/>
        </w:rPr>
        <w:tab/>
      </w:r>
      <w:r>
        <w:rPr>
          <w:noProof/>
        </w:rPr>
        <w:fldChar w:fldCharType="begin"/>
      </w:r>
      <w:r>
        <w:rPr>
          <w:noProof/>
        </w:rPr>
        <w:instrText xml:space="preserve"> PAGEREF _Toc493098386 \h </w:instrText>
      </w:r>
      <w:r>
        <w:rPr>
          <w:noProof/>
        </w:rPr>
      </w:r>
      <w:r>
        <w:rPr>
          <w:noProof/>
        </w:rPr>
        <w:fldChar w:fldCharType="separate"/>
      </w:r>
      <w:r>
        <w:rPr>
          <w:noProof/>
        </w:rPr>
        <w:t>6</w:t>
      </w:r>
      <w:r>
        <w:rPr>
          <w:noProof/>
        </w:rPr>
        <w:fldChar w:fldCharType="end"/>
      </w:r>
    </w:p>
    <w:p w14:paraId="11B5765E" w14:textId="77777777" w:rsidR="0036687F" w:rsidRDefault="0036687F">
      <w:pPr>
        <w:pStyle w:val="Verzeichnis1"/>
        <w:rPr>
          <w:rFonts w:asciiTheme="minorHAnsi" w:eastAsiaTheme="minorEastAsia" w:hAnsiTheme="minorHAnsi" w:cstheme="minorBidi"/>
          <w:b w:val="0"/>
          <w:noProof/>
          <w:lang w:eastAsia="de-CH"/>
        </w:rPr>
      </w:pPr>
      <w:r>
        <w:rPr>
          <w:noProof/>
        </w:rPr>
        <w:t>4</w:t>
      </w:r>
      <w:r>
        <w:rPr>
          <w:rFonts w:asciiTheme="minorHAnsi" w:eastAsiaTheme="minorEastAsia" w:hAnsiTheme="minorHAnsi" w:cstheme="minorBidi"/>
          <w:b w:val="0"/>
          <w:noProof/>
          <w:lang w:eastAsia="de-CH"/>
        </w:rPr>
        <w:tab/>
      </w:r>
      <w:r>
        <w:rPr>
          <w:noProof/>
        </w:rPr>
        <w:t>Liste der Stakeholder</w:t>
      </w:r>
      <w:r>
        <w:rPr>
          <w:noProof/>
        </w:rPr>
        <w:tab/>
      </w:r>
      <w:r>
        <w:rPr>
          <w:noProof/>
        </w:rPr>
        <w:fldChar w:fldCharType="begin"/>
      </w:r>
      <w:r>
        <w:rPr>
          <w:noProof/>
        </w:rPr>
        <w:instrText xml:space="preserve"> PAGEREF _Toc493098387 \h </w:instrText>
      </w:r>
      <w:r>
        <w:rPr>
          <w:noProof/>
        </w:rPr>
      </w:r>
      <w:r>
        <w:rPr>
          <w:noProof/>
        </w:rPr>
        <w:fldChar w:fldCharType="separate"/>
      </w:r>
      <w:r>
        <w:rPr>
          <w:noProof/>
        </w:rPr>
        <w:t>6</w:t>
      </w:r>
      <w:r>
        <w:rPr>
          <w:noProof/>
        </w:rPr>
        <w:fldChar w:fldCharType="end"/>
      </w:r>
    </w:p>
    <w:p w14:paraId="798A9DA8" w14:textId="77777777" w:rsidR="0036687F" w:rsidRDefault="0036687F">
      <w:pPr>
        <w:pStyle w:val="Verzeichnis1"/>
        <w:rPr>
          <w:rFonts w:asciiTheme="minorHAnsi" w:eastAsiaTheme="minorEastAsia" w:hAnsiTheme="minorHAnsi" w:cstheme="minorBidi"/>
          <w:b w:val="0"/>
          <w:noProof/>
          <w:lang w:eastAsia="de-CH"/>
        </w:rPr>
      </w:pPr>
      <w:r>
        <w:rPr>
          <w:noProof/>
        </w:rPr>
        <w:t>5</w:t>
      </w:r>
      <w:r>
        <w:rPr>
          <w:rFonts w:asciiTheme="minorHAnsi" w:eastAsiaTheme="minorEastAsia" w:hAnsiTheme="minorHAnsi" w:cstheme="minorBidi"/>
          <w:b w:val="0"/>
          <w:noProof/>
          <w:lang w:eastAsia="de-CH"/>
        </w:rPr>
        <w:tab/>
      </w:r>
      <w:r>
        <w:rPr>
          <w:noProof/>
        </w:rPr>
        <w:t>Anforderungen</w:t>
      </w:r>
      <w:r>
        <w:rPr>
          <w:noProof/>
        </w:rPr>
        <w:tab/>
      </w:r>
      <w:r>
        <w:rPr>
          <w:noProof/>
        </w:rPr>
        <w:fldChar w:fldCharType="begin"/>
      </w:r>
      <w:r>
        <w:rPr>
          <w:noProof/>
        </w:rPr>
        <w:instrText xml:space="preserve"> PAGEREF _Toc493098388 \h </w:instrText>
      </w:r>
      <w:r>
        <w:rPr>
          <w:noProof/>
        </w:rPr>
      </w:r>
      <w:r>
        <w:rPr>
          <w:noProof/>
        </w:rPr>
        <w:fldChar w:fldCharType="separate"/>
      </w:r>
      <w:r>
        <w:rPr>
          <w:noProof/>
        </w:rPr>
        <w:t>7</w:t>
      </w:r>
      <w:r>
        <w:rPr>
          <w:noProof/>
        </w:rPr>
        <w:fldChar w:fldCharType="end"/>
      </w:r>
    </w:p>
    <w:p w14:paraId="55CF27FF" w14:textId="77777777" w:rsidR="0036687F" w:rsidRDefault="0036687F">
      <w:pPr>
        <w:pStyle w:val="Verzeichnis2"/>
        <w:rPr>
          <w:rFonts w:asciiTheme="minorHAnsi" w:eastAsiaTheme="minorEastAsia" w:hAnsiTheme="minorHAnsi" w:cstheme="minorBidi"/>
          <w:noProof/>
          <w:lang w:eastAsia="de-CH"/>
        </w:rPr>
      </w:pPr>
      <w:r>
        <w:rPr>
          <w:noProof/>
        </w:rPr>
        <w:t>5.1</w:t>
      </w:r>
      <w:r>
        <w:rPr>
          <w:rFonts w:asciiTheme="minorHAnsi" w:eastAsiaTheme="minorEastAsia" w:hAnsiTheme="minorHAnsi" w:cstheme="minorBidi"/>
          <w:noProof/>
          <w:lang w:eastAsia="de-CH"/>
        </w:rPr>
        <w:tab/>
      </w:r>
      <w:r>
        <w:rPr>
          <w:noProof/>
        </w:rPr>
        <w:t>Funktionale Anforderungen</w:t>
      </w:r>
      <w:r>
        <w:rPr>
          <w:noProof/>
        </w:rPr>
        <w:tab/>
      </w:r>
      <w:r>
        <w:rPr>
          <w:noProof/>
        </w:rPr>
        <w:fldChar w:fldCharType="begin"/>
      </w:r>
      <w:r>
        <w:rPr>
          <w:noProof/>
        </w:rPr>
        <w:instrText xml:space="preserve"> PAGEREF _Toc493098389 \h </w:instrText>
      </w:r>
      <w:r>
        <w:rPr>
          <w:noProof/>
        </w:rPr>
      </w:r>
      <w:r>
        <w:rPr>
          <w:noProof/>
        </w:rPr>
        <w:fldChar w:fldCharType="separate"/>
      </w:r>
      <w:r>
        <w:rPr>
          <w:noProof/>
        </w:rPr>
        <w:t>7</w:t>
      </w:r>
      <w:r>
        <w:rPr>
          <w:noProof/>
        </w:rPr>
        <w:fldChar w:fldCharType="end"/>
      </w:r>
    </w:p>
    <w:p w14:paraId="073E461F" w14:textId="77777777" w:rsidR="0036687F" w:rsidRDefault="0036687F">
      <w:pPr>
        <w:pStyle w:val="Verzeichnis2"/>
        <w:rPr>
          <w:rFonts w:asciiTheme="minorHAnsi" w:eastAsiaTheme="minorEastAsia" w:hAnsiTheme="minorHAnsi" w:cstheme="minorBidi"/>
          <w:noProof/>
          <w:lang w:eastAsia="de-CH"/>
        </w:rPr>
      </w:pPr>
      <w:r>
        <w:rPr>
          <w:noProof/>
        </w:rPr>
        <w:t>5.2</w:t>
      </w:r>
      <w:r>
        <w:rPr>
          <w:rFonts w:asciiTheme="minorHAnsi" w:eastAsiaTheme="minorEastAsia" w:hAnsiTheme="minorHAnsi" w:cstheme="minorBidi"/>
          <w:noProof/>
          <w:lang w:eastAsia="de-CH"/>
        </w:rPr>
        <w:tab/>
      </w:r>
      <w:r>
        <w:rPr>
          <w:noProof/>
        </w:rPr>
        <w:t>Nicht-Funktionale Anforderungen</w:t>
      </w:r>
      <w:r>
        <w:rPr>
          <w:noProof/>
        </w:rPr>
        <w:tab/>
      </w:r>
      <w:r>
        <w:rPr>
          <w:noProof/>
        </w:rPr>
        <w:fldChar w:fldCharType="begin"/>
      </w:r>
      <w:r>
        <w:rPr>
          <w:noProof/>
        </w:rPr>
        <w:instrText xml:space="preserve"> PAGEREF _Toc493098390 \h </w:instrText>
      </w:r>
      <w:r>
        <w:rPr>
          <w:noProof/>
        </w:rPr>
      </w:r>
      <w:r>
        <w:rPr>
          <w:noProof/>
        </w:rPr>
        <w:fldChar w:fldCharType="separate"/>
      </w:r>
      <w:r>
        <w:rPr>
          <w:noProof/>
        </w:rPr>
        <w:t>8</w:t>
      </w:r>
      <w:r>
        <w:rPr>
          <w:noProof/>
        </w:rPr>
        <w:fldChar w:fldCharType="end"/>
      </w:r>
    </w:p>
    <w:p w14:paraId="7B14B6A0" w14:textId="77777777" w:rsidR="0036687F" w:rsidRDefault="0036687F">
      <w:pPr>
        <w:pStyle w:val="Verzeichnis1"/>
        <w:rPr>
          <w:rFonts w:asciiTheme="minorHAnsi" w:eastAsiaTheme="minorEastAsia" w:hAnsiTheme="minorHAnsi" w:cstheme="minorBidi"/>
          <w:b w:val="0"/>
          <w:noProof/>
          <w:lang w:eastAsia="de-CH"/>
        </w:rPr>
      </w:pPr>
      <w:r>
        <w:rPr>
          <w:noProof/>
        </w:rPr>
        <w:t>6</w:t>
      </w:r>
      <w:r>
        <w:rPr>
          <w:rFonts w:asciiTheme="minorHAnsi" w:eastAsiaTheme="minorEastAsia" w:hAnsiTheme="minorHAnsi" w:cstheme="minorBidi"/>
          <w:b w:val="0"/>
          <w:noProof/>
          <w:lang w:eastAsia="de-CH"/>
        </w:rPr>
        <w:tab/>
      </w:r>
      <w:r>
        <w:rPr>
          <w:noProof/>
        </w:rPr>
        <w:t>Lösungsvarianten</w:t>
      </w:r>
      <w:r>
        <w:rPr>
          <w:noProof/>
        </w:rPr>
        <w:tab/>
      </w:r>
      <w:r>
        <w:rPr>
          <w:noProof/>
        </w:rPr>
        <w:fldChar w:fldCharType="begin"/>
      </w:r>
      <w:r>
        <w:rPr>
          <w:noProof/>
        </w:rPr>
        <w:instrText xml:space="preserve"> PAGEREF _Toc493098391 \h </w:instrText>
      </w:r>
      <w:r>
        <w:rPr>
          <w:noProof/>
        </w:rPr>
      </w:r>
      <w:r>
        <w:rPr>
          <w:noProof/>
        </w:rPr>
        <w:fldChar w:fldCharType="separate"/>
      </w:r>
      <w:r>
        <w:rPr>
          <w:noProof/>
        </w:rPr>
        <w:t>8</w:t>
      </w:r>
      <w:r>
        <w:rPr>
          <w:noProof/>
        </w:rPr>
        <w:fldChar w:fldCharType="end"/>
      </w:r>
    </w:p>
    <w:p w14:paraId="64AF0E23" w14:textId="77777777" w:rsidR="0036687F" w:rsidRDefault="0036687F">
      <w:pPr>
        <w:pStyle w:val="Verzeichnis2"/>
        <w:rPr>
          <w:rFonts w:asciiTheme="minorHAnsi" w:eastAsiaTheme="minorEastAsia" w:hAnsiTheme="minorHAnsi" w:cstheme="minorBidi"/>
          <w:noProof/>
          <w:lang w:eastAsia="de-CH"/>
        </w:rPr>
      </w:pPr>
      <w:r>
        <w:rPr>
          <w:noProof/>
        </w:rPr>
        <w:t>6.1</w:t>
      </w:r>
      <w:r>
        <w:rPr>
          <w:rFonts w:asciiTheme="minorHAnsi" w:eastAsiaTheme="minorEastAsia" w:hAnsiTheme="minorHAnsi" w:cstheme="minorBidi"/>
          <w:noProof/>
          <w:lang w:eastAsia="de-CH"/>
        </w:rPr>
        <w:tab/>
      </w:r>
      <w:r>
        <w:rPr>
          <w:noProof/>
        </w:rPr>
        <w:t>Variantenübersicht</w:t>
      </w:r>
      <w:r>
        <w:rPr>
          <w:noProof/>
        </w:rPr>
        <w:tab/>
      </w:r>
      <w:r>
        <w:rPr>
          <w:noProof/>
        </w:rPr>
        <w:fldChar w:fldCharType="begin"/>
      </w:r>
      <w:r>
        <w:rPr>
          <w:noProof/>
        </w:rPr>
        <w:instrText xml:space="preserve"> PAGEREF _Toc493098392 \h </w:instrText>
      </w:r>
      <w:r>
        <w:rPr>
          <w:noProof/>
        </w:rPr>
      </w:r>
      <w:r>
        <w:rPr>
          <w:noProof/>
        </w:rPr>
        <w:fldChar w:fldCharType="separate"/>
      </w:r>
      <w:r>
        <w:rPr>
          <w:noProof/>
        </w:rPr>
        <w:t>8</w:t>
      </w:r>
      <w:r>
        <w:rPr>
          <w:noProof/>
        </w:rPr>
        <w:fldChar w:fldCharType="end"/>
      </w:r>
    </w:p>
    <w:p w14:paraId="2ABE31DA" w14:textId="77777777" w:rsidR="0036687F" w:rsidRDefault="0036687F">
      <w:pPr>
        <w:pStyle w:val="Verzeichnis2"/>
        <w:rPr>
          <w:rFonts w:asciiTheme="minorHAnsi" w:eastAsiaTheme="minorEastAsia" w:hAnsiTheme="minorHAnsi" w:cstheme="minorBidi"/>
          <w:noProof/>
          <w:lang w:eastAsia="de-CH"/>
        </w:rPr>
      </w:pPr>
      <w:r>
        <w:rPr>
          <w:noProof/>
        </w:rPr>
        <w:t>6.2</w:t>
      </w:r>
      <w:r>
        <w:rPr>
          <w:rFonts w:asciiTheme="minorHAnsi" w:eastAsiaTheme="minorEastAsia" w:hAnsiTheme="minorHAnsi" w:cstheme="minorBidi"/>
          <w:noProof/>
          <w:lang w:eastAsia="de-CH"/>
        </w:rPr>
        <w:tab/>
      </w:r>
      <w:r>
        <w:rPr>
          <w:noProof/>
        </w:rPr>
        <w:t>Beschreibung der Varianten</w:t>
      </w:r>
      <w:r>
        <w:rPr>
          <w:noProof/>
        </w:rPr>
        <w:tab/>
      </w:r>
      <w:r>
        <w:rPr>
          <w:noProof/>
        </w:rPr>
        <w:fldChar w:fldCharType="begin"/>
      </w:r>
      <w:r>
        <w:rPr>
          <w:noProof/>
        </w:rPr>
        <w:instrText xml:space="preserve"> PAGEREF _Toc493098393 \h </w:instrText>
      </w:r>
      <w:r>
        <w:rPr>
          <w:noProof/>
        </w:rPr>
      </w:r>
      <w:r>
        <w:rPr>
          <w:noProof/>
        </w:rPr>
        <w:fldChar w:fldCharType="separate"/>
      </w:r>
      <w:r>
        <w:rPr>
          <w:noProof/>
        </w:rPr>
        <w:t>9</w:t>
      </w:r>
      <w:r>
        <w:rPr>
          <w:noProof/>
        </w:rPr>
        <w:fldChar w:fldCharType="end"/>
      </w:r>
    </w:p>
    <w:p w14:paraId="5D8B4991" w14:textId="77777777" w:rsidR="0036687F" w:rsidRDefault="0036687F">
      <w:pPr>
        <w:pStyle w:val="Verzeichnis3"/>
        <w:rPr>
          <w:rFonts w:asciiTheme="minorHAnsi" w:eastAsiaTheme="minorEastAsia" w:hAnsiTheme="minorHAnsi" w:cstheme="minorBidi"/>
          <w:noProof/>
          <w:lang w:eastAsia="de-CH"/>
        </w:rPr>
      </w:pPr>
      <w:r>
        <w:rPr>
          <w:noProof/>
        </w:rPr>
        <w:t>6.2.1</w:t>
      </w:r>
      <w:r>
        <w:rPr>
          <w:rFonts w:asciiTheme="minorHAnsi" w:eastAsiaTheme="minorEastAsia" w:hAnsiTheme="minorHAnsi" w:cstheme="minorBidi"/>
          <w:noProof/>
          <w:lang w:eastAsia="de-CH"/>
        </w:rPr>
        <w:tab/>
      </w:r>
      <w:r>
        <w:rPr>
          <w:noProof/>
        </w:rPr>
        <w:t>Standalone Desktop-Applikation</w:t>
      </w:r>
      <w:r>
        <w:rPr>
          <w:noProof/>
        </w:rPr>
        <w:tab/>
      </w:r>
      <w:r>
        <w:rPr>
          <w:noProof/>
        </w:rPr>
        <w:fldChar w:fldCharType="begin"/>
      </w:r>
      <w:r>
        <w:rPr>
          <w:noProof/>
        </w:rPr>
        <w:instrText xml:space="preserve"> PAGEREF _Toc493098394 \h </w:instrText>
      </w:r>
      <w:r>
        <w:rPr>
          <w:noProof/>
        </w:rPr>
      </w:r>
      <w:r>
        <w:rPr>
          <w:noProof/>
        </w:rPr>
        <w:fldChar w:fldCharType="separate"/>
      </w:r>
      <w:r>
        <w:rPr>
          <w:noProof/>
        </w:rPr>
        <w:t>9</w:t>
      </w:r>
      <w:r>
        <w:rPr>
          <w:noProof/>
        </w:rPr>
        <w:fldChar w:fldCharType="end"/>
      </w:r>
    </w:p>
    <w:p w14:paraId="4392238E" w14:textId="77777777" w:rsidR="0036687F" w:rsidRDefault="0036687F">
      <w:pPr>
        <w:pStyle w:val="Verzeichnis3"/>
        <w:rPr>
          <w:rFonts w:asciiTheme="minorHAnsi" w:eastAsiaTheme="minorEastAsia" w:hAnsiTheme="minorHAnsi" w:cstheme="minorBidi"/>
          <w:noProof/>
          <w:lang w:eastAsia="de-CH"/>
        </w:rPr>
      </w:pPr>
      <w:r>
        <w:rPr>
          <w:noProof/>
        </w:rPr>
        <w:t>6.2.2</w:t>
      </w:r>
      <w:r>
        <w:rPr>
          <w:rFonts w:asciiTheme="minorHAnsi" w:eastAsiaTheme="minorEastAsia" w:hAnsiTheme="minorHAnsi" w:cstheme="minorBidi"/>
          <w:noProof/>
          <w:lang w:eastAsia="de-CH"/>
        </w:rPr>
        <w:tab/>
      </w:r>
      <w:r>
        <w:rPr>
          <w:noProof/>
        </w:rPr>
        <w:t>Webapplikation mit etabliertem Framework</w:t>
      </w:r>
      <w:r>
        <w:rPr>
          <w:noProof/>
        </w:rPr>
        <w:tab/>
      </w:r>
      <w:r>
        <w:rPr>
          <w:noProof/>
        </w:rPr>
        <w:fldChar w:fldCharType="begin"/>
      </w:r>
      <w:r>
        <w:rPr>
          <w:noProof/>
        </w:rPr>
        <w:instrText xml:space="preserve"> PAGEREF _Toc493098395 \h </w:instrText>
      </w:r>
      <w:r>
        <w:rPr>
          <w:noProof/>
        </w:rPr>
      </w:r>
      <w:r>
        <w:rPr>
          <w:noProof/>
        </w:rPr>
        <w:fldChar w:fldCharType="separate"/>
      </w:r>
      <w:r>
        <w:rPr>
          <w:noProof/>
        </w:rPr>
        <w:t>9</w:t>
      </w:r>
      <w:r>
        <w:rPr>
          <w:noProof/>
        </w:rPr>
        <w:fldChar w:fldCharType="end"/>
      </w:r>
    </w:p>
    <w:p w14:paraId="586ADD4B" w14:textId="77777777" w:rsidR="0036687F" w:rsidRDefault="0036687F">
      <w:pPr>
        <w:pStyle w:val="Verzeichnis3"/>
        <w:rPr>
          <w:rFonts w:asciiTheme="minorHAnsi" w:eastAsiaTheme="minorEastAsia" w:hAnsiTheme="minorHAnsi" w:cstheme="minorBidi"/>
          <w:noProof/>
          <w:lang w:eastAsia="de-CH"/>
        </w:rPr>
      </w:pPr>
      <w:r>
        <w:rPr>
          <w:noProof/>
        </w:rPr>
        <w:t>6.2.3</w:t>
      </w:r>
      <w:r>
        <w:rPr>
          <w:rFonts w:asciiTheme="minorHAnsi" w:eastAsiaTheme="minorEastAsia" w:hAnsiTheme="minorHAnsi" w:cstheme="minorBidi"/>
          <w:noProof/>
          <w:lang w:eastAsia="de-CH"/>
        </w:rPr>
        <w:tab/>
      </w:r>
      <w:r>
        <w:rPr>
          <w:noProof/>
        </w:rPr>
        <w:t>Thin-Client und API</w:t>
      </w:r>
      <w:r>
        <w:rPr>
          <w:noProof/>
        </w:rPr>
        <w:tab/>
      </w:r>
      <w:r>
        <w:rPr>
          <w:noProof/>
        </w:rPr>
        <w:fldChar w:fldCharType="begin"/>
      </w:r>
      <w:r>
        <w:rPr>
          <w:noProof/>
        </w:rPr>
        <w:instrText xml:space="preserve"> PAGEREF _Toc493098396 \h </w:instrText>
      </w:r>
      <w:r>
        <w:rPr>
          <w:noProof/>
        </w:rPr>
      </w:r>
      <w:r>
        <w:rPr>
          <w:noProof/>
        </w:rPr>
        <w:fldChar w:fldCharType="separate"/>
      </w:r>
      <w:r>
        <w:rPr>
          <w:noProof/>
        </w:rPr>
        <w:t>10</w:t>
      </w:r>
      <w:r>
        <w:rPr>
          <w:noProof/>
        </w:rPr>
        <w:fldChar w:fldCharType="end"/>
      </w:r>
    </w:p>
    <w:p w14:paraId="16B876DE" w14:textId="77777777" w:rsidR="0036687F" w:rsidRDefault="0036687F">
      <w:pPr>
        <w:pStyle w:val="Verzeichnis2"/>
        <w:rPr>
          <w:rFonts w:asciiTheme="minorHAnsi" w:eastAsiaTheme="minorEastAsia" w:hAnsiTheme="minorHAnsi" w:cstheme="minorBidi"/>
          <w:noProof/>
          <w:lang w:eastAsia="de-CH"/>
        </w:rPr>
      </w:pPr>
      <w:r>
        <w:rPr>
          <w:noProof/>
        </w:rPr>
        <w:t>6.3</w:t>
      </w:r>
      <w:r>
        <w:rPr>
          <w:rFonts w:asciiTheme="minorHAnsi" w:eastAsiaTheme="minorEastAsia" w:hAnsiTheme="minorHAnsi" w:cstheme="minorBidi"/>
          <w:noProof/>
          <w:lang w:eastAsia="de-CH"/>
        </w:rPr>
        <w:tab/>
      </w:r>
      <w:r>
        <w:rPr>
          <w:noProof/>
        </w:rPr>
        <w:t>Schutzbedarfsanalyse (ISDS)</w:t>
      </w:r>
      <w:r>
        <w:rPr>
          <w:noProof/>
        </w:rPr>
        <w:tab/>
      </w:r>
      <w:r>
        <w:rPr>
          <w:noProof/>
        </w:rPr>
        <w:fldChar w:fldCharType="begin"/>
      </w:r>
      <w:r>
        <w:rPr>
          <w:noProof/>
        </w:rPr>
        <w:instrText xml:space="preserve"> PAGEREF _Toc493098397 \h </w:instrText>
      </w:r>
      <w:r>
        <w:rPr>
          <w:noProof/>
        </w:rPr>
      </w:r>
      <w:r>
        <w:rPr>
          <w:noProof/>
        </w:rPr>
        <w:fldChar w:fldCharType="separate"/>
      </w:r>
      <w:r>
        <w:rPr>
          <w:noProof/>
        </w:rPr>
        <w:t>10</w:t>
      </w:r>
      <w:r>
        <w:rPr>
          <w:noProof/>
        </w:rPr>
        <w:fldChar w:fldCharType="end"/>
      </w:r>
    </w:p>
    <w:p w14:paraId="3DB4D659" w14:textId="77777777" w:rsidR="0036687F" w:rsidRDefault="0036687F">
      <w:pPr>
        <w:pStyle w:val="Verzeichnis2"/>
        <w:rPr>
          <w:rFonts w:asciiTheme="minorHAnsi" w:eastAsiaTheme="minorEastAsia" w:hAnsiTheme="minorHAnsi" w:cstheme="minorBidi"/>
          <w:noProof/>
          <w:lang w:eastAsia="de-CH"/>
        </w:rPr>
      </w:pPr>
      <w:r>
        <w:rPr>
          <w:noProof/>
        </w:rPr>
        <w:t>6.4</w:t>
      </w:r>
      <w:r>
        <w:rPr>
          <w:rFonts w:asciiTheme="minorHAnsi" w:eastAsiaTheme="minorEastAsia" w:hAnsiTheme="minorHAnsi" w:cstheme="minorBidi"/>
          <w:noProof/>
          <w:lang w:eastAsia="de-CH"/>
        </w:rPr>
        <w:tab/>
      </w:r>
      <w:r>
        <w:rPr>
          <w:noProof/>
        </w:rPr>
        <w:t>Mittelbedarf</w:t>
      </w:r>
      <w:r>
        <w:rPr>
          <w:noProof/>
        </w:rPr>
        <w:tab/>
      </w:r>
      <w:r>
        <w:rPr>
          <w:noProof/>
        </w:rPr>
        <w:fldChar w:fldCharType="begin"/>
      </w:r>
      <w:r>
        <w:rPr>
          <w:noProof/>
        </w:rPr>
        <w:instrText xml:space="preserve"> PAGEREF _Toc493098398 \h </w:instrText>
      </w:r>
      <w:r>
        <w:rPr>
          <w:noProof/>
        </w:rPr>
      </w:r>
      <w:r>
        <w:rPr>
          <w:noProof/>
        </w:rPr>
        <w:fldChar w:fldCharType="separate"/>
      </w:r>
      <w:r>
        <w:rPr>
          <w:noProof/>
        </w:rPr>
        <w:t>11</w:t>
      </w:r>
      <w:r>
        <w:rPr>
          <w:noProof/>
        </w:rPr>
        <w:fldChar w:fldCharType="end"/>
      </w:r>
    </w:p>
    <w:p w14:paraId="5D8FFAE8" w14:textId="77777777" w:rsidR="0036687F" w:rsidRDefault="0036687F">
      <w:pPr>
        <w:pStyle w:val="Verzeichnis2"/>
        <w:rPr>
          <w:rFonts w:asciiTheme="minorHAnsi" w:eastAsiaTheme="minorEastAsia" w:hAnsiTheme="minorHAnsi" w:cstheme="minorBidi"/>
          <w:noProof/>
          <w:lang w:eastAsia="de-CH"/>
        </w:rPr>
      </w:pPr>
      <w:r>
        <w:rPr>
          <w:noProof/>
        </w:rPr>
        <w:t>6.5</w:t>
      </w:r>
      <w:r>
        <w:rPr>
          <w:rFonts w:asciiTheme="minorHAnsi" w:eastAsiaTheme="minorEastAsia" w:hAnsiTheme="minorHAnsi" w:cstheme="minorBidi"/>
          <w:noProof/>
          <w:lang w:eastAsia="de-CH"/>
        </w:rPr>
        <w:tab/>
      </w:r>
      <w:r>
        <w:rPr>
          <w:noProof/>
        </w:rPr>
        <w:t>Wirtschaftlichkeit</w:t>
      </w:r>
      <w:r>
        <w:rPr>
          <w:noProof/>
        </w:rPr>
        <w:tab/>
      </w:r>
      <w:r>
        <w:rPr>
          <w:noProof/>
        </w:rPr>
        <w:fldChar w:fldCharType="begin"/>
      </w:r>
      <w:r>
        <w:rPr>
          <w:noProof/>
        </w:rPr>
        <w:instrText xml:space="preserve"> PAGEREF _Toc493098399 \h </w:instrText>
      </w:r>
      <w:r>
        <w:rPr>
          <w:noProof/>
        </w:rPr>
      </w:r>
      <w:r>
        <w:rPr>
          <w:noProof/>
        </w:rPr>
        <w:fldChar w:fldCharType="separate"/>
      </w:r>
      <w:r>
        <w:rPr>
          <w:noProof/>
        </w:rPr>
        <w:t>12</w:t>
      </w:r>
      <w:r>
        <w:rPr>
          <w:noProof/>
        </w:rPr>
        <w:fldChar w:fldCharType="end"/>
      </w:r>
    </w:p>
    <w:p w14:paraId="779989AB" w14:textId="77777777" w:rsidR="0036687F" w:rsidRDefault="0036687F">
      <w:pPr>
        <w:pStyle w:val="Verzeichnis1"/>
        <w:rPr>
          <w:rFonts w:asciiTheme="minorHAnsi" w:eastAsiaTheme="minorEastAsia" w:hAnsiTheme="minorHAnsi" w:cstheme="minorBidi"/>
          <w:b w:val="0"/>
          <w:noProof/>
          <w:lang w:eastAsia="de-CH"/>
        </w:rPr>
      </w:pPr>
      <w:r>
        <w:rPr>
          <w:noProof/>
        </w:rPr>
        <w:t>7</w:t>
      </w:r>
      <w:r>
        <w:rPr>
          <w:rFonts w:asciiTheme="minorHAnsi" w:eastAsiaTheme="minorEastAsia" w:hAnsiTheme="minorHAnsi" w:cstheme="minorBidi"/>
          <w:b w:val="0"/>
          <w:noProof/>
          <w:lang w:eastAsia="de-CH"/>
        </w:rPr>
        <w:tab/>
      </w:r>
      <w:r>
        <w:rPr>
          <w:noProof/>
        </w:rPr>
        <w:t>Bewertung der Varianten (Tabelle)</w:t>
      </w:r>
      <w:r>
        <w:rPr>
          <w:noProof/>
        </w:rPr>
        <w:tab/>
      </w:r>
      <w:r>
        <w:rPr>
          <w:noProof/>
        </w:rPr>
        <w:fldChar w:fldCharType="begin"/>
      </w:r>
      <w:r>
        <w:rPr>
          <w:noProof/>
        </w:rPr>
        <w:instrText xml:space="preserve"> PAGEREF _Toc493098400 \h </w:instrText>
      </w:r>
      <w:r>
        <w:rPr>
          <w:noProof/>
        </w:rPr>
      </w:r>
      <w:r>
        <w:rPr>
          <w:noProof/>
        </w:rPr>
        <w:fldChar w:fldCharType="separate"/>
      </w:r>
      <w:r>
        <w:rPr>
          <w:noProof/>
        </w:rPr>
        <w:t>13</w:t>
      </w:r>
      <w:r>
        <w:rPr>
          <w:noProof/>
        </w:rPr>
        <w:fldChar w:fldCharType="end"/>
      </w:r>
    </w:p>
    <w:p w14:paraId="58435AD5" w14:textId="77777777" w:rsidR="0036687F" w:rsidRDefault="0036687F">
      <w:pPr>
        <w:pStyle w:val="Verzeichnis1"/>
        <w:rPr>
          <w:rFonts w:asciiTheme="minorHAnsi" w:eastAsiaTheme="minorEastAsia" w:hAnsiTheme="minorHAnsi" w:cstheme="minorBidi"/>
          <w:b w:val="0"/>
          <w:noProof/>
          <w:lang w:eastAsia="de-CH"/>
        </w:rPr>
      </w:pPr>
      <w:r>
        <w:rPr>
          <w:noProof/>
        </w:rPr>
        <w:t>8</w:t>
      </w:r>
      <w:r>
        <w:rPr>
          <w:rFonts w:asciiTheme="minorHAnsi" w:eastAsiaTheme="minorEastAsia" w:hAnsiTheme="minorHAnsi" w:cstheme="minorBidi"/>
          <w:b w:val="0"/>
          <w:noProof/>
          <w:lang w:eastAsia="de-CH"/>
        </w:rPr>
        <w:tab/>
      </w:r>
      <w:r>
        <w:rPr>
          <w:noProof/>
        </w:rPr>
        <w:t>Konsequenzen</w:t>
      </w:r>
      <w:r>
        <w:rPr>
          <w:noProof/>
        </w:rPr>
        <w:tab/>
      </w:r>
      <w:r>
        <w:rPr>
          <w:noProof/>
        </w:rPr>
        <w:fldChar w:fldCharType="begin"/>
      </w:r>
      <w:r>
        <w:rPr>
          <w:noProof/>
        </w:rPr>
        <w:instrText xml:space="preserve"> PAGEREF _Toc493098401 \h </w:instrText>
      </w:r>
      <w:r>
        <w:rPr>
          <w:noProof/>
        </w:rPr>
      </w:r>
      <w:r>
        <w:rPr>
          <w:noProof/>
        </w:rPr>
        <w:fldChar w:fldCharType="separate"/>
      </w:r>
      <w:r>
        <w:rPr>
          <w:noProof/>
        </w:rPr>
        <w:t>13</w:t>
      </w:r>
      <w:r>
        <w:rPr>
          <w:noProof/>
        </w:rPr>
        <w:fldChar w:fldCharType="end"/>
      </w:r>
    </w:p>
    <w:p w14:paraId="2B008502" w14:textId="77777777" w:rsidR="0036687F" w:rsidRDefault="0036687F">
      <w:pPr>
        <w:pStyle w:val="Verzeichnis1"/>
        <w:rPr>
          <w:rFonts w:asciiTheme="minorHAnsi" w:eastAsiaTheme="minorEastAsia" w:hAnsiTheme="minorHAnsi" w:cstheme="minorBidi"/>
          <w:b w:val="0"/>
          <w:noProof/>
          <w:lang w:eastAsia="de-CH"/>
        </w:rPr>
      </w:pPr>
      <w:r>
        <w:rPr>
          <w:noProof/>
        </w:rPr>
        <w:t>9</w:t>
      </w:r>
      <w:r>
        <w:rPr>
          <w:rFonts w:asciiTheme="minorHAnsi" w:eastAsiaTheme="minorEastAsia" w:hAnsiTheme="minorHAnsi" w:cstheme="minorBidi"/>
          <w:b w:val="0"/>
          <w:noProof/>
          <w:lang w:eastAsia="de-CH"/>
        </w:rPr>
        <w:tab/>
      </w:r>
      <w:r>
        <w:rPr>
          <w:noProof/>
        </w:rPr>
        <w:t>Lösungsbeschreibung und Empfehlung</w:t>
      </w:r>
      <w:r>
        <w:rPr>
          <w:noProof/>
        </w:rPr>
        <w:tab/>
      </w:r>
      <w:r>
        <w:rPr>
          <w:noProof/>
        </w:rPr>
        <w:fldChar w:fldCharType="begin"/>
      </w:r>
      <w:r>
        <w:rPr>
          <w:noProof/>
        </w:rPr>
        <w:instrText xml:space="preserve"> PAGEREF _Toc493098402 \h </w:instrText>
      </w:r>
      <w:r>
        <w:rPr>
          <w:noProof/>
        </w:rPr>
      </w:r>
      <w:r>
        <w:rPr>
          <w:noProof/>
        </w:rPr>
        <w:fldChar w:fldCharType="separate"/>
      </w:r>
      <w:r>
        <w:rPr>
          <w:noProof/>
        </w:rPr>
        <w:t>14</w:t>
      </w:r>
      <w:r>
        <w:rPr>
          <w:noProof/>
        </w:rPr>
        <w:fldChar w:fldCharType="end"/>
      </w:r>
    </w:p>
    <w:p w14:paraId="4DFB5938" w14:textId="77777777" w:rsidR="0036687F" w:rsidRDefault="0036687F">
      <w:pPr>
        <w:pStyle w:val="Verzeichnis1"/>
        <w:rPr>
          <w:rFonts w:asciiTheme="minorHAnsi" w:eastAsiaTheme="minorEastAsia" w:hAnsiTheme="minorHAnsi" w:cstheme="minorBidi"/>
          <w:b w:val="0"/>
          <w:noProof/>
          <w:lang w:eastAsia="de-CH"/>
        </w:rPr>
      </w:pPr>
      <w:r>
        <w:rPr>
          <w:noProof/>
        </w:rPr>
        <w:t>10</w:t>
      </w:r>
      <w:r>
        <w:rPr>
          <w:rFonts w:asciiTheme="minorHAnsi" w:eastAsiaTheme="minorEastAsia" w:hAnsiTheme="minorHAnsi" w:cstheme="minorBidi"/>
          <w:b w:val="0"/>
          <w:noProof/>
          <w:lang w:eastAsia="de-CH"/>
        </w:rPr>
        <w:tab/>
      </w:r>
      <w:r>
        <w:rPr>
          <w:noProof/>
        </w:rPr>
        <w:t>Planung</w:t>
      </w:r>
      <w:r>
        <w:rPr>
          <w:noProof/>
        </w:rPr>
        <w:tab/>
      </w:r>
      <w:r>
        <w:rPr>
          <w:noProof/>
        </w:rPr>
        <w:fldChar w:fldCharType="begin"/>
      </w:r>
      <w:r>
        <w:rPr>
          <w:noProof/>
        </w:rPr>
        <w:instrText xml:space="preserve"> PAGEREF _Toc493098403 \h </w:instrText>
      </w:r>
      <w:r>
        <w:rPr>
          <w:noProof/>
        </w:rPr>
      </w:r>
      <w:r>
        <w:rPr>
          <w:noProof/>
        </w:rPr>
        <w:fldChar w:fldCharType="separate"/>
      </w:r>
      <w:r>
        <w:rPr>
          <w:noProof/>
        </w:rPr>
        <w:t>15</w:t>
      </w:r>
      <w:r>
        <w:rPr>
          <w:noProof/>
        </w:rPr>
        <w:fldChar w:fldCharType="end"/>
      </w:r>
    </w:p>
    <w:p w14:paraId="3E9A9BBA" w14:textId="77777777" w:rsidR="0036687F" w:rsidRDefault="0036687F">
      <w:pPr>
        <w:pStyle w:val="Verzeichnis1"/>
        <w:rPr>
          <w:rFonts w:asciiTheme="minorHAnsi" w:eastAsiaTheme="minorEastAsia" w:hAnsiTheme="minorHAnsi" w:cstheme="minorBidi"/>
          <w:b w:val="0"/>
          <w:noProof/>
          <w:lang w:eastAsia="de-CH"/>
        </w:rPr>
      </w:pPr>
      <w:r>
        <w:rPr>
          <w:noProof/>
        </w:rPr>
        <w:t>11</w:t>
      </w:r>
      <w:r>
        <w:rPr>
          <w:rFonts w:asciiTheme="minorHAnsi" w:eastAsiaTheme="minorEastAsia" w:hAnsiTheme="minorHAnsi" w:cstheme="minorBidi"/>
          <w:b w:val="0"/>
          <w:noProof/>
          <w:lang w:eastAsia="de-CH"/>
        </w:rPr>
        <w:tab/>
      </w:r>
      <w:r>
        <w:rPr>
          <w:noProof/>
        </w:rPr>
        <w:t>Projektführung</w:t>
      </w:r>
      <w:r>
        <w:rPr>
          <w:noProof/>
        </w:rPr>
        <w:tab/>
      </w:r>
      <w:r>
        <w:rPr>
          <w:noProof/>
        </w:rPr>
        <w:fldChar w:fldCharType="begin"/>
      </w:r>
      <w:r>
        <w:rPr>
          <w:noProof/>
        </w:rPr>
        <w:instrText xml:space="preserve"> PAGEREF _Toc493098404 \h </w:instrText>
      </w:r>
      <w:r>
        <w:rPr>
          <w:noProof/>
        </w:rPr>
      </w:r>
      <w:r>
        <w:rPr>
          <w:noProof/>
        </w:rPr>
        <w:fldChar w:fldCharType="separate"/>
      </w:r>
      <w:r>
        <w:rPr>
          <w:noProof/>
        </w:rPr>
        <w:t>15</w:t>
      </w:r>
      <w:r>
        <w:rPr>
          <w:noProof/>
        </w:rPr>
        <w:fldChar w:fldCharType="end"/>
      </w:r>
    </w:p>
    <w:p w14:paraId="4C54F501" w14:textId="77777777" w:rsidR="0036687F" w:rsidRDefault="0036687F">
      <w:pPr>
        <w:pStyle w:val="Verzeichnis2"/>
        <w:tabs>
          <w:tab w:val="left" w:pos="1276"/>
        </w:tabs>
        <w:rPr>
          <w:rFonts w:asciiTheme="minorHAnsi" w:eastAsiaTheme="minorEastAsia" w:hAnsiTheme="minorHAnsi" w:cstheme="minorBidi"/>
          <w:noProof/>
          <w:lang w:eastAsia="de-CH"/>
        </w:rPr>
      </w:pPr>
      <w:r>
        <w:rPr>
          <w:noProof/>
        </w:rPr>
        <w:t>11.1</w:t>
      </w:r>
      <w:r>
        <w:rPr>
          <w:rFonts w:asciiTheme="minorHAnsi" w:eastAsiaTheme="minorEastAsia" w:hAnsiTheme="minorHAnsi" w:cstheme="minorBidi"/>
          <w:noProof/>
          <w:lang w:eastAsia="de-CH"/>
        </w:rPr>
        <w:tab/>
      </w:r>
      <w:r>
        <w:rPr>
          <w:noProof/>
        </w:rPr>
        <w:t>Zusammenfassung</w:t>
      </w:r>
      <w:r>
        <w:rPr>
          <w:noProof/>
        </w:rPr>
        <w:tab/>
      </w:r>
      <w:r>
        <w:rPr>
          <w:noProof/>
        </w:rPr>
        <w:fldChar w:fldCharType="begin"/>
      </w:r>
      <w:r>
        <w:rPr>
          <w:noProof/>
        </w:rPr>
        <w:instrText xml:space="preserve"> PAGEREF _Toc493098405 \h </w:instrText>
      </w:r>
      <w:r>
        <w:rPr>
          <w:noProof/>
        </w:rPr>
      </w:r>
      <w:r>
        <w:rPr>
          <w:noProof/>
        </w:rPr>
        <w:fldChar w:fldCharType="separate"/>
      </w:r>
      <w:r>
        <w:rPr>
          <w:noProof/>
        </w:rPr>
        <w:t>15</w:t>
      </w:r>
      <w:r>
        <w:rPr>
          <w:noProof/>
        </w:rPr>
        <w:fldChar w:fldCharType="end"/>
      </w:r>
    </w:p>
    <w:p w14:paraId="7247F74F" w14:textId="77777777" w:rsidR="0036687F" w:rsidRDefault="0036687F">
      <w:pPr>
        <w:pStyle w:val="Verzeichnis2"/>
        <w:tabs>
          <w:tab w:val="left" w:pos="1276"/>
        </w:tabs>
        <w:rPr>
          <w:rFonts w:asciiTheme="minorHAnsi" w:eastAsiaTheme="minorEastAsia" w:hAnsiTheme="minorHAnsi" w:cstheme="minorBidi"/>
          <w:noProof/>
          <w:lang w:eastAsia="de-CH"/>
        </w:rPr>
      </w:pPr>
      <w:r>
        <w:rPr>
          <w:noProof/>
        </w:rPr>
        <w:t>11.2</w:t>
      </w:r>
      <w:r>
        <w:rPr>
          <w:rFonts w:asciiTheme="minorHAnsi" w:eastAsiaTheme="minorEastAsia" w:hAnsiTheme="minorHAnsi" w:cstheme="minorBidi"/>
          <w:noProof/>
          <w:lang w:eastAsia="de-CH"/>
        </w:rPr>
        <w:tab/>
      </w:r>
      <w:r>
        <w:rPr>
          <w:noProof/>
        </w:rPr>
        <w:t>Projektorganisation</w:t>
      </w:r>
      <w:r>
        <w:rPr>
          <w:noProof/>
        </w:rPr>
        <w:tab/>
      </w:r>
      <w:r>
        <w:rPr>
          <w:noProof/>
        </w:rPr>
        <w:fldChar w:fldCharType="begin"/>
      </w:r>
      <w:r>
        <w:rPr>
          <w:noProof/>
        </w:rPr>
        <w:instrText xml:space="preserve"> PAGEREF _Toc493098406 \h </w:instrText>
      </w:r>
      <w:r>
        <w:rPr>
          <w:noProof/>
        </w:rPr>
      </w:r>
      <w:r>
        <w:rPr>
          <w:noProof/>
        </w:rPr>
        <w:fldChar w:fldCharType="separate"/>
      </w:r>
      <w:r>
        <w:rPr>
          <w:noProof/>
        </w:rPr>
        <w:t>16</w:t>
      </w:r>
      <w:r>
        <w:rPr>
          <w:noProof/>
        </w:rPr>
        <w:fldChar w:fldCharType="end"/>
      </w:r>
    </w:p>
    <w:p w14:paraId="4DE78AA2" w14:textId="77777777" w:rsidR="0036687F" w:rsidRDefault="0036687F">
      <w:pPr>
        <w:pStyle w:val="Verzeichnis2"/>
        <w:tabs>
          <w:tab w:val="left" w:pos="1276"/>
        </w:tabs>
        <w:rPr>
          <w:rFonts w:asciiTheme="minorHAnsi" w:eastAsiaTheme="minorEastAsia" w:hAnsiTheme="minorHAnsi" w:cstheme="minorBidi"/>
          <w:noProof/>
          <w:lang w:eastAsia="de-CH"/>
        </w:rPr>
      </w:pPr>
      <w:r>
        <w:rPr>
          <w:noProof/>
        </w:rPr>
        <w:t>11.3</w:t>
      </w:r>
      <w:r>
        <w:rPr>
          <w:rFonts w:asciiTheme="minorHAnsi" w:eastAsiaTheme="minorEastAsia" w:hAnsiTheme="minorHAnsi" w:cstheme="minorBidi"/>
          <w:noProof/>
          <w:lang w:eastAsia="de-CH"/>
        </w:rPr>
        <w:tab/>
      </w:r>
      <w:r>
        <w:rPr>
          <w:noProof/>
        </w:rPr>
        <w:t>Projektberichte</w:t>
      </w:r>
      <w:r>
        <w:rPr>
          <w:noProof/>
        </w:rPr>
        <w:tab/>
      </w:r>
      <w:r>
        <w:rPr>
          <w:noProof/>
        </w:rPr>
        <w:fldChar w:fldCharType="begin"/>
      </w:r>
      <w:r>
        <w:rPr>
          <w:noProof/>
        </w:rPr>
        <w:instrText xml:space="preserve"> PAGEREF _Toc493098407 \h </w:instrText>
      </w:r>
      <w:r>
        <w:rPr>
          <w:noProof/>
        </w:rPr>
      </w:r>
      <w:r>
        <w:rPr>
          <w:noProof/>
        </w:rPr>
        <w:fldChar w:fldCharType="separate"/>
      </w:r>
      <w:r>
        <w:rPr>
          <w:noProof/>
        </w:rPr>
        <w:t>16</w:t>
      </w:r>
      <w:r>
        <w:rPr>
          <w:noProof/>
        </w:rPr>
        <w:fldChar w:fldCharType="end"/>
      </w:r>
    </w:p>
    <w:p w14:paraId="46BE4949" w14:textId="77777777" w:rsidR="0036687F" w:rsidRDefault="0036687F">
      <w:pPr>
        <w:pStyle w:val="Verzeichnis2"/>
        <w:tabs>
          <w:tab w:val="left" w:pos="1276"/>
        </w:tabs>
        <w:rPr>
          <w:rFonts w:asciiTheme="minorHAnsi" w:eastAsiaTheme="minorEastAsia" w:hAnsiTheme="minorHAnsi" w:cstheme="minorBidi"/>
          <w:noProof/>
          <w:lang w:eastAsia="de-CH"/>
        </w:rPr>
      </w:pPr>
      <w:r>
        <w:rPr>
          <w:noProof/>
        </w:rPr>
        <w:t>11.4</w:t>
      </w:r>
      <w:r>
        <w:rPr>
          <w:rFonts w:asciiTheme="minorHAnsi" w:eastAsiaTheme="minorEastAsia" w:hAnsiTheme="minorHAnsi" w:cstheme="minorBidi"/>
          <w:noProof/>
          <w:lang w:eastAsia="de-CH"/>
        </w:rPr>
        <w:tab/>
      </w:r>
      <w:r>
        <w:rPr>
          <w:noProof/>
        </w:rPr>
        <w:t>Kommunikation / Projektmarketing</w:t>
      </w:r>
      <w:r>
        <w:rPr>
          <w:noProof/>
        </w:rPr>
        <w:tab/>
      </w:r>
      <w:r>
        <w:rPr>
          <w:noProof/>
        </w:rPr>
        <w:fldChar w:fldCharType="begin"/>
      </w:r>
      <w:r>
        <w:rPr>
          <w:noProof/>
        </w:rPr>
        <w:instrText xml:space="preserve"> PAGEREF _Toc493098408 \h </w:instrText>
      </w:r>
      <w:r>
        <w:rPr>
          <w:noProof/>
        </w:rPr>
      </w:r>
      <w:r>
        <w:rPr>
          <w:noProof/>
        </w:rPr>
        <w:fldChar w:fldCharType="separate"/>
      </w:r>
      <w:r>
        <w:rPr>
          <w:noProof/>
        </w:rPr>
        <w:t>16</w:t>
      </w:r>
      <w:r>
        <w:rPr>
          <w:noProof/>
        </w:rPr>
        <w:fldChar w:fldCharType="end"/>
      </w:r>
    </w:p>
    <w:p w14:paraId="0D0E4698" w14:textId="77777777" w:rsidR="0036687F" w:rsidRDefault="0036687F">
      <w:pPr>
        <w:pStyle w:val="Verzeichnis2"/>
        <w:tabs>
          <w:tab w:val="left" w:pos="1276"/>
        </w:tabs>
        <w:rPr>
          <w:rFonts w:asciiTheme="minorHAnsi" w:eastAsiaTheme="minorEastAsia" w:hAnsiTheme="minorHAnsi" w:cstheme="minorBidi"/>
          <w:noProof/>
          <w:lang w:eastAsia="de-CH"/>
        </w:rPr>
      </w:pPr>
      <w:r>
        <w:rPr>
          <w:noProof/>
        </w:rPr>
        <w:t>11.5</w:t>
      </w:r>
      <w:r>
        <w:rPr>
          <w:rFonts w:asciiTheme="minorHAnsi" w:eastAsiaTheme="minorEastAsia" w:hAnsiTheme="minorHAnsi" w:cstheme="minorBidi"/>
          <w:noProof/>
          <w:lang w:eastAsia="de-CH"/>
        </w:rPr>
        <w:tab/>
      </w:r>
      <w:r>
        <w:rPr>
          <w:noProof/>
        </w:rPr>
        <w:t>Qualitätssicherung</w:t>
      </w:r>
      <w:r>
        <w:rPr>
          <w:noProof/>
        </w:rPr>
        <w:tab/>
      </w:r>
      <w:r>
        <w:rPr>
          <w:noProof/>
        </w:rPr>
        <w:fldChar w:fldCharType="begin"/>
      </w:r>
      <w:r>
        <w:rPr>
          <w:noProof/>
        </w:rPr>
        <w:instrText xml:space="preserve"> PAGEREF _Toc493098409 \h </w:instrText>
      </w:r>
      <w:r>
        <w:rPr>
          <w:noProof/>
        </w:rPr>
      </w:r>
      <w:r>
        <w:rPr>
          <w:noProof/>
        </w:rPr>
        <w:fldChar w:fldCharType="separate"/>
      </w:r>
      <w:r>
        <w:rPr>
          <w:noProof/>
        </w:rPr>
        <w:t>17</w:t>
      </w:r>
      <w:r>
        <w:rPr>
          <w:noProof/>
        </w:rPr>
        <w:fldChar w:fldCharType="end"/>
      </w:r>
    </w:p>
    <w:p w14:paraId="77B6FD39" w14:textId="77777777" w:rsidR="0036687F" w:rsidRDefault="0036687F">
      <w:pPr>
        <w:pStyle w:val="Verzeichnis3"/>
        <w:rPr>
          <w:rFonts w:asciiTheme="minorHAnsi" w:eastAsiaTheme="minorEastAsia" w:hAnsiTheme="minorHAnsi" w:cstheme="minorBidi"/>
          <w:noProof/>
          <w:lang w:eastAsia="de-CH"/>
        </w:rPr>
      </w:pPr>
      <w:r>
        <w:rPr>
          <w:noProof/>
        </w:rPr>
        <w:t>11.5.1</w:t>
      </w:r>
      <w:r>
        <w:rPr>
          <w:rFonts w:asciiTheme="minorHAnsi" w:eastAsiaTheme="minorEastAsia" w:hAnsiTheme="minorHAnsi" w:cstheme="minorBidi"/>
          <w:noProof/>
          <w:lang w:eastAsia="de-CH"/>
        </w:rPr>
        <w:tab/>
      </w:r>
      <w:r>
        <w:rPr>
          <w:noProof/>
        </w:rPr>
        <w:t>Vorgehen zur Qualitätssicherung</w:t>
      </w:r>
      <w:r>
        <w:rPr>
          <w:noProof/>
        </w:rPr>
        <w:tab/>
      </w:r>
      <w:r>
        <w:rPr>
          <w:noProof/>
        </w:rPr>
        <w:fldChar w:fldCharType="begin"/>
      </w:r>
      <w:r>
        <w:rPr>
          <w:noProof/>
        </w:rPr>
        <w:instrText xml:space="preserve"> PAGEREF _Toc493098410 \h </w:instrText>
      </w:r>
      <w:r>
        <w:rPr>
          <w:noProof/>
        </w:rPr>
      </w:r>
      <w:r>
        <w:rPr>
          <w:noProof/>
        </w:rPr>
        <w:fldChar w:fldCharType="separate"/>
      </w:r>
      <w:r>
        <w:rPr>
          <w:noProof/>
        </w:rPr>
        <w:t>17</w:t>
      </w:r>
      <w:r>
        <w:rPr>
          <w:noProof/>
        </w:rPr>
        <w:fldChar w:fldCharType="end"/>
      </w:r>
    </w:p>
    <w:p w14:paraId="421D62E7" w14:textId="77777777" w:rsidR="0036687F" w:rsidRDefault="0036687F">
      <w:pPr>
        <w:pStyle w:val="Verzeichnis3"/>
        <w:rPr>
          <w:rFonts w:asciiTheme="minorHAnsi" w:eastAsiaTheme="minorEastAsia" w:hAnsiTheme="minorHAnsi" w:cstheme="minorBidi"/>
          <w:noProof/>
          <w:lang w:eastAsia="de-CH"/>
        </w:rPr>
      </w:pPr>
      <w:r>
        <w:rPr>
          <w:noProof/>
        </w:rPr>
        <w:t>11.5.2</w:t>
      </w:r>
      <w:r>
        <w:rPr>
          <w:rFonts w:asciiTheme="minorHAnsi" w:eastAsiaTheme="minorEastAsia" w:hAnsiTheme="minorHAnsi" w:cstheme="minorBidi"/>
          <w:noProof/>
          <w:lang w:eastAsia="de-CH"/>
        </w:rPr>
        <w:tab/>
      </w:r>
      <w:r>
        <w:rPr>
          <w:noProof/>
        </w:rPr>
        <w:t>Qualitätsziele</w:t>
      </w:r>
      <w:r>
        <w:rPr>
          <w:noProof/>
        </w:rPr>
        <w:tab/>
      </w:r>
      <w:r>
        <w:rPr>
          <w:noProof/>
        </w:rPr>
        <w:fldChar w:fldCharType="begin"/>
      </w:r>
      <w:r>
        <w:rPr>
          <w:noProof/>
        </w:rPr>
        <w:instrText xml:space="preserve"> PAGEREF _Toc493098411 \h </w:instrText>
      </w:r>
      <w:r>
        <w:rPr>
          <w:noProof/>
        </w:rPr>
      </w:r>
      <w:r>
        <w:rPr>
          <w:noProof/>
        </w:rPr>
        <w:fldChar w:fldCharType="separate"/>
      </w:r>
      <w:r>
        <w:rPr>
          <w:noProof/>
        </w:rPr>
        <w:t>18</w:t>
      </w:r>
      <w:r>
        <w:rPr>
          <w:noProof/>
        </w:rPr>
        <w:fldChar w:fldCharType="end"/>
      </w:r>
    </w:p>
    <w:p w14:paraId="7C6800AC" w14:textId="77777777" w:rsidR="0036687F" w:rsidRDefault="0036687F">
      <w:pPr>
        <w:pStyle w:val="Verzeichnis3"/>
        <w:rPr>
          <w:rFonts w:asciiTheme="minorHAnsi" w:eastAsiaTheme="minorEastAsia" w:hAnsiTheme="minorHAnsi" w:cstheme="minorBidi"/>
          <w:noProof/>
          <w:lang w:eastAsia="de-CH"/>
        </w:rPr>
      </w:pPr>
      <w:r>
        <w:rPr>
          <w:noProof/>
        </w:rPr>
        <w:t>11.5.3</w:t>
      </w:r>
      <w:r>
        <w:rPr>
          <w:rFonts w:asciiTheme="minorHAnsi" w:eastAsiaTheme="minorEastAsia" w:hAnsiTheme="minorHAnsi" w:cstheme="minorBidi"/>
          <w:noProof/>
          <w:lang w:eastAsia="de-CH"/>
        </w:rPr>
        <w:tab/>
      </w:r>
      <w:r>
        <w:rPr>
          <w:noProof/>
        </w:rPr>
        <w:t>Initialer Prüfplan</w:t>
      </w:r>
      <w:r>
        <w:rPr>
          <w:noProof/>
        </w:rPr>
        <w:tab/>
      </w:r>
      <w:r>
        <w:rPr>
          <w:noProof/>
        </w:rPr>
        <w:fldChar w:fldCharType="begin"/>
      </w:r>
      <w:r>
        <w:rPr>
          <w:noProof/>
        </w:rPr>
        <w:instrText xml:space="preserve"> PAGEREF _Toc493098412 \h </w:instrText>
      </w:r>
      <w:r>
        <w:rPr>
          <w:noProof/>
        </w:rPr>
      </w:r>
      <w:r>
        <w:rPr>
          <w:noProof/>
        </w:rPr>
        <w:fldChar w:fldCharType="separate"/>
      </w:r>
      <w:r>
        <w:rPr>
          <w:noProof/>
        </w:rPr>
        <w:t>19</w:t>
      </w:r>
      <w:r>
        <w:rPr>
          <w:noProof/>
        </w:rPr>
        <w:fldChar w:fldCharType="end"/>
      </w:r>
    </w:p>
    <w:p w14:paraId="3CEEAEA3" w14:textId="77777777" w:rsidR="0036687F" w:rsidRDefault="0036687F">
      <w:pPr>
        <w:pStyle w:val="Verzeichnis3"/>
        <w:rPr>
          <w:rFonts w:asciiTheme="minorHAnsi" w:eastAsiaTheme="minorEastAsia" w:hAnsiTheme="minorHAnsi" w:cstheme="minorBidi"/>
          <w:noProof/>
          <w:lang w:eastAsia="de-CH"/>
        </w:rPr>
      </w:pPr>
      <w:r>
        <w:rPr>
          <w:noProof/>
        </w:rPr>
        <w:t>11.5.4</w:t>
      </w:r>
      <w:r>
        <w:rPr>
          <w:rFonts w:asciiTheme="minorHAnsi" w:eastAsiaTheme="minorEastAsia" w:hAnsiTheme="minorHAnsi" w:cstheme="minorBidi"/>
          <w:noProof/>
          <w:lang w:eastAsia="de-CH"/>
        </w:rPr>
        <w:tab/>
      </w:r>
      <w:r>
        <w:rPr>
          <w:noProof/>
        </w:rPr>
        <w:t>Prüfmethoden</w:t>
      </w:r>
      <w:r>
        <w:rPr>
          <w:noProof/>
        </w:rPr>
        <w:tab/>
      </w:r>
      <w:r>
        <w:rPr>
          <w:noProof/>
        </w:rPr>
        <w:fldChar w:fldCharType="begin"/>
      </w:r>
      <w:r>
        <w:rPr>
          <w:noProof/>
        </w:rPr>
        <w:instrText xml:space="preserve"> PAGEREF _Toc493098413 \h </w:instrText>
      </w:r>
      <w:r>
        <w:rPr>
          <w:noProof/>
        </w:rPr>
      </w:r>
      <w:r>
        <w:rPr>
          <w:noProof/>
        </w:rPr>
        <w:fldChar w:fldCharType="separate"/>
      </w:r>
      <w:r>
        <w:rPr>
          <w:noProof/>
        </w:rPr>
        <w:t>20</w:t>
      </w:r>
      <w:r>
        <w:rPr>
          <w:noProof/>
        </w:rPr>
        <w:fldChar w:fldCharType="end"/>
      </w:r>
    </w:p>
    <w:p w14:paraId="2BAE6946" w14:textId="77777777" w:rsidR="0036687F" w:rsidRDefault="0036687F">
      <w:pPr>
        <w:pStyle w:val="Verzeichnis3"/>
        <w:rPr>
          <w:rFonts w:asciiTheme="minorHAnsi" w:eastAsiaTheme="minorEastAsia" w:hAnsiTheme="minorHAnsi" w:cstheme="minorBidi"/>
          <w:noProof/>
          <w:lang w:eastAsia="de-CH"/>
        </w:rPr>
      </w:pPr>
      <w:r>
        <w:rPr>
          <w:noProof/>
        </w:rPr>
        <w:t>11.5.5</w:t>
      </w:r>
      <w:r>
        <w:rPr>
          <w:rFonts w:asciiTheme="minorHAnsi" w:eastAsiaTheme="minorEastAsia" w:hAnsiTheme="minorHAnsi" w:cstheme="minorBidi"/>
          <w:noProof/>
          <w:lang w:eastAsia="de-CH"/>
        </w:rPr>
        <w:tab/>
      </w:r>
      <w:r>
        <w:rPr>
          <w:noProof/>
        </w:rPr>
        <w:t>Prüfspezifikationen</w:t>
      </w:r>
      <w:r>
        <w:rPr>
          <w:noProof/>
        </w:rPr>
        <w:tab/>
      </w:r>
      <w:r>
        <w:rPr>
          <w:noProof/>
        </w:rPr>
        <w:fldChar w:fldCharType="begin"/>
      </w:r>
      <w:r>
        <w:rPr>
          <w:noProof/>
        </w:rPr>
        <w:instrText xml:space="preserve"> PAGEREF _Toc493098414 \h </w:instrText>
      </w:r>
      <w:r>
        <w:rPr>
          <w:noProof/>
        </w:rPr>
      </w:r>
      <w:r>
        <w:rPr>
          <w:noProof/>
        </w:rPr>
        <w:fldChar w:fldCharType="separate"/>
      </w:r>
      <w:r>
        <w:rPr>
          <w:noProof/>
        </w:rPr>
        <w:t>20</w:t>
      </w:r>
      <w:r>
        <w:rPr>
          <w:noProof/>
        </w:rPr>
        <w:fldChar w:fldCharType="end"/>
      </w:r>
    </w:p>
    <w:p w14:paraId="5D0975E6" w14:textId="77777777" w:rsidR="0036687F" w:rsidRDefault="0036687F">
      <w:pPr>
        <w:pStyle w:val="Verzeichnis3"/>
        <w:rPr>
          <w:rFonts w:asciiTheme="minorHAnsi" w:eastAsiaTheme="minorEastAsia" w:hAnsiTheme="minorHAnsi" w:cstheme="minorBidi"/>
          <w:noProof/>
          <w:lang w:eastAsia="de-CH"/>
        </w:rPr>
      </w:pPr>
      <w:r>
        <w:rPr>
          <w:noProof/>
        </w:rPr>
        <w:t>11.5.6</w:t>
      </w:r>
      <w:r>
        <w:rPr>
          <w:rFonts w:asciiTheme="minorHAnsi" w:eastAsiaTheme="minorEastAsia" w:hAnsiTheme="minorHAnsi" w:cstheme="minorBidi"/>
          <w:noProof/>
          <w:lang w:eastAsia="de-CH"/>
        </w:rPr>
        <w:tab/>
      </w:r>
      <w:r>
        <w:rPr>
          <w:noProof/>
        </w:rPr>
        <w:t>Checklisten für die Prüfung der Projektdokumente</w:t>
      </w:r>
      <w:r>
        <w:rPr>
          <w:noProof/>
        </w:rPr>
        <w:tab/>
      </w:r>
      <w:r>
        <w:rPr>
          <w:noProof/>
        </w:rPr>
        <w:fldChar w:fldCharType="begin"/>
      </w:r>
      <w:r>
        <w:rPr>
          <w:noProof/>
        </w:rPr>
        <w:instrText xml:space="preserve"> PAGEREF _Toc493098415 \h </w:instrText>
      </w:r>
      <w:r>
        <w:rPr>
          <w:noProof/>
        </w:rPr>
      </w:r>
      <w:r>
        <w:rPr>
          <w:noProof/>
        </w:rPr>
        <w:fldChar w:fldCharType="separate"/>
      </w:r>
      <w:r>
        <w:rPr>
          <w:noProof/>
        </w:rPr>
        <w:t>20</w:t>
      </w:r>
      <w:r>
        <w:rPr>
          <w:noProof/>
        </w:rPr>
        <w:fldChar w:fldCharType="end"/>
      </w:r>
    </w:p>
    <w:p w14:paraId="4EFCDFBB" w14:textId="77777777" w:rsidR="0036687F" w:rsidRDefault="0036687F">
      <w:pPr>
        <w:pStyle w:val="Verzeichnis3"/>
        <w:rPr>
          <w:rFonts w:asciiTheme="minorHAnsi" w:eastAsiaTheme="minorEastAsia" w:hAnsiTheme="minorHAnsi" w:cstheme="minorBidi"/>
          <w:noProof/>
          <w:lang w:eastAsia="de-CH"/>
        </w:rPr>
      </w:pPr>
      <w:r>
        <w:rPr>
          <w:noProof/>
        </w:rPr>
        <w:t>11.5.7</w:t>
      </w:r>
      <w:r>
        <w:rPr>
          <w:rFonts w:asciiTheme="minorHAnsi" w:eastAsiaTheme="minorEastAsia" w:hAnsiTheme="minorHAnsi" w:cstheme="minorBidi"/>
          <w:noProof/>
          <w:lang w:eastAsia="de-CH"/>
        </w:rPr>
        <w:tab/>
      </w:r>
      <w:r>
        <w:rPr>
          <w:noProof/>
        </w:rPr>
        <w:t>Testfalltabellen</w:t>
      </w:r>
      <w:r>
        <w:rPr>
          <w:noProof/>
        </w:rPr>
        <w:tab/>
      </w:r>
      <w:r>
        <w:rPr>
          <w:noProof/>
        </w:rPr>
        <w:fldChar w:fldCharType="begin"/>
      </w:r>
      <w:r>
        <w:rPr>
          <w:noProof/>
        </w:rPr>
        <w:instrText xml:space="preserve"> PAGEREF _Toc493098416 \h </w:instrText>
      </w:r>
      <w:r>
        <w:rPr>
          <w:noProof/>
        </w:rPr>
      </w:r>
      <w:r>
        <w:rPr>
          <w:noProof/>
        </w:rPr>
        <w:fldChar w:fldCharType="separate"/>
      </w:r>
      <w:r>
        <w:rPr>
          <w:noProof/>
        </w:rPr>
        <w:t>21</w:t>
      </w:r>
      <w:r>
        <w:rPr>
          <w:noProof/>
        </w:rPr>
        <w:fldChar w:fldCharType="end"/>
      </w:r>
    </w:p>
    <w:p w14:paraId="561FE758" w14:textId="77777777" w:rsidR="0036687F" w:rsidRDefault="0036687F">
      <w:pPr>
        <w:pStyle w:val="Verzeichnis2"/>
        <w:tabs>
          <w:tab w:val="left" w:pos="1276"/>
        </w:tabs>
        <w:rPr>
          <w:rFonts w:asciiTheme="minorHAnsi" w:eastAsiaTheme="minorEastAsia" w:hAnsiTheme="minorHAnsi" w:cstheme="minorBidi"/>
          <w:noProof/>
          <w:lang w:eastAsia="de-CH"/>
        </w:rPr>
      </w:pPr>
      <w:r>
        <w:rPr>
          <w:noProof/>
        </w:rPr>
        <w:t>11.6</w:t>
      </w:r>
      <w:r>
        <w:rPr>
          <w:rFonts w:asciiTheme="minorHAnsi" w:eastAsiaTheme="minorEastAsia" w:hAnsiTheme="minorHAnsi" w:cstheme="minorBidi"/>
          <w:noProof/>
          <w:lang w:eastAsia="de-CH"/>
        </w:rPr>
        <w:tab/>
      </w:r>
      <w:r>
        <w:rPr>
          <w:noProof/>
        </w:rPr>
        <w:t>Konfigurationsmanagement</w:t>
      </w:r>
      <w:r>
        <w:rPr>
          <w:noProof/>
        </w:rPr>
        <w:tab/>
      </w:r>
      <w:r>
        <w:rPr>
          <w:noProof/>
        </w:rPr>
        <w:fldChar w:fldCharType="begin"/>
      </w:r>
      <w:r>
        <w:rPr>
          <w:noProof/>
        </w:rPr>
        <w:instrText xml:space="preserve"> PAGEREF _Toc493098417 \h </w:instrText>
      </w:r>
      <w:r>
        <w:rPr>
          <w:noProof/>
        </w:rPr>
      </w:r>
      <w:r>
        <w:rPr>
          <w:noProof/>
        </w:rPr>
        <w:fldChar w:fldCharType="separate"/>
      </w:r>
      <w:r>
        <w:rPr>
          <w:noProof/>
        </w:rPr>
        <w:t>21</w:t>
      </w:r>
      <w:r>
        <w:rPr>
          <w:noProof/>
        </w:rPr>
        <w:fldChar w:fldCharType="end"/>
      </w:r>
    </w:p>
    <w:p w14:paraId="20FAEFB7" w14:textId="77777777" w:rsidR="0036687F" w:rsidRDefault="0036687F">
      <w:pPr>
        <w:pStyle w:val="Verzeichnis3"/>
        <w:rPr>
          <w:rFonts w:asciiTheme="minorHAnsi" w:eastAsiaTheme="minorEastAsia" w:hAnsiTheme="minorHAnsi" w:cstheme="minorBidi"/>
          <w:noProof/>
          <w:lang w:eastAsia="de-CH"/>
        </w:rPr>
      </w:pPr>
      <w:r>
        <w:rPr>
          <w:noProof/>
        </w:rPr>
        <w:t>11.6.1</w:t>
      </w:r>
      <w:r>
        <w:rPr>
          <w:rFonts w:asciiTheme="minorHAnsi" w:eastAsiaTheme="minorEastAsia" w:hAnsiTheme="minorHAnsi" w:cstheme="minorBidi"/>
          <w:noProof/>
          <w:lang w:eastAsia="de-CH"/>
        </w:rPr>
        <w:tab/>
      </w:r>
      <w:r>
        <w:rPr>
          <w:noProof/>
        </w:rPr>
        <w:t>Konfigurationsidentifikation</w:t>
      </w:r>
      <w:r>
        <w:rPr>
          <w:noProof/>
        </w:rPr>
        <w:tab/>
      </w:r>
      <w:r>
        <w:rPr>
          <w:noProof/>
        </w:rPr>
        <w:fldChar w:fldCharType="begin"/>
      </w:r>
      <w:r>
        <w:rPr>
          <w:noProof/>
        </w:rPr>
        <w:instrText xml:space="preserve"> PAGEREF _Toc493098418 \h </w:instrText>
      </w:r>
      <w:r>
        <w:rPr>
          <w:noProof/>
        </w:rPr>
      </w:r>
      <w:r>
        <w:rPr>
          <w:noProof/>
        </w:rPr>
        <w:fldChar w:fldCharType="separate"/>
      </w:r>
      <w:r>
        <w:rPr>
          <w:noProof/>
        </w:rPr>
        <w:t>21</w:t>
      </w:r>
      <w:r>
        <w:rPr>
          <w:noProof/>
        </w:rPr>
        <w:fldChar w:fldCharType="end"/>
      </w:r>
    </w:p>
    <w:p w14:paraId="55CB03AA" w14:textId="77777777" w:rsidR="0036687F" w:rsidRDefault="0036687F">
      <w:pPr>
        <w:pStyle w:val="Verzeichnis3"/>
        <w:rPr>
          <w:rFonts w:asciiTheme="minorHAnsi" w:eastAsiaTheme="minorEastAsia" w:hAnsiTheme="minorHAnsi" w:cstheme="minorBidi"/>
          <w:noProof/>
          <w:lang w:eastAsia="de-CH"/>
        </w:rPr>
      </w:pPr>
      <w:r>
        <w:rPr>
          <w:noProof/>
        </w:rPr>
        <w:t>11.6.2</w:t>
      </w:r>
      <w:r>
        <w:rPr>
          <w:rFonts w:asciiTheme="minorHAnsi" w:eastAsiaTheme="minorEastAsia" w:hAnsiTheme="minorHAnsi" w:cstheme="minorBidi"/>
          <w:noProof/>
          <w:lang w:eastAsia="de-CH"/>
        </w:rPr>
        <w:tab/>
      </w:r>
      <w:r>
        <w:rPr>
          <w:noProof/>
        </w:rPr>
        <w:t>Ablagestruktur</w:t>
      </w:r>
      <w:r>
        <w:rPr>
          <w:noProof/>
        </w:rPr>
        <w:tab/>
      </w:r>
      <w:r>
        <w:rPr>
          <w:noProof/>
        </w:rPr>
        <w:fldChar w:fldCharType="begin"/>
      </w:r>
      <w:r>
        <w:rPr>
          <w:noProof/>
        </w:rPr>
        <w:instrText xml:space="preserve"> PAGEREF _Toc493098419 \h </w:instrText>
      </w:r>
      <w:r>
        <w:rPr>
          <w:noProof/>
        </w:rPr>
      </w:r>
      <w:r>
        <w:rPr>
          <w:noProof/>
        </w:rPr>
        <w:fldChar w:fldCharType="separate"/>
      </w:r>
      <w:r>
        <w:rPr>
          <w:noProof/>
        </w:rPr>
        <w:t>21</w:t>
      </w:r>
      <w:r>
        <w:rPr>
          <w:noProof/>
        </w:rPr>
        <w:fldChar w:fldCharType="end"/>
      </w:r>
    </w:p>
    <w:p w14:paraId="685875D5" w14:textId="77777777" w:rsidR="0036687F" w:rsidRDefault="0036687F">
      <w:pPr>
        <w:pStyle w:val="Verzeichnis3"/>
        <w:rPr>
          <w:rFonts w:asciiTheme="minorHAnsi" w:eastAsiaTheme="minorEastAsia" w:hAnsiTheme="minorHAnsi" w:cstheme="minorBidi"/>
          <w:noProof/>
          <w:lang w:eastAsia="de-CH"/>
        </w:rPr>
      </w:pPr>
      <w:r>
        <w:rPr>
          <w:noProof/>
        </w:rPr>
        <w:t>11.6.3</w:t>
      </w:r>
      <w:r>
        <w:rPr>
          <w:rFonts w:asciiTheme="minorHAnsi" w:eastAsiaTheme="minorEastAsia" w:hAnsiTheme="minorHAnsi" w:cstheme="minorBidi"/>
          <w:noProof/>
          <w:lang w:eastAsia="de-CH"/>
        </w:rPr>
        <w:tab/>
      </w:r>
      <w:r>
        <w:rPr>
          <w:noProof/>
        </w:rPr>
        <w:t>Namenskonventionen</w:t>
      </w:r>
      <w:r>
        <w:rPr>
          <w:noProof/>
        </w:rPr>
        <w:tab/>
      </w:r>
      <w:r>
        <w:rPr>
          <w:noProof/>
        </w:rPr>
        <w:fldChar w:fldCharType="begin"/>
      </w:r>
      <w:r>
        <w:rPr>
          <w:noProof/>
        </w:rPr>
        <w:instrText xml:space="preserve"> PAGEREF _Toc493098420 \h </w:instrText>
      </w:r>
      <w:r>
        <w:rPr>
          <w:noProof/>
        </w:rPr>
      </w:r>
      <w:r>
        <w:rPr>
          <w:noProof/>
        </w:rPr>
        <w:fldChar w:fldCharType="separate"/>
      </w:r>
      <w:r>
        <w:rPr>
          <w:noProof/>
        </w:rPr>
        <w:t>22</w:t>
      </w:r>
      <w:r>
        <w:rPr>
          <w:noProof/>
        </w:rPr>
        <w:fldChar w:fldCharType="end"/>
      </w:r>
    </w:p>
    <w:p w14:paraId="24AD6DDB" w14:textId="77777777" w:rsidR="0036687F" w:rsidRDefault="0036687F">
      <w:pPr>
        <w:pStyle w:val="Verzeichnis1"/>
        <w:rPr>
          <w:rFonts w:asciiTheme="minorHAnsi" w:eastAsiaTheme="minorEastAsia" w:hAnsiTheme="minorHAnsi" w:cstheme="minorBidi"/>
          <w:b w:val="0"/>
          <w:noProof/>
          <w:lang w:eastAsia="de-CH"/>
        </w:rPr>
      </w:pPr>
      <w:r>
        <w:rPr>
          <w:noProof/>
        </w:rPr>
        <w:t>12</w:t>
      </w:r>
      <w:r>
        <w:rPr>
          <w:rFonts w:asciiTheme="minorHAnsi" w:eastAsiaTheme="minorEastAsia" w:hAnsiTheme="minorHAnsi" w:cstheme="minorBidi"/>
          <w:b w:val="0"/>
          <w:noProof/>
          <w:lang w:eastAsia="de-CH"/>
        </w:rPr>
        <w:tab/>
      </w:r>
      <w:r>
        <w:rPr>
          <w:noProof/>
        </w:rPr>
        <w:t>Projektantrag</w:t>
      </w:r>
      <w:r>
        <w:rPr>
          <w:noProof/>
        </w:rPr>
        <w:tab/>
      </w:r>
      <w:r>
        <w:rPr>
          <w:noProof/>
        </w:rPr>
        <w:fldChar w:fldCharType="begin"/>
      </w:r>
      <w:r>
        <w:rPr>
          <w:noProof/>
        </w:rPr>
        <w:instrText xml:space="preserve"> PAGEREF _Toc493098421 \h </w:instrText>
      </w:r>
      <w:r>
        <w:rPr>
          <w:noProof/>
        </w:rPr>
      </w:r>
      <w:r>
        <w:rPr>
          <w:noProof/>
        </w:rPr>
        <w:fldChar w:fldCharType="separate"/>
      </w:r>
      <w:r>
        <w:rPr>
          <w:noProof/>
        </w:rPr>
        <w:t>22</w:t>
      </w:r>
      <w:r>
        <w:rPr>
          <w:noProof/>
        </w:rPr>
        <w:fldChar w:fldCharType="end"/>
      </w:r>
    </w:p>
    <w:p w14:paraId="2C5C3F9B" w14:textId="77777777" w:rsidR="0022295B" w:rsidRPr="00231883" w:rsidRDefault="00F12FF9" w:rsidP="00082198">
      <w:pPr>
        <w:pStyle w:val="TextCDB"/>
        <w:rPr>
          <w:lang w:val="de-CH"/>
        </w:rPr>
      </w:pPr>
      <w:r w:rsidRPr="00231883">
        <w:rPr>
          <w:lang w:val="de-CH"/>
        </w:rPr>
        <w:fldChar w:fldCharType="end"/>
      </w:r>
    </w:p>
    <w:p w14:paraId="6A00D700" w14:textId="77777777" w:rsidR="007240BF" w:rsidRPr="00CE3B4B" w:rsidRDefault="0022295B" w:rsidP="00F42A73">
      <w:pPr>
        <w:pStyle w:val="berschrift1"/>
        <w:numPr>
          <w:ilvl w:val="0"/>
          <w:numId w:val="11"/>
        </w:numPr>
      </w:pPr>
      <w:r w:rsidRPr="00231883">
        <w:br w:type="page"/>
      </w:r>
      <w:bookmarkStart w:id="2" w:name="_Toc350764388"/>
      <w:bookmarkStart w:id="3" w:name="_Toc493098381"/>
      <w:commentRangeStart w:id="4"/>
      <w:r w:rsidR="00390FAC" w:rsidRPr="00231883">
        <w:lastRenderedPageBreak/>
        <w:t>Situationsanalyse</w:t>
      </w:r>
      <w:bookmarkEnd w:id="2"/>
      <w:bookmarkEnd w:id="3"/>
      <w:r w:rsidR="00390FAC" w:rsidRPr="00231883">
        <w:t xml:space="preserve"> </w:t>
      </w:r>
      <w:commentRangeEnd w:id="4"/>
      <w:r w:rsidR="008B31E6">
        <w:rPr>
          <w:rStyle w:val="Kommentarzeichen"/>
          <w:rFonts w:cs="Times New Roman"/>
          <w:b w:val="0"/>
          <w:bCs w:val="0"/>
          <w:kern w:val="0"/>
        </w:rPr>
        <w:commentReference w:id="4"/>
      </w:r>
    </w:p>
    <w:p w14:paraId="3D4515F5" w14:textId="77777777" w:rsidR="00390FAC" w:rsidRPr="00231883" w:rsidRDefault="00390FAC" w:rsidP="00E54D37">
      <w:pPr>
        <w:pStyle w:val="berschrift2"/>
        <w:numPr>
          <w:ilvl w:val="1"/>
          <w:numId w:val="11"/>
        </w:numPr>
      </w:pPr>
      <w:bookmarkStart w:id="5" w:name="_Toc350764389"/>
      <w:bookmarkStart w:id="6" w:name="_Toc493098382"/>
      <w:r w:rsidRPr="00231883">
        <w:t>Ausgangslage</w:t>
      </w:r>
      <w:bookmarkEnd w:id="5"/>
      <w:bookmarkEnd w:id="6"/>
    </w:p>
    <w:p w14:paraId="1E68349E" w14:textId="77777777" w:rsidR="00CE3B4B" w:rsidRPr="00CE3B4B" w:rsidRDefault="00CE3B4B" w:rsidP="00CE3B4B">
      <w:pPr>
        <w:spacing w:line="240" w:lineRule="auto"/>
        <w:rPr>
          <w:rFonts w:cs="Arial"/>
          <w:color w:val="000000"/>
          <w:szCs w:val="22"/>
        </w:rPr>
      </w:pPr>
      <w:r w:rsidRPr="00CE3B4B">
        <w:rPr>
          <w:rFonts w:cs="Arial"/>
          <w:color w:val="000000"/>
          <w:szCs w:val="22"/>
        </w:rPr>
        <w:t>Jeder Informatiklernende muss eine Individuelle Praxisarbeit (IPA) absolvieren, um seine Lehre erfolgreich abzuschliessen. Um uns bereits jetzt auf diesen anspruchsvollen Abschluss vorzubereiten, möchten wir Gelerntes und Erfahrungen zentral dokumentieren. An der IPA sollten möglichst viele Informationen schnell verfügbar sein.</w:t>
      </w:r>
    </w:p>
    <w:p w14:paraId="1EB7585C" w14:textId="77777777" w:rsidR="00CE3B4B" w:rsidRPr="00CE3B4B" w:rsidRDefault="00CE3B4B" w:rsidP="00CE3B4B">
      <w:pPr>
        <w:spacing w:line="240" w:lineRule="auto"/>
        <w:rPr>
          <w:rFonts w:cs="Arial"/>
          <w:color w:val="000000"/>
          <w:szCs w:val="22"/>
        </w:rPr>
      </w:pPr>
    </w:p>
    <w:p w14:paraId="7AC5756B" w14:textId="77777777" w:rsidR="00CE3B4B" w:rsidRPr="00CE3B4B" w:rsidRDefault="00CE3B4B" w:rsidP="00CE3B4B">
      <w:pPr>
        <w:spacing w:line="240" w:lineRule="auto"/>
        <w:rPr>
          <w:rFonts w:cs="Arial"/>
          <w:color w:val="000000"/>
          <w:szCs w:val="22"/>
        </w:rPr>
      </w:pPr>
      <w:r w:rsidRPr="00CE3B4B">
        <w:rPr>
          <w:rFonts w:cs="Arial"/>
          <w:color w:val="000000"/>
          <w:szCs w:val="22"/>
        </w:rPr>
        <w:t>Unser Problem ist jetzt, in welcher Form wir diese Dokumentation umsetzen wollen. Im Moment dokumentieren wir auf Papier, in Word-Dokumenten oder auch gar nicht. Alle drei Varianten eignen sich in kleinem Rahmen - mit zunehmender Informationsmenge werden jedoch alle unbrauchbar.</w:t>
      </w:r>
    </w:p>
    <w:p w14:paraId="04368C53" w14:textId="77777777" w:rsidR="00CE3B4B" w:rsidRPr="00CE3B4B" w:rsidRDefault="00CE3B4B" w:rsidP="00CE3B4B">
      <w:pPr>
        <w:spacing w:line="240" w:lineRule="auto"/>
        <w:rPr>
          <w:rFonts w:cs="Arial"/>
          <w:color w:val="000000"/>
          <w:szCs w:val="22"/>
        </w:rPr>
      </w:pPr>
    </w:p>
    <w:p w14:paraId="3BB208C5" w14:textId="77777777" w:rsidR="00CE3B4B" w:rsidRPr="00CE3B4B" w:rsidRDefault="00CE3B4B" w:rsidP="00CE3B4B">
      <w:pPr>
        <w:spacing w:line="240" w:lineRule="auto"/>
        <w:rPr>
          <w:rFonts w:cs="Arial"/>
          <w:color w:val="000000"/>
          <w:szCs w:val="22"/>
        </w:rPr>
      </w:pPr>
      <w:r w:rsidRPr="00CE3B4B">
        <w:rPr>
          <w:rFonts w:cs="Arial"/>
          <w:color w:val="000000"/>
          <w:szCs w:val="22"/>
        </w:rPr>
        <w:t>Jetzt wollen wir eine Wissensdatenbank realisieren, die wir in der Zeit bis zur IPA mit Informationen füllen können. Es muss möglich sein, Informationen dem System einfach hinzuzufügen und ebenso schnell wieder auszulesen.</w:t>
      </w:r>
    </w:p>
    <w:p w14:paraId="38074562" w14:textId="77777777" w:rsidR="00390FAC" w:rsidRPr="00CE3B4B" w:rsidRDefault="00390FAC" w:rsidP="00390FAC">
      <w:pPr>
        <w:pStyle w:val="TextCDB"/>
        <w:rPr>
          <w:lang w:val="de-CH"/>
        </w:rPr>
      </w:pPr>
    </w:p>
    <w:p w14:paraId="09FD95F3" w14:textId="77777777" w:rsidR="00390FAC" w:rsidRPr="00231883" w:rsidRDefault="00390FAC" w:rsidP="00E54D37">
      <w:pPr>
        <w:pStyle w:val="berschrift2"/>
        <w:numPr>
          <w:ilvl w:val="1"/>
          <w:numId w:val="11"/>
        </w:numPr>
      </w:pPr>
      <w:bookmarkStart w:id="7" w:name="_Toc350764390"/>
      <w:bookmarkStart w:id="8" w:name="_Toc493098383"/>
      <w:r w:rsidRPr="00231883">
        <w:t>Stärken</w:t>
      </w:r>
      <w:bookmarkEnd w:id="7"/>
      <w:r w:rsidR="005767A1" w:rsidRPr="00231883">
        <w:t xml:space="preserve"> der IST-Situation</w:t>
      </w:r>
      <w:bookmarkEnd w:id="8"/>
      <w:r w:rsidR="007C6095">
        <w:t xml:space="preserve"> </w:t>
      </w:r>
    </w:p>
    <w:p w14:paraId="606E3A7B" w14:textId="77777777" w:rsidR="003828C1" w:rsidRDefault="00F2786D" w:rsidP="00390FAC">
      <w:pPr>
        <w:pStyle w:val="TextCDB"/>
        <w:rPr>
          <w:rFonts w:cs="Arial"/>
          <w:color w:val="000000"/>
          <w:shd w:val="clear" w:color="auto" w:fill="FFFFFF"/>
          <w:lang w:val="de-CH"/>
        </w:rPr>
      </w:pPr>
      <w:r w:rsidRPr="00F2786D">
        <w:rPr>
          <w:rFonts w:cs="Arial"/>
          <w:color w:val="000000"/>
          <w:shd w:val="clear" w:color="auto" w:fill="FFFFFF"/>
          <w:lang w:val="de-CH"/>
        </w:rPr>
        <w:t>Eine wichtige Stärke der bestehenden Situation ist</w:t>
      </w:r>
      <w:del w:id="9" w:author="Georg Ninck" w:date="2017-09-18T07:46:00Z">
        <w:r w:rsidRPr="00F2786D" w:rsidDel="008B31E6">
          <w:rPr>
            <w:rFonts w:cs="Arial"/>
            <w:color w:val="000000"/>
            <w:shd w:val="clear" w:color="auto" w:fill="FFFFFF"/>
            <w:lang w:val="de-CH"/>
          </w:rPr>
          <w:delText>,</w:delText>
        </w:r>
      </w:del>
      <w:r w:rsidRPr="00F2786D">
        <w:rPr>
          <w:rFonts w:cs="Arial"/>
          <w:color w:val="000000"/>
          <w:shd w:val="clear" w:color="auto" w:fill="FFFFFF"/>
          <w:lang w:val="de-CH"/>
        </w:rPr>
        <w:t xml:space="preserve"> das</w:t>
      </w:r>
      <w:del w:id="10" w:author="Georg Ninck" w:date="2017-09-18T07:46:00Z">
        <w:r w:rsidRPr="00F2786D" w:rsidDel="008B31E6">
          <w:rPr>
            <w:rFonts w:cs="Arial"/>
            <w:color w:val="000000"/>
            <w:shd w:val="clear" w:color="auto" w:fill="FFFFFF"/>
            <w:lang w:val="de-CH"/>
          </w:rPr>
          <w:delText>s</w:delText>
        </w:r>
      </w:del>
      <w:r w:rsidRPr="00F2786D">
        <w:rPr>
          <w:rFonts w:cs="Arial"/>
          <w:color w:val="000000"/>
          <w:shd w:val="clear" w:color="auto" w:fill="FFFFFF"/>
          <w:lang w:val="de-CH"/>
        </w:rPr>
        <w:t xml:space="preserve"> schnelle und einfach</w:t>
      </w:r>
      <w:r w:rsidR="0036687F">
        <w:rPr>
          <w:rFonts w:cs="Arial"/>
          <w:color w:val="000000"/>
          <w:shd w:val="clear" w:color="auto" w:fill="FFFFFF"/>
          <w:lang w:val="de-CH"/>
        </w:rPr>
        <w:t>e D</w:t>
      </w:r>
      <w:r w:rsidRPr="00F2786D">
        <w:rPr>
          <w:rFonts w:cs="Arial"/>
          <w:color w:val="000000"/>
          <w:shd w:val="clear" w:color="auto" w:fill="FFFFFF"/>
          <w:lang w:val="de-CH"/>
        </w:rPr>
        <w:t xml:space="preserve">okumentieren der Arbeit in einer Text-Datei. Ebenso ist es ein grosser Vorteil, dass noch keine solche Software existiert, was bedeutet, dass </w:t>
      </w:r>
      <w:ins w:id="11" w:author="Georg Ninck" w:date="2017-09-18T07:46:00Z">
        <w:r w:rsidR="008B31E6">
          <w:rPr>
            <w:rFonts w:cs="Arial"/>
            <w:color w:val="000000"/>
            <w:shd w:val="clear" w:color="auto" w:fill="FFFFFF"/>
            <w:lang w:val="de-CH"/>
          </w:rPr>
          <w:t xml:space="preserve">es </w:t>
        </w:r>
      </w:ins>
      <w:r w:rsidRPr="00F2786D">
        <w:rPr>
          <w:rFonts w:cs="Arial"/>
          <w:color w:val="000000"/>
          <w:shd w:val="clear" w:color="auto" w:fill="FFFFFF"/>
          <w:lang w:val="de-CH"/>
        </w:rPr>
        <w:t>nichts zu verbessern gibt. Somit sind wir sehr flexibel und müssen keine Rücksicht auf Bestehendes nehmen.</w:t>
      </w:r>
    </w:p>
    <w:p w14:paraId="7FC66B27" w14:textId="77777777" w:rsidR="0036687F" w:rsidRPr="0036687F" w:rsidRDefault="0036687F" w:rsidP="00390FAC">
      <w:pPr>
        <w:pStyle w:val="TextCDB"/>
        <w:rPr>
          <w:rFonts w:cs="Arial"/>
          <w:color w:val="000000"/>
          <w:shd w:val="clear" w:color="auto" w:fill="FFFFFF"/>
          <w:lang w:val="de-CH"/>
        </w:rPr>
      </w:pPr>
    </w:p>
    <w:p w14:paraId="7A09BBA3" w14:textId="77777777" w:rsidR="00390FAC" w:rsidRPr="00231883" w:rsidRDefault="00390FAC" w:rsidP="00E54D37">
      <w:pPr>
        <w:pStyle w:val="berschrift2"/>
        <w:numPr>
          <w:ilvl w:val="1"/>
          <w:numId w:val="11"/>
        </w:numPr>
      </w:pPr>
      <w:bookmarkStart w:id="12" w:name="_Toc350764391"/>
      <w:bookmarkStart w:id="13" w:name="_Toc493098384"/>
      <w:r w:rsidRPr="00231883">
        <w:t>Schwächen</w:t>
      </w:r>
      <w:bookmarkEnd w:id="12"/>
      <w:r w:rsidR="005767A1" w:rsidRPr="00231883">
        <w:t xml:space="preserve"> der IST-Situation</w:t>
      </w:r>
      <w:bookmarkEnd w:id="13"/>
    </w:p>
    <w:p w14:paraId="627061CF" w14:textId="77777777" w:rsidR="00391D53" w:rsidRDefault="0036687F" w:rsidP="00390FAC">
      <w:pPr>
        <w:pStyle w:val="TextCDB"/>
        <w:rPr>
          <w:lang w:val="de-CH"/>
        </w:rPr>
      </w:pPr>
      <w:r>
        <w:rPr>
          <w:lang w:val="de-CH"/>
        </w:rPr>
        <w:t>Folgend werden entscheidende S</w:t>
      </w:r>
      <w:r w:rsidR="00C80BA0">
        <w:rPr>
          <w:lang w:val="de-CH"/>
        </w:rPr>
        <w:t>chwächen der IST-Situation aufgelistet:</w:t>
      </w:r>
    </w:p>
    <w:tbl>
      <w:tblPr>
        <w:tblStyle w:val="Tabellenraster"/>
        <w:tblW w:w="0" w:type="auto"/>
        <w:tblLook w:val="04A0" w:firstRow="1" w:lastRow="0" w:firstColumn="1" w:lastColumn="0" w:noHBand="0" w:noVBand="1"/>
      </w:tblPr>
      <w:tblGrid>
        <w:gridCol w:w="562"/>
        <w:gridCol w:w="4111"/>
        <w:gridCol w:w="4388"/>
      </w:tblGrid>
      <w:tr w:rsidR="00C80BA0" w14:paraId="5EA7B1D2" w14:textId="77777777" w:rsidTr="00C80BA0">
        <w:tc>
          <w:tcPr>
            <w:tcW w:w="562" w:type="dxa"/>
            <w:shd w:val="clear" w:color="auto" w:fill="D9D9D9" w:themeFill="background1" w:themeFillShade="D9"/>
          </w:tcPr>
          <w:p w14:paraId="0C653D4F" w14:textId="77777777" w:rsidR="00C80BA0" w:rsidRDefault="00C80BA0" w:rsidP="00390FAC">
            <w:pPr>
              <w:pStyle w:val="TextCDB"/>
              <w:rPr>
                <w:lang w:val="de-CH"/>
              </w:rPr>
            </w:pPr>
            <w:r>
              <w:rPr>
                <w:lang w:val="de-CH"/>
              </w:rPr>
              <w:t>Nr.</w:t>
            </w:r>
          </w:p>
        </w:tc>
        <w:tc>
          <w:tcPr>
            <w:tcW w:w="4111" w:type="dxa"/>
            <w:shd w:val="clear" w:color="auto" w:fill="D9D9D9" w:themeFill="background1" w:themeFillShade="D9"/>
          </w:tcPr>
          <w:p w14:paraId="22EDC3E3" w14:textId="77777777" w:rsidR="00C80BA0" w:rsidRDefault="00C80BA0" w:rsidP="00390FAC">
            <w:pPr>
              <w:pStyle w:val="TextCDB"/>
              <w:rPr>
                <w:lang w:val="de-CH"/>
              </w:rPr>
            </w:pPr>
            <w:r>
              <w:rPr>
                <w:lang w:val="de-CH"/>
              </w:rPr>
              <w:t>Schwäche</w:t>
            </w:r>
          </w:p>
        </w:tc>
        <w:tc>
          <w:tcPr>
            <w:tcW w:w="4388" w:type="dxa"/>
            <w:shd w:val="clear" w:color="auto" w:fill="D9D9D9" w:themeFill="background1" w:themeFillShade="D9"/>
          </w:tcPr>
          <w:p w14:paraId="16809A2F" w14:textId="77777777" w:rsidR="00C80BA0" w:rsidRDefault="00C80BA0" w:rsidP="00390FAC">
            <w:pPr>
              <w:pStyle w:val="TextCDB"/>
              <w:rPr>
                <w:lang w:val="de-CH"/>
              </w:rPr>
            </w:pPr>
            <w:r>
              <w:rPr>
                <w:lang w:val="de-CH"/>
              </w:rPr>
              <w:t>Verbesserung</w:t>
            </w:r>
          </w:p>
        </w:tc>
      </w:tr>
      <w:tr w:rsidR="00C80BA0" w14:paraId="60127A15" w14:textId="77777777" w:rsidTr="00C80BA0">
        <w:tc>
          <w:tcPr>
            <w:tcW w:w="562" w:type="dxa"/>
          </w:tcPr>
          <w:p w14:paraId="625DC0B2" w14:textId="77777777" w:rsidR="00C80BA0" w:rsidRPr="00C80BA0" w:rsidRDefault="00C80BA0" w:rsidP="00390FAC">
            <w:pPr>
              <w:pStyle w:val="TextCDB"/>
              <w:rPr>
                <w:lang w:val="de-CH"/>
              </w:rPr>
            </w:pPr>
            <w:r w:rsidRPr="00C80BA0">
              <w:rPr>
                <w:lang w:val="de-CH"/>
              </w:rPr>
              <w:t>S1</w:t>
            </w:r>
          </w:p>
        </w:tc>
        <w:tc>
          <w:tcPr>
            <w:tcW w:w="4111" w:type="dxa"/>
          </w:tcPr>
          <w:p w14:paraId="41B64CB9" w14:textId="77777777" w:rsidR="00C80BA0" w:rsidRPr="00C80BA0" w:rsidRDefault="00C80BA0" w:rsidP="00390FAC">
            <w:pPr>
              <w:pStyle w:val="TextCDB"/>
              <w:rPr>
                <w:lang w:val="de-CH"/>
              </w:rPr>
            </w:pPr>
            <w:r w:rsidRPr="00C80BA0">
              <w:rPr>
                <w:rFonts w:cs="Arial"/>
                <w:iCs/>
                <w:color w:val="000000"/>
                <w:shd w:val="clear" w:color="auto" w:fill="FFFFFF"/>
                <w:lang w:val="de-CH"/>
              </w:rPr>
              <w:t>Hier mal kurz eine Notiz schreiben</w:t>
            </w:r>
            <w:r w:rsidR="0036687F">
              <w:rPr>
                <w:rFonts w:cs="Arial"/>
                <w:iCs/>
                <w:color w:val="000000"/>
                <w:shd w:val="clear" w:color="auto" w:fill="FFFFFF"/>
                <w:lang w:val="de-CH"/>
              </w:rPr>
              <w:t>,</w:t>
            </w:r>
            <w:r w:rsidRPr="00C80BA0">
              <w:rPr>
                <w:rFonts w:cs="Arial"/>
                <w:iCs/>
                <w:color w:val="000000"/>
                <w:shd w:val="clear" w:color="auto" w:fill="FFFFFF"/>
                <w:lang w:val="de-CH"/>
              </w:rPr>
              <w:t xml:space="preserve"> weil man kein Papier hat, oder da und noch von einem anderen Thema hier, kann beim späteren </w:t>
            </w:r>
            <w:r w:rsidR="0036687F">
              <w:rPr>
                <w:rFonts w:cs="Arial"/>
                <w:iCs/>
                <w:color w:val="000000"/>
                <w:shd w:val="clear" w:color="auto" w:fill="FFFFFF"/>
                <w:lang w:val="de-CH"/>
              </w:rPr>
              <w:t>Gebrauch</w:t>
            </w:r>
            <w:r w:rsidRPr="00C80BA0">
              <w:rPr>
                <w:rFonts w:cs="Arial"/>
                <w:iCs/>
                <w:color w:val="000000"/>
                <w:shd w:val="clear" w:color="auto" w:fill="FFFFFF"/>
                <w:lang w:val="de-CH"/>
              </w:rPr>
              <w:t xml:space="preserve"> zu Verwirrung </w:t>
            </w:r>
            <w:r w:rsidR="0036687F">
              <w:rPr>
                <w:rFonts w:cs="Arial"/>
                <w:iCs/>
                <w:color w:val="000000"/>
                <w:shd w:val="clear" w:color="auto" w:fill="FFFFFF"/>
                <w:lang w:val="de-CH"/>
              </w:rPr>
              <w:t>führen</w:t>
            </w:r>
            <w:r w:rsidRPr="00C80BA0">
              <w:rPr>
                <w:rFonts w:cs="Arial"/>
                <w:iCs/>
                <w:color w:val="000000"/>
                <w:shd w:val="clear" w:color="auto" w:fill="FFFFFF"/>
                <w:lang w:val="de-CH"/>
              </w:rPr>
              <w:t>.</w:t>
            </w:r>
          </w:p>
        </w:tc>
        <w:tc>
          <w:tcPr>
            <w:tcW w:w="4388" w:type="dxa"/>
          </w:tcPr>
          <w:p w14:paraId="09AA29CE" w14:textId="77777777" w:rsidR="00C80BA0" w:rsidRPr="00C80BA0" w:rsidRDefault="00C80BA0" w:rsidP="00390FAC">
            <w:pPr>
              <w:pStyle w:val="TextCDB"/>
              <w:rPr>
                <w:lang w:val="de-CH"/>
              </w:rPr>
            </w:pPr>
            <w:r w:rsidRPr="00C80BA0">
              <w:rPr>
                <w:rFonts w:cs="Arial"/>
                <w:iCs/>
                <w:color w:val="000000"/>
                <w:shd w:val="clear" w:color="auto" w:fill="FFFFFF"/>
                <w:lang w:val="de-CH"/>
              </w:rPr>
              <w:t>Durch unsere Anwendung werden Notizen schön sauber getrennt,</w:t>
            </w:r>
            <w:r w:rsidR="0036687F">
              <w:rPr>
                <w:rFonts w:cs="Arial"/>
                <w:iCs/>
                <w:color w:val="000000"/>
                <w:shd w:val="clear" w:color="auto" w:fill="FFFFFF"/>
                <w:lang w:val="de-CH"/>
              </w:rPr>
              <w:t xml:space="preserve"> was bei der späteren Verwendung </w:t>
            </w:r>
            <w:r w:rsidRPr="00C80BA0">
              <w:rPr>
                <w:rFonts w:cs="Arial"/>
                <w:iCs/>
                <w:color w:val="000000"/>
                <w:shd w:val="clear" w:color="auto" w:fill="FFFFFF"/>
                <w:lang w:val="de-CH"/>
              </w:rPr>
              <w:t>einiges erleichtert.</w:t>
            </w:r>
          </w:p>
        </w:tc>
      </w:tr>
      <w:tr w:rsidR="00C80BA0" w14:paraId="04A807BE" w14:textId="77777777" w:rsidTr="00C80BA0">
        <w:tc>
          <w:tcPr>
            <w:tcW w:w="562" w:type="dxa"/>
          </w:tcPr>
          <w:p w14:paraId="3FE264F3" w14:textId="77777777" w:rsidR="00C80BA0" w:rsidRPr="00C80BA0" w:rsidRDefault="00C80BA0" w:rsidP="00390FAC">
            <w:pPr>
              <w:pStyle w:val="TextCDB"/>
              <w:rPr>
                <w:lang w:val="de-CH"/>
              </w:rPr>
            </w:pPr>
            <w:r w:rsidRPr="00C80BA0">
              <w:rPr>
                <w:lang w:val="de-CH"/>
              </w:rPr>
              <w:t>S2</w:t>
            </w:r>
          </w:p>
        </w:tc>
        <w:tc>
          <w:tcPr>
            <w:tcW w:w="4111" w:type="dxa"/>
          </w:tcPr>
          <w:p w14:paraId="6B4798A3" w14:textId="77777777" w:rsidR="00C80BA0" w:rsidRPr="00C80BA0" w:rsidRDefault="00C80BA0" w:rsidP="00390FAC">
            <w:pPr>
              <w:pStyle w:val="TextCDB"/>
              <w:rPr>
                <w:lang w:val="de-CH"/>
              </w:rPr>
            </w:pPr>
            <w:r w:rsidRPr="00C80BA0">
              <w:rPr>
                <w:rFonts w:cs="Arial"/>
                <w:color w:val="000000"/>
                <w:shd w:val="clear" w:color="auto" w:fill="FFFFFF"/>
                <w:lang w:val="de-CH"/>
              </w:rPr>
              <w:t>Sollte man in einem älteren Fach Probleme mit dem Stoff gehabt haben oder möchte dies wieder auffrischen, stehen oft nur die eigenen Notizen sowie die Dokumente der Gibb zur Verfügung.</w:t>
            </w:r>
          </w:p>
        </w:tc>
        <w:tc>
          <w:tcPr>
            <w:tcW w:w="4388" w:type="dxa"/>
          </w:tcPr>
          <w:p w14:paraId="34B7A7AB" w14:textId="77777777" w:rsidR="00C80BA0" w:rsidRPr="00C80BA0" w:rsidRDefault="00C80BA0" w:rsidP="00390FAC">
            <w:pPr>
              <w:pStyle w:val="TextCDB"/>
              <w:rPr>
                <w:lang w:val="de-CH"/>
              </w:rPr>
            </w:pPr>
            <w:r w:rsidRPr="00C80BA0">
              <w:rPr>
                <w:rFonts w:cs="Arial"/>
                <w:color w:val="000000"/>
                <w:shd w:val="clear" w:color="auto" w:fill="FFFFFF"/>
                <w:lang w:val="de-CH"/>
              </w:rPr>
              <w:t>Durch die Möglichkeit</w:t>
            </w:r>
            <w:ins w:id="14" w:author="Georg Ninck" w:date="2017-09-18T07:47:00Z">
              <w:r w:rsidR="008B31E6">
                <w:rPr>
                  <w:rFonts w:cs="Arial"/>
                  <w:color w:val="000000"/>
                  <w:shd w:val="clear" w:color="auto" w:fill="FFFFFF"/>
                  <w:lang w:val="de-CH"/>
                </w:rPr>
                <w:t>,</w:t>
              </w:r>
            </w:ins>
            <w:r w:rsidRPr="00C80BA0">
              <w:rPr>
                <w:rFonts w:cs="Arial"/>
                <w:color w:val="000000"/>
                <w:shd w:val="clear" w:color="auto" w:fill="FFFFFF"/>
                <w:lang w:val="de-CH"/>
              </w:rPr>
              <w:t xml:space="preserve"> dass jeder sein Wissen und seine Notizen</w:t>
            </w:r>
            <w:r>
              <w:rPr>
                <w:rFonts w:cs="Arial"/>
                <w:color w:val="000000"/>
                <w:shd w:val="clear" w:color="auto" w:fill="FFFFFF"/>
                <w:lang w:val="de-CH"/>
              </w:rPr>
              <w:t xml:space="preserve"> teilen </w:t>
            </w:r>
            <w:r w:rsidRPr="00C80BA0">
              <w:rPr>
                <w:rFonts w:cs="Arial"/>
                <w:color w:val="000000"/>
                <w:shd w:val="clear" w:color="auto" w:fill="FFFFFF"/>
                <w:lang w:val="de-CH"/>
              </w:rPr>
              <w:t xml:space="preserve">kann, haben wir eine breitere Auswahl zu einem Thema. Dies ermöglicht uns ein einfacheres wieder und oder neu </w:t>
            </w:r>
            <w:ins w:id="15" w:author="Georg Ninck" w:date="2017-09-18T07:47:00Z">
              <w:r w:rsidR="008B31E6">
                <w:rPr>
                  <w:rFonts w:cs="Arial"/>
                  <w:color w:val="000000"/>
                  <w:shd w:val="clear" w:color="auto" w:fill="FFFFFF"/>
                  <w:lang w:val="de-CH"/>
                </w:rPr>
                <w:t>L</w:t>
              </w:r>
            </w:ins>
            <w:del w:id="16" w:author="Georg Ninck" w:date="2017-09-18T07:47:00Z">
              <w:r w:rsidRPr="00C80BA0" w:rsidDel="008B31E6">
                <w:rPr>
                  <w:rFonts w:cs="Arial"/>
                  <w:color w:val="000000"/>
                  <w:shd w:val="clear" w:color="auto" w:fill="FFFFFF"/>
                  <w:lang w:val="de-CH"/>
                </w:rPr>
                <w:delText>l</w:delText>
              </w:r>
            </w:del>
            <w:r w:rsidRPr="00C80BA0">
              <w:rPr>
                <w:rFonts w:cs="Arial"/>
                <w:color w:val="000000"/>
                <w:shd w:val="clear" w:color="auto" w:fill="FFFFFF"/>
                <w:lang w:val="de-CH"/>
              </w:rPr>
              <w:t>ernen.</w:t>
            </w:r>
          </w:p>
        </w:tc>
      </w:tr>
      <w:tr w:rsidR="00C80BA0" w14:paraId="25315BA1" w14:textId="77777777" w:rsidTr="00C80BA0">
        <w:tc>
          <w:tcPr>
            <w:tcW w:w="562" w:type="dxa"/>
          </w:tcPr>
          <w:p w14:paraId="3D3DB57A" w14:textId="77777777" w:rsidR="00C80BA0" w:rsidRPr="00C80BA0" w:rsidRDefault="00C80BA0" w:rsidP="00390FAC">
            <w:pPr>
              <w:pStyle w:val="TextCDB"/>
              <w:rPr>
                <w:lang w:val="de-CH"/>
              </w:rPr>
            </w:pPr>
            <w:r w:rsidRPr="00C80BA0">
              <w:rPr>
                <w:lang w:val="de-CH"/>
              </w:rPr>
              <w:t>S3</w:t>
            </w:r>
          </w:p>
        </w:tc>
        <w:tc>
          <w:tcPr>
            <w:tcW w:w="4111" w:type="dxa"/>
          </w:tcPr>
          <w:p w14:paraId="0367DEAB" w14:textId="77777777" w:rsidR="00C80BA0" w:rsidRPr="00C80BA0" w:rsidRDefault="00C80BA0" w:rsidP="00390FAC">
            <w:pPr>
              <w:pStyle w:val="TextCDB"/>
              <w:rPr>
                <w:lang w:val="de-CH"/>
              </w:rPr>
            </w:pPr>
            <w:r w:rsidRPr="00C80BA0">
              <w:rPr>
                <w:rFonts w:cs="Arial"/>
                <w:color w:val="000000"/>
                <w:shd w:val="clear" w:color="auto" w:fill="FFFFFF"/>
                <w:lang w:val="de-CH"/>
              </w:rPr>
              <w:t>Manchmal ist es von Vorteil, wenn man zu einem Thema eine andere Ansicht betrachtet. Hierzu muss man sich mit jemanden in Verbindung setzen, fragen ob man seine Notizen bekommt und eine Austauschmöglichkeit finden.</w:t>
            </w:r>
          </w:p>
        </w:tc>
        <w:tc>
          <w:tcPr>
            <w:tcW w:w="4388" w:type="dxa"/>
          </w:tcPr>
          <w:p w14:paraId="42D5F553" w14:textId="77777777" w:rsidR="00C80BA0" w:rsidRPr="00C80BA0" w:rsidRDefault="00C80BA0" w:rsidP="00390FAC">
            <w:pPr>
              <w:pStyle w:val="TextCDB"/>
              <w:rPr>
                <w:lang w:val="de-CH"/>
              </w:rPr>
            </w:pPr>
            <w:r w:rsidRPr="00C80BA0">
              <w:rPr>
                <w:rFonts w:cs="Arial"/>
                <w:color w:val="000000"/>
                <w:shd w:val="clear" w:color="auto" w:fill="FFFFFF"/>
                <w:lang w:val="de-CH"/>
              </w:rPr>
              <w:t>Hier haben wir eine einheitliche Plattform, wo man die hochgeladenen Dokumente durch Stichworte finden kann, ohne dass man um 2 Uhr nachts im Stress allen schreiben muss, um an Informationen zu kommen.</w:t>
            </w:r>
          </w:p>
        </w:tc>
      </w:tr>
      <w:tr w:rsidR="00C80BA0" w14:paraId="40FC5DEE" w14:textId="77777777" w:rsidTr="00C80BA0">
        <w:tc>
          <w:tcPr>
            <w:tcW w:w="562" w:type="dxa"/>
          </w:tcPr>
          <w:p w14:paraId="7194E73B" w14:textId="77777777" w:rsidR="00C80BA0" w:rsidRPr="00C80BA0" w:rsidRDefault="00C80BA0" w:rsidP="00390FAC">
            <w:pPr>
              <w:pStyle w:val="TextCDB"/>
              <w:rPr>
                <w:lang w:val="de-CH"/>
              </w:rPr>
            </w:pPr>
            <w:r w:rsidRPr="00C80BA0">
              <w:rPr>
                <w:lang w:val="de-CH"/>
              </w:rPr>
              <w:t>S4</w:t>
            </w:r>
          </w:p>
        </w:tc>
        <w:tc>
          <w:tcPr>
            <w:tcW w:w="4111" w:type="dxa"/>
          </w:tcPr>
          <w:p w14:paraId="7877C807" w14:textId="77777777" w:rsidR="00C80BA0" w:rsidRPr="00C80BA0" w:rsidRDefault="00C80BA0" w:rsidP="00390FAC">
            <w:pPr>
              <w:pStyle w:val="TextCDB"/>
              <w:rPr>
                <w:lang w:val="de-CH"/>
              </w:rPr>
            </w:pPr>
            <w:r w:rsidRPr="00C80BA0">
              <w:rPr>
                <w:rFonts w:cs="Arial"/>
                <w:iCs/>
                <w:color w:val="000000"/>
                <w:shd w:val="clear" w:color="auto" w:fill="FFFFFF"/>
                <w:lang w:val="de-CH"/>
              </w:rPr>
              <w:t>Immer die Notizpapiere klug und einfach auf</w:t>
            </w:r>
            <w:del w:id="17" w:author="Georg Ninck" w:date="2017-09-18T07:48:00Z">
              <w:r w:rsidRPr="00C80BA0" w:rsidDel="008B31E6">
                <w:rPr>
                  <w:rFonts w:cs="Arial"/>
                  <w:iCs/>
                  <w:color w:val="000000"/>
                  <w:shd w:val="clear" w:color="auto" w:fill="FFFFFF"/>
                  <w:lang w:val="de-CH"/>
                </w:rPr>
                <w:delText xml:space="preserve"> </w:delText>
              </w:r>
            </w:del>
            <w:r w:rsidRPr="00C80BA0">
              <w:rPr>
                <w:rFonts w:cs="Arial"/>
                <w:iCs/>
                <w:color w:val="000000"/>
                <w:shd w:val="clear" w:color="auto" w:fill="FFFFFF"/>
                <w:lang w:val="de-CH"/>
              </w:rPr>
              <w:t>zu</w:t>
            </w:r>
            <w:del w:id="18" w:author="Georg Ninck" w:date="2017-09-18T07:48:00Z">
              <w:r w:rsidRPr="00C80BA0" w:rsidDel="008B31E6">
                <w:rPr>
                  <w:rFonts w:cs="Arial"/>
                  <w:iCs/>
                  <w:color w:val="000000"/>
                  <w:shd w:val="clear" w:color="auto" w:fill="FFFFFF"/>
                  <w:lang w:val="de-CH"/>
                </w:rPr>
                <w:delText xml:space="preserve"> </w:delText>
              </w:r>
            </w:del>
            <w:r w:rsidRPr="00C80BA0">
              <w:rPr>
                <w:rFonts w:cs="Arial"/>
                <w:iCs/>
                <w:color w:val="000000"/>
                <w:shd w:val="clear" w:color="auto" w:fill="FFFFFF"/>
                <w:lang w:val="de-CH"/>
              </w:rPr>
              <w:t>bewahren</w:t>
            </w:r>
            <w:ins w:id="19" w:author="Georg Ninck" w:date="2017-09-18T07:48:00Z">
              <w:r w:rsidR="008B31E6">
                <w:rPr>
                  <w:rFonts w:cs="Arial"/>
                  <w:iCs/>
                  <w:color w:val="000000"/>
                  <w:shd w:val="clear" w:color="auto" w:fill="FFFFFF"/>
                  <w:lang w:val="de-CH"/>
                </w:rPr>
                <w:t>,</w:t>
              </w:r>
            </w:ins>
            <w:r w:rsidRPr="00C80BA0">
              <w:rPr>
                <w:rFonts w:cs="Arial"/>
                <w:iCs/>
                <w:color w:val="000000"/>
                <w:shd w:val="clear" w:color="auto" w:fill="FFFFFF"/>
                <w:lang w:val="de-CH"/>
              </w:rPr>
              <w:t xml:space="preserve"> kann manchmal eine Herausforderung sein. </w:t>
            </w:r>
          </w:p>
        </w:tc>
        <w:tc>
          <w:tcPr>
            <w:tcW w:w="4388" w:type="dxa"/>
          </w:tcPr>
          <w:p w14:paraId="2641AFA7" w14:textId="77777777" w:rsidR="00C80BA0" w:rsidRPr="00C80BA0" w:rsidRDefault="00C80BA0" w:rsidP="00C80BA0">
            <w:pPr>
              <w:pStyle w:val="TextCDB"/>
              <w:rPr>
                <w:lang w:val="de-CH"/>
              </w:rPr>
            </w:pPr>
            <w:r w:rsidRPr="00C80BA0">
              <w:rPr>
                <w:rFonts w:cs="Arial"/>
                <w:iCs/>
                <w:color w:val="000000"/>
                <w:shd w:val="clear" w:color="auto" w:fill="FFFFFF"/>
                <w:lang w:val="de-CH"/>
              </w:rPr>
              <w:t xml:space="preserve">Notizen werden </w:t>
            </w:r>
            <w:ins w:id="20" w:author="Georg Ninck" w:date="2017-09-18T07:48:00Z">
              <w:r w:rsidR="008B31E6">
                <w:rPr>
                  <w:rFonts w:cs="Arial"/>
                  <w:iCs/>
                  <w:color w:val="000000"/>
                  <w:shd w:val="clear" w:color="auto" w:fill="FFFFFF"/>
                  <w:lang w:val="de-CH"/>
                </w:rPr>
                <w:t>k</w:t>
              </w:r>
            </w:ins>
            <w:del w:id="21" w:author="Georg Ninck" w:date="2017-09-18T07:48:00Z">
              <w:r w:rsidRPr="00C80BA0" w:rsidDel="008B31E6">
                <w:rPr>
                  <w:rFonts w:cs="Arial"/>
                  <w:iCs/>
                  <w:color w:val="000000"/>
                  <w:shd w:val="clear" w:color="auto" w:fill="FFFFFF"/>
                  <w:lang w:val="de-CH"/>
                </w:rPr>
                <w:delText>K</w:delText>
              </w:r>
            </w:del>
            <w:r w:rsidRPr="00C80BA0">
              <w:rPr>
                <w:rFonts w:cs="Arial"/>
                <w:iCs/>
                <w:color w:val="000000"/>
                <w:shd w:val="clear" w:color="auto" w:fill="FFFFFF"/>
                <w:lang w:val="de-CH"/>
              </w:rPr>
              <w:t>ategorisch und zentral abgelegt, damit es zu keinen Verwirrungen kommt.</w:t>
            </w:r>
          </w:p>
        </w:tc>
      </w:tr>
      <w:tr w:rsidR="00C80BA0" w14:paraId="2D359F90" w14:textId="77777777" w:rsidTr="00C80BA0">
        <w:tc>
          <w:tcPr>
            <w:tcW w:w="562" w:type="dxa"/>
          </w:tcPr>
          <w:p w14:paraId="2CAC3925" w14:textId="77777777" w:rsidR="00C80BA0" w:rsidRPr="00C80BA0" w:rsidRDefault="00C80BA0" w:rsidP="00390FAC">
            <w:pPr>
              <w:pStyle w:val="TextCDB"/>
              <w:rPr>
                <w:lang w:val="de-CH"/>
              </w:rPr>
            </w:pPr>
            <w:r w:rsidRPr="00C80BA0">
              <w:rPr>
                <w:lang w:val="de-CH"/>
              </w:rPr>
              <w:lastRenderedPageBreak/>
              <w:t>S5</w:t>
            </w:r>
          </w:p>
        </w:tc>
        <w:tc>
          <w:tcPr>
            <w:tcW w:w="4111" w:type="dxa"/>
          </w:tcPr>
          <w:p w14:paraId="6619176E" w14:textId="77777777" w:rsidR="00C80BA0" w:rsidRPr="00C80BA0" w:rsidRDefault="00C80BA0" w:rsidP="00390FAC">
            <w:pPr>
              <w:pStyle w:val="TextCDB"/>
              <w:rPr>
                <w:lang w:val="de-CH"/>
              </w:rPr>
            </w:pPr>
            <w:r w:rsidRPr="00C80BA0">
              <w:rPr>
                <w:rFonts w:cs="Arial"/>
                <w:color w:val="000000"/>
                <w:shd w:val="clear" w:color="auto" w:fill="FFFFFF"/>
                <w:lang w:val="de-CH"/>
              </w:rPr>
              <w:t>In einem grossen Papierstapel ist es sehr mühsam, etwas gezielt zu finden.</w:t>
            </w:r>
          </w:p>
        </w:tc>
        <w:tc>
          <w:tcPr>
            <w:tcW w:w="4388" w:type="dxa"/>
          </w:tcPr>
          <w:p w14:paraId="6BA4D2BD" w14:textId="77777777" w:rsidR="00C80BA0" w:rsidRPr="00C80BA0" w:rsidRDefault="00C80BA0" w:rsidP="00390FAC">
            <w:pPr>
              <w:pStyle w:val="TextCDB"/>
              <w:rPr>
                <w:lang w:val="de-CH"/>
              </w:rPr>
            </w:pPr>
            <w:r w:rsidRPr="00C80BA0">
              <w:rPr>
                <w:rFonts w:cs="Arial"/>
                <w:color w:val="000000"/>
                <w:shd w:val="clear" w:color="auto" w:fill="FFFFFF"/>
                <w:lang w:val="de-CH"/>
              </w:rPr>
              <w:t>Eine Suchfunktion ermöglicht, Informationen schnell zu finden.</w:t>
            </w:r>
          </w:p>
        </w:tc>
      </w:tr>
    </w:tbl>
    <w:p w14:paraId="7D37175F" w14:textId="77777777" w:rsidR="009708EC" w:rsidRPr="00231883" w:rsidRDefault="009708EC" w:rsidP="00390FAC">
      <w:pPr>
        <w:pStyle w:val="TextCDB"/>
        <w:rPr>
          <w:lang w:val="de-CH"/>
        </w:rPr>
      </w:pPr>
    </w:p>
    <w:p w14:paraId="4588A354" w14:textId="77777777" w:rsidR="00390FAC" w:rsidRPr="00231883" w:rsidRDefault="00390FAC" w:rsidP="00E54D37">
      <w:pPr>
        <w:pStyle w:val="berschrift1"/>
        <w:numPr>
          <w:ilvl w:val="0"/>
          <w:numId w:val="11"/>
        </w:numPr>
      </w:pPr>
      <w:bookmarkStart w:id="22" w:name="_Toc350764392"/>
      <w:bookmarkStart w:id="23" w:name="_Toc493098385"/>
      <w:r w:rsidRPr="00231883">
        <w:t>Ziele</w:t>
      </w:r>
      <w:bookmarkEnd w:id="22"/>
      <w:bookmarkEnd w:id="23"/>
    </w:p>
    <w:p w14:paraId="25EEA542" w14:textId="77777777" w:rsidR="00367F1D" w:rsidRDefault="00367F1D" w:rsidP="00367F1D">
      <w:pPr>
        <w:pStyle w:val="TextCDB"/>
        <w:rPr>
          <w:b/>
          <w:lang w:val="de-CH" w:eastAsia="de-CH"/>
        </w:rPr>
      </w:pPr>
      <w:r>
        <w:rPr>
          <w:b/>
          <w:lang w:val="de-CH" w:eastAsia="de-CH"/>
        </w:rPr>
        <w:t>Systemziele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9"/>
        <w:gridCol w:w="2136"/>
        <w:gridCol w:w="3265"/>
        <w:gridCol w:w="2154"/>
        <w:gridCol w:w="1106"/>
      </w:tblGrid>
      <w:tr w:rsidR="00367F1D" w14:paraId="481D4BCF" w14:textId="77777777" w:rsidTr="000344C8">
        <w:trPr>
          <w:tblHeader/>
        </w:trPr>
        <w:tc>
          <w:tcPr>
            <w:tcW w:w="519" w:type="dxa"/>
            <w:tcBorders>
              <w:top w:val="single" w:sz="4" w:space="0" w:color="auto"/>
              <w:left w:val="single" w:sz="4" w:space="0" w:color="auto"/>
              <w:bottom w:val="single" w:sz="4" w:space="0" w:color="auto"/>
              <w:right w:val="single" w:sz="4" w:space="0" w:color="auto"/>
            </w:tcBorders>
            <w:shd w:val="clear" w:color="auto" w:fill="D9D9D9"/>
          </w:tcPr>
          <w:p w14:paraId="4F46A35A" w14:textId="77777777" w:rsidR="00367F1D" w:rsidRPr="00391D53" w:rsidRDefault="00367F1D" w:rsidP="00586C89">
            <w:pPr>
              <w:pStyle w:val="TextCDB"/>
              <w:rPr>
                <w:lang w:val="de-CH"/>
              </w:rPr>
            </w:pPr>
            <w:r w:rsidRPr="00391D53">
              <w:rPr>
                <w:lang w:val="de-CH"/>
              </w:rPr>
              <w:t>Nr.</w:t>
            </w:r>
          </w:p>
        </w:tc>
        <w:tc>
          <w:tcPr>
            <w:tcW w:w="2136" w:type="dxa"/>
            <w:tcBorders>
              <w:top w:val="single" w:sz="4" w:space="0" w:color="auto"/>
              <w:left w:val="single" w:sz="4" w:space="0" w:color="auto"/>
              <w:bottom w:val="single" w:sz="4" w:space="0" w:color="auto"/>
              <w:right w:val="single" w:sz="4" w:space="0" w:color="auto"/>
            </w:tcBorders>
            <w:shd w:val="clear" w:color="auto" w:fill="D9D9D9"/>
          </w:tcPr>
          <w:p w14:paraId="63F58D62" w14:textId="77777777" w:rsidR="00367F1D" w:rsidRPr="00391D53" w:rsidRDefault="00367F1D" w:rsidP="00586C89">
            <w:pPr>
              <w:pStyle w:val="TextCDB"/>
              <w:rPr>
                <w:lang w:val="de-CH"/>
              </w:rPr>
            </w:pPr>
            <w:r w:rsidRPr="00391D53">
              <w:rPr>
                <w:lang w:val="de-CH"/>
              </w:rPr>
              <w:t>Kategorie</w:t>
            </w:r>
          </w:p>
        </w:tc>
        <w:tc>
          <w:tcPr>
            <w:tcW w:w="3265" w:type="dxa"/>
            <w:tcBorders>
              <w:top w:val="single" w:sz="4" w:space="0" w:color="auto"/>
              <w:left w:val="single" w:sz="4" w:space="0" w:color="auto"/>
              <w:bottom w:val="single" w:sz="4" w:space="0" w:color="auto"/>
              <w:right w:val="single" w:sz="4" w:space="0" w:color="auto"/>
            </w:tcBorders>
            <w:shd w:val="clear" w:color="auto" w:fill="D9D9D9"/>
          </w:tcPr>
          <w:p w14:paraId="5E3DD2B3" w14:textId="77777777" w:rsidR="00367F1D" w:rsidRPr="00391D53" w:rsidRDefault="00367F1D" w:rsidP="00586C89">
            <w:pPr>
              <w:pStyle w:val="TextCDB"/>
              <w:rPr>
                <w:lang w:val="de-CH"/>
              </w:rPr>
            </w:pPr>
            <w:r w:rsidRPr="00391D53">
              <w:rPr>
                <w:lang w:val="de-CH"/>
              </w:rPr>
              <w:t>Beschreibung</w:t>
            </w:r>
          </w:p>
        </w:tc>
        <w:tc>
          <w:tcPr>
            <w:tcW w:w="2154" w:type="dxa"/>
            <w:tcBorders>
              <w:top w:val="single" w:sz="4" w:space="0" w:color="auto"/>
              <w:left w:val="single" w:sz="4" w:space="0" w:color="auto"/>
              <w:bottom w:val="single" w:sz="4" w:space="0" w:color="auto"/>
              <w:right w:val="single" w:sz="4" w:space="0" w:color="auto"/>
            </w:tcBorders>
            <w:shd w:val="clear" w:color="auto" w:fill="D9D9D9"/>
          </w:tcPr>
          <w:p w14:paraId="04C8FEAA" w14:textId="77777777" w:rsidR="00367F1D" w:rsidRPr="00391D53" w:rsidRDefault="00367F1D" w:rsidP="00586C89">
            <w:pPr>
              <w:pStyle w:val="TextCDB"/>
              <w:rPr>
                <w:lang w:val="de-CH"/>
              </w:rPr>
            </w:pPr>
            <w:r w:rsidRPr="00391D53">
              <w:rPr>
                <w:lang w:val="de-CH"/>
              </w:rPr>
              <w:t>Messgrösse</w:t>
            </w:r>
          </w:p>
        </w:tc>
        <w:tc>
          <w:tcPr>
            <w:tcW w:w="1106" w:type="dxa"/>
            <w:tcBorders>
              <w:top w:val="single" w:sz="4" w:space="0" w:color="auto"/>
              <w:left w:val="single" w:sz="4" w:space="0" w:color="auto"/>
              <w:bottom w:val="single" w:sz="4" w:space="0" w:color="auto"/>
              <w:right w:val="single" w:sz="4" w:space="0" w:color="auto"/>
            </w:tcBorders>
            <w:shd w:val="clear" w:color="auto" w:fill="D9D9D9"/>
          </w:tcPr>
          <w:p w14:paraId="2DDE66DF" w14:textId="77777777" w:rsidR="00367F1D" w:rsidRPr="00391D53" w:rsidRDefault="00367F1D" w:rsidP="00586C89">
            <w:pPr>
              <w:pStyle w:val="TextCDB"/>
              <w:rPr>
                <w:lang w:val="de-CH"/>
              </w:rPr>
            </w:pPr>
            <w:r w:rsidRPr="00391D53">
              <w:rPr>
                <w:lang w:val="de-CH"/>
              </w:rPr>
              <w:t>Priorität</w:t>
            </w:r>
          </w:p>
        </w:tc>
      </w:tr>
      <w:tr w:rsidR="00367F1D" w14:paraId="1BA790E4" w14:textId="77777777" w:rsidTr="000344C8">
        <w:tc>
          <w:tcPr>
            <w:tcW w:w="519" w:type="dxa"/>
            <w:tcBorders>
              <w:top w:val="single" w:sz="4" w:space="0" w:color="auto"/>
            </w:tcBorders>
            <w:shd w:val="clear" w:color="auto" w:fill="auto"/>
          </w:tcPr>
          <w:p w14:paraId="26F21307" w14:textId="77777777" w:rsidR="00367F1D" w:rsidRPr="00DB489A" w:rsidRDefault="00C80BA0" w:rsidP="00586C89">
            <w:pPr>
              <w:pStyle w:val="TextCDB"/>
              <w:rPr>
                <w:lang w:val="de-CH"/>
              </w:rPr>
            </w:pPr>
            <w:r w:rsidRPr="00DB489A">
              <w:rPr>
                <w:lang w:val="de-CH"/>
              </w:rPr>
              <w:t>Z</w:t>
            </w:r>
            <w:r w:rsidR="00391D53" w:rsidRPr="00DB489A">
              <w:rPr>
                <w:lang w:val="de-CH"/>
              </w:rPr>
              <w:t>1</w:t>
            </w:r>
          </w:p>
        </w:tc>
        <w:tc>
          <w:tcPr>
            <w:tcW w:w="2136" w:type="dxa"/>
            <w:tcBorders>
              <w:top w:val="single" w:sz="4" w:space="0" w:color="auto"/>
            </w:tcBorders>
          </w:tcPr>
          <w:p w14:paraId="2FD0AA51" w14:textId="77777777" w:rsidR="00367F1D" w:rsidRPr="00DB489A" w:rsidRDefault="0036687F" w:rsidP="00586C89">
            <w:pPr>
              <w:pStyle w:val="TextCDB"/>
              <w:rPr>
                <w:lang w:val="de-CH"/>
              </w:rPr>
            </w:pPr>
            <w:r>
              <w:rPr>
                <w:lang w:val="de-CH"/>
              </w:rPr>
              <w:t>Bedienung</w:t>
            </w:r>
          </w:p>
        </w:tc>
        <w:tc>
          <w:tcPr>
            <w:tcW w:w="3265" w:type="dxa"/>
            <w:tcBorders>
              <w:top w:val="single" w:sz="4" w:space="0" w:color="auto"/>
            </w:tcBorders>
            <w:shd w:val="clear" w:color="auto" w:fill="auto"/>
          </w:tcPr>
          <w:p w14:paraId="7322B6CC" w14:textId="77777777" w:rsidR="00367F1D" w:rsidRPr="00DB489A" w:rsidRDefault="00DB489A" w:rsidP="00586C89">
            <w:pPr>
              <w:pStyle w:val="TextCDB"/>
              <w:rPr>
                <w:lang w:val="de-CH"/>
              </w:rPr>
            </w:pPr>
            <w:r w:rsidRPr="00DB489A">
              <w:rPr>
                <w:rFonts w:cs="Arial"/>
                <w:color w:val="000000"/>
                <w:shd w:val="clear" w:color="auto" w:fill="FFFFFF"/>
                <w:lang w:val="de-CH"/>
              </w:rPr>
              <w:t>Wir wollen Notizen schnell und einfach erfassen, indem wir die Software übersichtlich gestalten.</w:t>
            </w:r>
          </w:p>
        </w:tc>
        <w:tc>
          <w:tcPr>
            <w:tcW w:w="2154" w:type="dxa"/>
            <w:tcBorders>
              <w:top w:val="single" w:sz="4" w:space="0" w:color="auto"/>
            </w:tcBorders>
            <w:shd w:val="clear" w:color="auto" w:fill="auto"/>
          </w:tcPr>
          <w:p w14:paraId="15CB93FE" w14:textId="12637B4E" w:rsidR="00367F1D" w:rsidRPr="00DB489A" w:rsidRDefault="00391D53" w:rsidP="000344C8">
            <w:pPr>
              <w:pStyle w:val="TextCDB"/>
              <w:rPr>
                <w:lang w:val="de-CH"/>
              </w:rPr>
            </w:pPr>
            <w:r w:rsidRPr="00DB489A">
              <w:rPr>
                <w:lang w:val="de-CH"/>
              </w:rPr>
              <w:t xml:space="preserve">Dieses Ziel ist erreicht, </w:t>
            </w:r>
            <w:r w:rsidR="0036687F">
              <w:rPr>
                <w:lang w:val="de-CH"/>
              </w:rPr>
              <w:t>wenn sich neue Benutzer ohne Anleitung zurecht finden</w:t>
            </w:r>
            <w:ins w:id="24" w:author="Georg Ninck" w:date="2017-09-18T07:49:00Z">
              <w:r w:rsidR="004F6A8B">
                <w:rPr>
                  <w:lang w:val="de-CH"/>
                </w:rPr>
                <w:t>.</w:t>
              </w:r>
            </w:ins>
          </w:p>
        </w:tc>
        <w:tc>
          <w:tcPr>
            <w:tcW w:w="1106" w:type="dxa"/>
            <w:tcBorders>
              <w:top w:val="single" w:sz="4" w:space="0" w:color="auto"/>
            </w:tcBorders>
            <w:shd w:val="clear" w:color="auto" w:fill="auto"/>
          </w:tcPr>
          <w:p w14:paraId="3DF92FB2" w14:textId="77777777" w:rsidR="00367F1D" w:rsidRPr="00DB489A" w:rsidRDefault="00367F1D" w:rsidP="00586C89">
            <w:pPr>
              <w:pStyle w:val="TextCDB"/>
              <w:rPr>
                <w:lang w:val="de-CH"/>
              </w:rPr>
            </w:pPr>
            <w:r w:rsidRPr="00DB489A">
              <w:rPr>
                <w:lang w:val="de-CH"/>
              </w:rPr>
              <w:t>M</w:t>
            </w:r>
          </w:p>
        </w:tc>
      </w:tr>
      <w:tr w:rsidR="000344C8" w14:paraId="4D9C8415" w14:textId="77777777" w:rsidTr="000344C8">
        <w:tc>
          <w:tcPr>
            <w:tcW w:w="519" w:type="dxa"/>
            <w:shd w:val="clear" w:color="auto" w:fill="auto"/>
          </w:tcPr>
          <w:p w14:paraId="066E2A69" w14:textId="77777777" w:rsidR="000344C8" w:rsidRPr="00DB489A" w:rsidRDefault="00C80BA0" w:rsidP="00586C89">
            <w:pPr>
              <w:pStyle w:val="TextCDB"/>
              <w:rPr>
                <w:lang w:val="de-CH"/>
              </w:rPr>
            </w:pPr>
            <w:r w:rsidRPr="00DB489A">
              <w:rPr>
                <w:lang w:val="de-CH"/>
              </w:rPr>
              <w:t>Z</w:t>
            </w:r>
            <w:r w:rsidR="000344C8" w:rsidRPr="00DB489A">
              <w:rPr>
                <w:lang w:val="de-CH"/>
              </w:rPr>
              <w:t>2</w:t>
            </w:r>
          </w:p>
        </w:tc>
        <w:tc>
          <w:tcPr>
            <w:tcW w:w="2136" w:type="dxa"/>
          </w:tcPr>
          <w:p w14:paraId="4B5DBEBB" w14:textId="77777777" w:rsidR="000344C8" w:rsidRPr="00DB489A" w:rsidRDefault="00772CB4" w:rsidP="00586C89">
            <w:pPr>
              <w:pStyle w:val="TextCDB"/>
              <w:rPr>
                <w:lang w:val="de-CH"/>
              </w:rPr>
            </w:pPr>
            <w:r>
              <w:rPr>
                <w:lang w:val="de-CH"/>
              </w:rPr>
              <w:t>Nachschlagen</w:t>
            </w:r>
          </w:p>
        </w:tc>
        <w:tc>
          <w:tcPr>
            <w:tcW w:w="3265" w:type="dxa"/>
            <w:shd w:val="clear" w:color="auto" w:fill="auto"/>
          </w:tcPr>
          <w:p w14:paraId="666AFBCD" w14:textId="77777777" w:rsidR="000344C8" w:rsidRPr="00DB489A" w:rsidRDefault="00DB489A" w:rsidP="000344C8">
            <w:pPr>
              <w:pStyle w:val="TextCDB"/>
              <w:rPr>
                <w:rFonts w:cs="Arial"/>
                <w:color w:val="000000"/>
                <w:shd w:val="clear" w:color="auto" w:fill="D4DAEC"/>
                <w:lang w:val="de-CH"/>
              </w:rPr>
            </w:pPr>
            <w:r w:rsidRPr="00DB489A">
              <w:rPr>
                <w:rFonts w:cs="Arial"/>
                <w:color w:val="000000"/>
                <w:shd w:val="clear" w:color="auto" w:fill="FFFFFF"/>
                <w:lang w:val="de-CH"/>
              </w:rPr>
              <w:t>Wir wollen Notizen verwalten u</w:t>
            </w:r>
            <w:r w:rsidR="00772CB4">
              <w:rPr>
                <w:rFonts w:cs="Arial"/>
                <w:color w:val="000000"/>
                <w:shd w:val="clear" w:color="auto" w:fill="FFFFFF"/>
                <w:lang w:val="de-CH"/>
              </w:rPr>
              <w:t>nd finden, indem wir eine Suchf</w:t>
            </w:r>
            <w:r w:rsidRPr="00DB489A">
              <w:rPr>
                <w:rFonts w:cs="Arial"/>
                <w:color w:val="000000"/>
                <w:shd w:val="clear" w:color="auto" w:fill="FFFFFF"/>
                <w:lang w:val="de-CH"/>
              </w:rPr>
              <w:t>unktion in die Software einbauen.</w:t>
            </w:r>
          </w:p>
        </w:tc>
        <w:tc>
          <w:tcPr>
            <w:tcW w:w="2154" w:type="dxa"/>
            <w:shd w:val="clear" w:color="auto" w:fill="auto"/>
          </w:tcPr>
          <w:p w14:paraId="314AC895" w14:textId="0D7E16C9" w:rsidR="000344C8" w:rsidRPr="00DB489A" w:rsidRDefault="000344C8" w:rsidP="00586C89">
            <w:pPr>
              <w:pStyle w:val="TextCDB"/>
              <w:rPr>
                <w:lang w:val="de-CH"/>
              </w:rPr>
            </w:pPr>
            <w:r w:rsidRPr="00DB489A">
              <w:rPr>
                <w:lang w:val="de-CH"/>
              </w:rPr>
              <w:t>Dieses Ziel ist erreicht, wenn das Suchen von Notizen möglich ist</w:t>
            </w:r>
            <w:ins w:id="25" w:author="Georg Ninck" w:date="2017-09-18T07:49:00Z">
              <w:r w:rsidR="004F6A8B">
                <w:rPr>
                  <w:lang w:val="de-CH"/>
                </w:rPr>
                <w:t>.</w:t>
              </w:r>
            </w:ins>
          </w:p>
        </w:tc>
        <w:tc>
          <w:tcPr>
            <w:tcW w:w="1106" w:type="dxa"/>
            <w:shd w:val="clear" w:color="auto" w:fill="auto"/>
          </w:tcPr>
          <w:p w14:paraId="1CFDBF31" w14:textId="77777777" w:rsidR="000344C8" w:rsidRPr="00DB489A" w:rsidRDefault="000344C8" w:rsidP="00586C89">
            <w:pPr>
              <w:pStyle w:val="TextCDB"/>
              <w:rPr>
                <w:lang w:val="de-CH"/>
              </w:rPr>
            </w:pPr>
            <w:r w:rsidRPr="00DB489A">
              <w:rPr>
                <w:lang w:val="de-CH"/>
              </w:rPr>
              <w:t>M</w:t>
            </w:r>
          </w:p>
        </w:tc>
      </w:tr>
      <w:tr w:rsidR="000344C8" w14:paraId="212CEA21" w14:textId="77777777" w:rsidTr="000344C8">
        <w:tc>
          <w:tcPr>
            <w:tcW w:w="519" w:type="dxa"/>
            <w:shd w:val="clear" w:color="auto" w:fill="auto"/>
          </w:tcPr>
          <w:p w14:paraId="0883E5D6" w14:textId="77777777" w:rsidR="000344C8" w:rsidRPr="00DB489A" w:rsidRDefault="00C80BA0" w:rsidP="000344C8">
            <w:pPr>
              <w:pStyle w:val="TextCDB"/>
              <w:rPr>
                <w:lang w:val="de-CH"/>
              </w:rPr>
            </w:pPr>
            <w:r w:rsidRPr="00DB489A">
              <w:rPr>
                <w:lang w:val="de-CH"/>
              </w:rPr>
              <w:t>Z</w:t>
            </w:r>
            <w:r w:rsidR="000344C8" w:rsidRPr="00DB489A">
              <w:rPr>
                <w:lang w:val="de-CH"/>
              </w:rPr>
              <w:t>3</w:t>
            </w:r>
          </w:p>
        </w:tc>
        <w:tc>
          <w:tcPr>
            <w:tcW w:w="2136" w:type="dxa"/>
          </w:tcPr>
          <w:p w14:paraId="4714EBCE" w14:textId="77777777" w:rsidR="000344C8" w:rsidRPr="00DB489A" w:rsidRDefault="000344C8" w:rsidP="000344C8">
            <w:pPr>
              <w:pStyle w:val="TextCDB"/>
              <w:rPr>
                <w:lang w:val="de-CH"/>
              </w:rPr>
            </w:pPr>
            <w:r w:rsidRPr="00DB489A">
              <w:rPr>
                <w:lang w:val="de-CH"/>
              </w:rPr>
              <w:t>Abschluss</w:t>
            </w:r>
          </w:p>
        </w:tc>
        <w:tc>
          <w:tcPr>
            <w:tcW w:w="3265" w:type="dxa"/>
            <w:shd w:val="clear" w:color="auto" w:fill="auto"/>
          </w:tcPr>
          <w:p w14:paraId="08A705FF" w14:textId="77777777" w:rsidR="000344C8" w:rsidRPr="00DB489A" w:rsidRDefault="00DB489A" w:rsidP="000344C8">
            <w:pPr>
              <w:pStyle w:val="TextCDB"/>
              <w:rPr>
                <w:lang w:val="de-CH"/>
              </w:rPr>
            </w:pPr>
            <w:r w:rsidRPr="00DB489A">
              <w:rPr>
                <w:rFonts w:cs="Arial"/>
                <w:color w:val="000000"/>
                <w:shd w:val="clear" w:color="auto" w:fill="FFFFFF"/>
                <w:lang w:val="de-CH"/>
              </w:rPr>
              <w:t>Das Projekt ist in diesem Semester abgeschlossen. </w:t>
            </w:r>
          </w:p>
        </w:tc>
        <w:tc>
          <w:tcPr>
            <w:tcW w:w="2154" w:type="dxa"/>
            <w:shd w:val="clear" w:color="auto" w:fill="auto"/>
          </w:tcPr>
          <w:p w14:paraId="0A9DB80B" w14:textId="77777777" w:rsidR="000344C8" w:rsidRPr="00DB489A" w:rsidRDefault="000344C8" w:rsidP="000344C8">
            <w:pPr>
              <w:pStyle w:val="TextCDB"/>
              <w:rPr>
                <w:lang w:val="de-CH"/>
              </w:rPr>
            </w:pPr>
            <w:r w:rsidRPr="00DB489A">
              <w:rPr>
                <w:lang w:val="de-CH"/>
              </w:rPr>
              <w:t>Dieses Ziel ist erreicht, wenn das Projekt abgeschlossen wurde.</w:t>
            </w:r>
          </w:p>
        </w:tc>
        <w:tc>
          <w:tcPr>
            <w:tcW w:w="1106" w:type="dxa"/>
            <w:shd w:val="clear" w:color="auto" w:fill="auto"/>
          </w:tcPr>
          <w:p w14:paraId="5FAA3E82" w14:textId="77777777" w:rsidR="000344C8" w:rsidRPr="00DB489A" w:rsidRDefault="000344C8" w:rsidP="000344C8">
            <w:pPr>
              <w:pStyle w:val="TextCDB"/>
              <w:rPr>
                <w:lang w:val="de-CH"/>
              </w:rPr>
            </w:pPr>
            <w:r w:rsidRPr="00DB489A">
              <w:rPr>
                <w:lang w:val="de-CH"/>
              </w:rPr>
              <w:t>M</w:t>
            </w:r>
          </w:p>
        </w:tc>
      </w:tr>
      <w:tr w:rsidR="000344C8" w14:paraId="5A521C06" w14:textId="77777777" w:rsidTr="000344C8">
        <w:tc>
          <w:tcPr>
            <w:tcW w:w="519" w:type="dxa"/>
            <w:shd w:val="clear" w:color="auto" w:fill="auto"/>
          </w:tcPr>
          <w:p w14:paraId="531EB2DA" w14:textId="77777777" w:rsidR="000344C8" w:rsidRPr="00DB489A" w:rsidRDefault="00C80BA0" w:rsidP="000344C8">
            <w:pPr>
              <w:pStyle w:val="TextCDB"/>
              <w:rPr>
                <w:lang w:val="de-CH"/>
              </w:rPr>
            </w:pPr>
            <w:r w:rsidRPr="00DB489A">
              <w:rPr>
                <w:lang w:val="de-CH"/>
              </w:rPr>
              <w:t>Z</w:t>
            </w:r>
            <w:r w:rsidR="007051E0" w:rsidRPr="00DB489A">
              <w:rPr>
                <w:lang w:val="de-CH"/>
              </w:rPr>
              <w:t>4</w:t>
            </w:r>
          </w:p>
        </w:tc>
        <w:tc>
          <w:tcPr>
            <w:tcW w:w="2136" w:type="dxa"/>
          </w:tcPr>
          <w:p w14:paraId="5BC03E3E" w14:textId="77777777" w:rsidR="000344C8" w:rsidRPr="00DB489A" w:rsidRDefault="007051E0" w:rsidP="000344C8">
            <w:pPr>
              <w:pStyle w:val="TextCDB"/>
              <w:rPr>
                <w:lang w:val="de-CH"/>
              </w:rPr>
            </w:pPr>
            <w:r w:rsidRPr="00DB489A">
              <w:rPr>
                <w:lang w:val="de-CH"/>
              </w:rPr>
              <w:t>Editor</w:t>
            </w:r>
          </w:p>
        </w:tc>
        <w:tc>
          <w:tcPr>
            <w:tcW w:w="3265" w:type="dxa"/>
            <w:shd w:val="clear" w:color="auto" w:fill="auto"/>
          </w:tcPr>
          <w:p w14:paraId="7920C3AF" w14:textId="77777777" w:rsidR="000344C8" w:rsidRPr="00DB489A" w:rsidRDefault="007051E0" w:rsidP="000344C8">
            <w:pPr>
              <w:pStyle w:val="TextCDB"/>
              <w:rPr>
                <w:lang w:val="de-CH"/>
              </w:rPr>
            </w:pPr>
            <w:r w:rsidRPr="00DB489A">
              <w:rPr>
                <w:lang w:val="de-CH"/>
              </w:rPr>
              <w:t xml:space="preserve">Wir wollen, dass es einen guten Editor gibt, welcher Text formatiert und Bilder </w:t>
            </w:r>
            <w:r w:rsidR="00772CB4">
              <w:rPr>
                <w:lang w:val="de-CH"/>
              </w:rPr>
              <w:t>eingefügt werden können</w:t>
            </w:r>
            <w:r w:rsidRPr="00DB489A">
              <w:rPr>
                <w:lang w:val="de-CH"/>
              </w:rPr>
              <w:t>.</w:t>
            </w:r>
          </w:p>
        </w:tc>
        <w:tc>
          <w:tcPr>
            <w:tcW w:w="2154" w:type="dxa"/>
            <w:shd w:val="clear" w:color="auto" w:fill="auto"/>
          </w:tcPr>
          <w:p w14:paraId="790017BE" w14:textId="77777777" w:rsidR="000344C8" w:rsidRPr="00DB489A" w:rsidRDefault="007051E0" w:rsidP="008F37A0">
            <w:pPr>
              <w:pStyle w:val="TextCDB"/>
              <w:rPr>
                <w:lang w:val="de-CH"/>
              </w:rPr>
            </w:pPr>
            <w:r w:rsidRPr="00DB489A">
              <w:rPr>
                <w:lang w:val="de-CH"/>
              </w:rPr>
              <w:t xml:space="preserve">Dieses Ziel ist erreicht, wenn </w:t>
            </w:r>
            <w:r w:rsidR="00FE75B0" w:rsidRPr="00DB489A">
              <w:rPr>
                <w:lang w:val="de-CH"/>
              </w:rPr>
              <w:t>ein</w:t>
            </w:r>
            <w:r w:rsidRPr="00DB489A">
              <w:rPr>
                <w:lang w:val="de-CH"/>
              </w:rPr>
              <w:t xml:space="preserve"> </w:t>
            </w:r>
            <w:r w:rsidR="008F37A0" w:rsidRPr="00DB489A">
              <w:rPr>
                <w:lang w:val="de-CH"/>
              </w:rPr>
              <w:t>funktionsfähiger</w:t>
            </w:r>
            <w:r w:rsidRPr="00DB489A">
              <w:rPr>
                <w:lang w:val="de-CH"/>
              </w:rPr>
              <w:t xml:space="preserve"> Editor mit </w:t>
            </w:r>
            <w:r w:rsidR="008F37A0" w:rsidRPr="00DB489A">
              <w:rPr>
                <w:lang w:val="de-CH"/>
              </w:rPr>
              <w:t>de</w:t>
            </w:r>
            <w:r w:rsidR="008F37A0">
              <w:rPr>
                <w:lang w:val="de-CH"/>
              </w:rPr>
              <w:t>n</w:t>
            </w:r>
            <w:r w:rsidRPr="00DB489A">
              <w:rPr>
                <w:lang w:val="de-CH"/>
              </w:rPr>
              <w:t xml:space="preserve"> gewünschten Funktion</w:t>
            </w:r>
            <w:r w:rsidR="008F37A0">
              <w:rPr>
                <w:lang w:val="de-CH"/>
              </w:rPr>
              <w:t>en</w:t>
            </w:r>
            <w:r w:rsidRPr="00DB489A">
              <w:rPr>
                <w:lang w:val="de-CH"/>
              </w:rPr>
              <w:t xml:space="preserve"> </w:t>
            </w:r>
            <w:r w:rsidR="00FE75B0" w:rsidRPr="00DB489A">
              <w:rPr>
                <w:lang w:val="de-CH"/>
              </w:rPr>
              <w:t>integriert wird</w:t>
            </w:r>
            <w:r w:rsidRPr="00DB489A">
              <w:rPr>
                <w:lang w:val="de-CH"/>
              </w:rPr>
              <w:t>.</w:t>
            </w:r>
          </w:p>
        </w:tc>
        <w:tc>
          <w:tcPr>
            <w:tcW w:w="1106" w:type="dxa"/>
            <w:shd w:val="clear" w:color="auto" w:fill="auto"/>
          </w:tcPr>
          <w:p w14:paraId="139BC7F1" w14:textId="77777777" w:rsidR="000344C8" w:rsidRPr="00DB489A" w:rsidRDefault="00772CB4" w:rsidP="000344C8">
            <w:pPr>
              <w:pStyle w:val="TextCDB"/>
              <w:rPr>
                <w:lang w:val="de-CH"/>
              </w:rPr>
            </w:pPr>
            <w:r>
              <w:rPr>
                <w:lang w:val="de-CH"/>
              </w:rPr>
              <w:t>1</w:t>
            </w:r>
          </w:p>
        </w:tc>
      </w:tr>
      <w:tr w:rsidR="007051E0" w14:paraId="584074EE" w14:textId="77777777" w:rsidTr="000344C8">
        <w:tc>
          <w:tcPr>
            <w:tcW w:w="519" w:type="dxa"/>
            <w:shd w:val="clear" w:color="auto" w:fill="auto"/>
          </w:tcPr>
          <w:p w14:paraId="1B0A0A38" w14:textId="77777777" w:rsidR="007051E0" w:rsidRPr="00DB489A" w:rsidRDefault="00C80BA0" w:rsidP="007051E0">
            <w:pPr>
              <w:pStyle w:val="TextCDB"/>
              <w:rPr>
                <w:lang w:val="de-CH"/>
              </w:rPr>
            </w:pPr>
            <w:r w:rsidRPr="00DB489A">
              <w:rPr>
                <w:lang w:val="de-CH"/>
              </w:rPr>
              <w:t>Z</w:t>
            </w:r>
            <w:r w:rsidR="007051E0" w:rsidRPr="00DB489A">
              <w:rPr>
                <w:lang w:val="de-CH"/>
              </w:rPr>
              <w:t>5</w:t>
            </w:r>
          </w:p>
        </w:tc>
        <w:tc>
          <w:tcPr>
            <w:tcW w:w="2136" w:type="dxa"/>
          </w:tcPr>
          <w:p w14:paraId="6B36B95E" w14:textId="77777777" w:rsidR="007051E0" w:rsidRPr="00DB489A" w:rsidRDefault="007051E0" w:rsidP="007051E0">
            <w:pPr>
              <w:pStyle w:val="TextCDB"/>
              <w:rPr>
                <w:lang w:val="de-CH"/>
              </w:rPr>
            </w:pPr>
            <w:r w:rsidRPr="00DB489A">
              <w:rPr>
                <w:lang w:val="de-CH"/>
              </w:rPr>
              <w:t>Teilen</w:t>
            </w:r>
          </w:p>
        </w:tc>
        <w:tc>
          <w:tcPr>
            <w:tcW w:w="3265" w:type="dxa"/>
            <w:shd w:val="clear" w:color="auto" w:fill="auto"/>
          </w:tcPr>
          <w:p w14:paraId="2D723FBD" w14:textId="77777777" w:rsidR="007051E0" w:rsidRPr="00DB489A" w:rsidRDefault="00DB489A" w:rsidP="007051E0">
            <w:pPr>
              <w:pStyle w:val="TextCDB"/>
              <w:rPr>
                <w:lang w:val="de-CH"/>
              </w:rPr>
            </w:pPr>
            <w:r w:rsidRPr="00DB489A">
              <w:rPr>
                <w:rFonts w:cs="Arial"/>
                <w:color w:val="000000"/>
                <w:shd w:val="clear" w:color="auto" w:fill="FFFFFF"/>
                <w:lang w:val="de-CH"/>
              </w:rPr>
              <w:t>Wir wollen, dass die Dokumentationen und Notizen einfach teilbar sind und wollen dies mit einer einfachen Teil</w:t>
            </w:r>
            <w:r w:rsidR="00772CB4">
              <w:rPr>
                <w:rFonts w:cs="Arial"/>
                <w:color w:val="000000"/>
                <w:shd w:val="clear" w:color="auto" w:fill="FFFFFF"/>
                <w:lang w:val="de-CH"/>
              </w:rPr>
              <w:t>en</w:t>
            </w:r>
            <w:r w:rsidRPr="00DB489A">
              <w:rPr>
                <w:rFonts w:cs="Arial"/>
                <w:color w:val="000000"/>
                <w:shd w:val="clear" w:color="auto" w:fill="FFFFFF"/>
                <w:lang w:val="de-CH"/>
              </w:rPr>
              <w:t>-Funktion und Upload-Funktion erreichen.</w:t>
            </w:r>
          </w:p>
        </w:tc>
        <w:tc>
          <w:tcPr>
            <w:tcW w:w="2154" w:type="dxa"/>
            <w:shd w:val="clear" w:color="auto" w:fill="auto"/>
          </w:tcPr>
          <w:p w14:paraId="1304016A" w14:textId="77777777" w:rsidR="007051E0" w:rsidRPr="00DB489A" w:rsidRDefault="007051E0" w:rsidP="007051E0">
            <w:pPr>
              <w:pStyle w:val="TextCDB"/>
              <w:rPr>
                <w:lang w:val="de-CH"/>
              </w:rPr>
            </w:pPr>
            <w:r w:rsidRPr="00DB489A">
              <w:rPr>
                <w:lang w:val="de-CH"/>
              </w:rPr>
              <w:t xml:space="preserve">Dieses Ziel ist erreicht, wenn das Teilen </w:t>
            </w:r>
            <w:r w:rsidR="00772CB4">
              <w:rPr>
                <w:lang w:val="de-CH"/>
              </w:rPr>
              <w:t>von</w:t>
            </w:r>
            <w:r w:rsidRPr="00DB489A">
              <w:rPr>
                <w:lang w:val="de-CH"/>
              </w:rPr>
              <w:t xml:space="preserve"> Notizen möglich ist.</w:t>
            </w:r>
          </w:p>
        </w:tc>
        <w:tc>
          <w:tcPr>
            <w:tcW w:w="1106" w:type="dxa"/>
            <w:shd w:val="clear" w:color="auto" w:fill="auto"/>
          </w:tcPr>
          <w:p w14:paraId="1BB70B7D" w14:textId="77777777" w:rsidR="007051E0" w:rsidRPr="00DB489A" w:rsidRDefault="00772CB4" w:rsidP="007051E0">
            <w:pPr>
              <w:pStyle w:val="TextCDB"/>
              <w:rPr>
                <w:lang w:val="de-CH"/>
              </w:rPr>
            </w:pPr>
            <w:r>
              <w:rPr>
                <w:lang w:val="de-CH"/>
              </w:rPr>
              <w:t>2</w:t>
            </w:r>
          </w:p>
        </w:tc>
      </w:tr>
    </w:tbl>
    <w:p w14:paraId="3BD2A2FB" w14:textId="77777777" w:rsidR="00367F1D" w:rsidRDefault="00367F1D" w:rsidP="00367F1D">
      <w:pPr>
        <w:pStyle w:val="TextCDB"/>
        <w:rPr>
          <w:lang w:val="de-CH" w:eastAsia="de-CH"/>
        </w:rPr>
      </w:pPr>
      <w:r>
        <w:rPr>
          <w:lang w:val="de-CH" w:eastAsia="de-CH"/>
        </w:rPr>
        <w:t>Legende: Priorität: M=Muss /1=hoch, 2=mittel, 3=tief</w:t>
      </w:r>
    </w:p>
    <w:p w14:paraId="1AC34CD4" w14:textId="77777777" w:rsidR="00D269DE" w:rsidRDefault="00D269DE" w:rsidP="00367F1D">
      <w:pPr>
        <w:pStyle w:val="TextCDB"/>
        <w:rPr>
          <w:lang w:val="de-CH" w:eastAsia="de-CH"/>
        </w:rPr>
      </w:pPr>
    </w:p>
    <w:p w14:paraId="51672C18" w14:textId="77777777" w:rsidR="00367F1D" w:rsidRDefault="00367F1D" w:rsidP="00367F1D">
      <w:pPr>
        <w:pStyle w:val="TextCDB"/>
        <w:rPr>
          <w:b/>
          <w:lang w:val="de-CH" w:eastAsia="de-CH"/>
        </w:rPr>
      </w:pPr>
      <w:r>
        <w:rPr>
          <w:b/>
          <w:lang w:val="de-CH" w:eastAsia="de-CH"/>
        </w:rPr>
        <w:t>Vorgehensziele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9"/>
        <w:gridCol w:w="2136"/>
        <w:gridCol w:w="3010"/>
        <w:gridCol w:w="2409"/>
        <w:gridCol w:w="1106"/>
      </w:tblGrid>
      <w:tr w:rsidR="00367F1D" w14:paraId="5F88D934" w14:textId="77777777" w:rsidTr="00D269DE">
        <w:trPr>
          <w:tblHeader/>
        </w:trPr>
        <w:tc>
          <w:tcPr>
            <w:tcW w:w="519" w:type="dxa"/>
            <w:tcBorders>
              <w:top w:val="single" w:sz="4" w:space="0" w:color="auto"/>
              <w:left w:val="single" w:sz="4" w:space="0" w:color="auto"/>
              <w:bottom w:val="single" w:sz="4" w:space="0" w:color="auto"/>
              <w:right w:val="single" w:sz="4" w:space="0" w:color="auto"/>
            </w:tcBorders>
            <w:shd w:val="clear" w:color="auto" w:fill="D9D9D9"/>
          </w:tcPr>
          <w:p w14:paraId="7E136EB4" w14:textId="77777777" w:rsidR="00367F1D" w:rsidRDefault="00367F1D" w:rsidP="00586C89">
            <w:pPr>
              <w:pStyle w:val="TextCDB"/>
              <w:rPr>
                <w:lang w:val="de-CH"/>
              </w:rPr>
            </w:pPr>
            <w:r>
              <w:rPr>
                <w:lang w:val="de-CH"/>
              </w:rPr>
              <w:t>Nr</w:t>
            </w:r>
            <w:r w:rsidR="004F2619">
              <w:rPr>
                <w:lang w:val="de-CH"/>
              </w:rPr>
              <w:t>.</w:t>
            </w:r>
          </w:p>
        </w:tc>
        <w:tc>
          <w:tcPr>
            <w:tcW w:w="2136" w:type="dxa"/>
            <w:tcBorders>
              <w:top w:val="single" w:sz="4" w:space="0" w:color="auto"/>
              <w:left w:val="single" w:sz="4" w:space="0" w:color="auto"/>
              <w:bottom w:val="single" w:sz="4" w:space="0" w:color="auto"/>
              <w:right w:val="single" w:sz="4" w:space="0" w:color="auto"/>
            </w:tcBorders>
            <w:shd w:val="clear" w:color="auto" w:fill="D9D9D9"/>
          </w:tcPr>
          <w:p w14:paraId="4A8AF55D" w14:textId="77777777" w:rsidR="00367F1D" w:rsidRDefault="00367F1D" w:rsidP="00586C89">
            <w:pPr>
              <w:pStyle w:val="TextCDB"/>
              <w:rPr>
                <w:lang w:val="de-CH"/>
              </w:rPr>
            </w:pPr>
            <w:r>
              <w:rPr>
                <w:lang w:val="de-CH"/>
              </w:rPr>
              <w:t>Kategorie</w:t>
            </w:r>
          </w:p>
        </w:tc>
        <w:tc>
          <w:tcPr>
            <w:tcW w:w="3010" w:type="dxa"/>
            <w:tcBorders>
              <w:top w:val="single" w:sz="4" w:space="0" w:color="auto"/>
              <w:left w:val="single" w:sz="4" w:space="0" w:color="auto"/>
              <w:bottom w:val="single" w:sz="4" w:space="0" w:color="auto"/>
              <w:right w:val="single" w:sz="4" w:space="0" w:color="auto"/>
            </w:tcBorders>
            <w:shd w:val="clear" w:color="auto" w:fill="D9D9D9"/>
          </w:tcPr>
          <w:p w14:paraId="4FF3C1EF" w14:textId="77777777" w:rsidR="00367F1D" w:rsidRDefault="00367F1D" w:rsidP="00586C89">
            <w:pPr>
              <w:pStyle w:val="TextCDB"/>
              <w:rPr>
                <w:lang w:val="de-CH"/>
              </w:rPr>
            </w:pPr>
            <w:r>
              <w:rPr>
                <w:lang w:val="de-CH"/>
              </w:rPr>
              <w:t>Beschreibung</w:t>
            </w:r>
          </w:p>
        </w:tc>
        <w:tc>
          <w:tcPr>
            <w:tcW w:w="2409" w:type="dxa"/>
            <w:tcBorders>
              <w:top w:val="single" w:sz="4" w:space="0" w:color="auto"/>
              <w:left w:val="single" w:sz="4" w:space="0" w:color="auto"/>
              <w:bottom w:val="single" w:sz="4" w:space="0" w:color="auto"/>
              <w:right w:val="single" w:sz="4" w:space="0" w:color="auto"/>
            </w:tcBorders>
            <w:shd w:val="clear" w:color="auto" w:fill="D9D9D9"/>
          </w:tcPr>
          <w:p w14:paraId="5563BCCC" w14:textId="77777777" w:rsidR="00367F1D" w:rsidRDefault="00367F1D" w:rsidP="00586C89">
            <w:pPr>
              <w:pStyle w:val="TextCDB"/>
              <w:rPr>
                <w:lang w:val="de-CH"/>
              </w:rPr>
            </w:pPr>
            <w:r>
              <w:rPr>
                <w:lang w:val="de-CH"/>
              </w:rPr>
              <w:t>Messgrösse</w:t>
            </w:r>
          </w:p>
        </w:tc>
        <w:tc>
          <w:tcPr>
            <w:tcW w:w="1106" w:type="dxa"/>
            <w:tcBorders>
              <w:top w:val="single" w:sz="4" w:space="0" w:color="auto"/>
              <w:left w:val="single" w:sz="4" w:space="0" w:color="auto"/>
              <w:bottom w:val="single" w:sz="4" w:space="0" w:color="auto"/>
              <w:right w:val="single" w:sz="4" w:space="0" w:color="auto"/>
            </w:tcBorders>
            <w:shd w:val="clear" w:color="auto" w:fill="D9D9D9"/>
          </w:tcPr>
          <w:p w14:paraId="6E4EC92E" w14:textId="77777777" w:rsidR="00367F1D" w:rsidRDefault="00367F1D" w:rsidP="00586C89">
            <w:pPr>
              <w:pStyle w:val="TextCDB"/>
              <w:rPr>
                <w:lang w:val="de-CH"/>
              </w:rPr>
            </w:pPr>
            <w:r>
              <w:rPr>
                <w:lang w:val="de-CH"/>
              </w:rPr>
              <w:t>Priorität</w:t>
            </w:r>
          </w:p>
        </w:tc>
      </w:tr>
      <w:tr w:rsidR="00367F1D" w14:paraId="7405078A" w14:textId="77777777" w:rsidTr="00D269DE">
        <w:tc>
          <w:tcPr>
            <w:tcW w:w="519" w:type="dxa"/>
            <w:tcBorders>
              <w:top w:val="single" w:sz="4" w:space="0" w:color="auto"/>
            </w:tcBorders>
            <w:shd w:val="clear" w:color="auto" w:fill="auto"/>
          </w:tcPr>
          <w:p w14:paraId="20018486" w14:textId="77777777" w:rsidR="00367F1D" w:rsidRPr="00D269DE" w:rsidRDefault="0037215D" w:rsidP="00586C89">
            <w:pPr>
              <w:pStyle w:val="TextCDB"/>
              <w:rPr>
                <w:lang w:val="de-CH"/>
              </w:rPr>
            </w:pPr>
            <w:r>
              <w:rPr>
                <w:lang w:val="de-CH"/>
              </w:rPr>
              <w:t>V</w:t>
            </w:r>
            <w:r w:rsidR="00367F1D" w:rsidRPr="00D269DE">
              <w:rPr>
                <w:lang w:val="de-CH"/>
              </w:rPr>
              <w:t>1</w:t>
            </w:r>
          </w:p>
        </w:tc>
        <w:tc>
          <w:tcPr>
            <w:tcW w:w="2136" w:type="dxa"/>
            <w:tcBorders>
              <w:top w:val="single" w:sz="4" w:space="0" w:color="auto"/>
            </w:tcBorders>
          </w:tcPr>
          <w:p w14:paraId="7545B9FB" w14:textId="77777777" w:rsidR="00367F1D" w:rsidRPr="00D269DE" w:rsidRDefault="00367F1D" w:rsidP="00D269DE">
            <w:pPr>
              <w:pStyle w:val="TextCDB"/>
              <w:rPr>
                <w:lang w:val="de-CH"/>
              </w:rPr>
            </w:pPr>
            <w:r w:rsidRPr="00D269DE">
              <w:rPr>
                <w:lang w:val="de-CH"/>
              </w:rPr>
              <w:t xml:space="preserve">Qualität </w:t>
            </w:r>
          </w:p>
        </w:tc>
        <w:tc>
          <w:tcPr>
            <w:tcW w:w="3010" w:type="dxa"/>
            <w:tcBorders>
              <w:top w:val="single" w:sz="4" w:space="0" w:color="auto"/>
            </w:tcBorders>
            <w:shd w:val="clear" w:color="auto" w:fill="auto"/>
          </w:tcPr>
          <w:p w14:paraId="0EFCBFF5" w14:textId="77777777" w:rsidR="00367F1D" w:rsidRPr="00D269DE" w:rsidRDefault="00D269DE" w:rsidP="00586C89">
            <w:pPr>
              <w:pStyle w:val="TextCDB"/>
              <w:rPr>
                <w:lang w:val="de-CH"/>
              </w:rPr>
            </w:pPr>
            <w:r>
              <w:rPr>
                <w:lang w:val="de-CH"/>
              </w:rPr>
              <w:t>Qualität wird stetig sichergestellt</w:t>
            </w:r>
            <w:r w:rsidR="00367F1D" w:rsidRPr="00D269DE">
              <w:rPr>
                <w:lang w:val="de-CH"/>
              </w:rPr>
              <w:t xml:space="preserve"> </w:t>
            </w:r>
          </w:p>
        </w:tc>
        <w:tc>
          <w:tcPr>
            <w:tcW w:w="2409" w:type="dxa"/>
            <w:tcBorders>
              <w:top w:val="single" w:sz="4" w:space="0" w:color="auto"/>
            </w:tcBorders>
            <w:shd w:val="clear" w:color="auto" w:fill="auto"/>
          </w:tcPr>
          <w:p w14:paraId="115CD187" w14:textId="77777777" w:rsidR="00367F1D" w:rsidRPr="00D269DE" w:rsidRDefault="00D269DE" w:rsidP="00586C89">
            <w:pPr>
              <w:pStyle w:val="TextCDB"/>
              <w:rPr>
                <w:lang w:val="de-CH"/>
              </w:rPr>
            </w:pPr>
            <w:r>
              <w:rPr>
                <w:lang w:val="de-CH"/>
              </w:rPr>
              <w:t>Vergleich: IST - SOLL</w:t>
            </w:r>
            <w:r w:rsidR="00367F1D" w:rsidRPr="00D269DE">
              <w:rPr>
                <w:lang w:val="de-CH"/>
              </w:rPr>
              <w:t xml:space="preserve"> </w:t>
            </w:r>
          </w:p>
        </w:tc>
        <w:tc>
          <w:tcPr>
            <w:tcW w:w="1106" w:type="dxa"/>
            <w:tcBorders>
              <w:top w:val="single" w:sz="4" w:space="0" w:color="auto"/>
            </w:tcBorders>
            <w:shd w:val="clear" w:color="auto" w:fill="auto"/>
          </w:tcPr>
          <w:p w14:paraId="30DEF260" w14:textId="77777777" w:rsidR="00367F1D" w:rsidRPr="00D269DE" w:rsidRDefault="00D269DE" w:rsidP="00586C89">
            <w:pPr>
              <w:pStyle w:val="TextCDB"/>
              <w:rPr>
                <w:lang w:val="de-CH"/>
              </w:rPr>
            </w:pPr>
            <w:r>
              <w:rPr>
                <w:lang w:val="de-CH"/>
              </w:rPr>
              <w:t>M</w:t>
            </w:r>
          </w:p>
        </w:tc>
      </w:tr>
      <w:tr w:rsidR="00367F1D" w14:paraId="1DF7A8B2" w14:textId="77777777" w:rsidTr="00D269DE">
        <w:tc>
          <w:tcPr>
            <w:tcW w:w="519" w:type="dxa"/>
            <w:shd w:val="clear" w:color="auto" w:fill="auto"/>
          </w:tcPr>
          <w:p w14:paraId="7FFF41F3" w14:textId="77777777" w:rsidR="00367F1D" w:rsidRPr="00D269DE" w:rsidRDefault="0037215D" w:rsidP="00586C89">
            <w:pPr>
              <w:pStyle w:val="TextCDB"/>
              <w:rPr>
                <w:lang w:val="de-CH"/>
              </w:rPr>
            </w:pPr>
            <w:r>
              <w:rPr>
                <w:lang w:val="de-CH"/>
              </w:rPr>
              <w:t>V</w:t>
            </w:r>
            <w:r w:rsidR="00D269DE">
              <w:rPr>
                <w:lang w:val="de-CH"/>
              </w:rPr>
              <w:t>2</w:t>
            </w:r>
          </w:p>
        </w:tc>
        <w:tc>
          <w:tcPr>
            <w:tcW w:w="2136" w:type="dxa"/>
          </w:tcPr>
          <w:p w14:paraId="7E91FB30" w14:textId="77777777" w:rsidR="00367F1D" w:rsidRPr="00D269DE" w:rsidRDefault="00D269DE" w:rsidP="00586C89">
            <w:pPr>
              <w:pStyle w:val="TextCDB"/>
              <w:rPr>
                <w:lang w:val="de-CH"/>
              </w:rPr>
            </w:pPr>
            <w:r>
              <w:rPr>
                <w:lang w:val="de-CH"/>
              </w:rPr>
              <w:t>Planung</w:t>
            </w:r>
          </w:p>
        </w:tc>
        <w:tc>
          <w:tcPr>
            <w:tcW w:w="3010" w:type="dxa"/>
            <w:shd w:val="clear" w:color="auto" w:fill="auto"/>
          </w:tcPr>
          <w:p w14:paraId="415E60A4" w14:textId="77777777" w:rsidR="00367F1D" w:rsidRPr="00D269DE" w:rsidRDefault="00D269DE" w:rsidP="00586C89">
            <w:pPr>
              <w:pStyle w:val="TextCDB"/>
              <w:rPr>
                <w:lang w:val="de-CH"/>
              </w:rPr>
            </w:pPr>
            <w:r>
              <w:rPr>
                <w:lang w:val="de-CH"/>
              </w:rPr>
              <w:t>Planung wird eingehalten</w:t>
            </w:r>
          </w:p>
        </w:tc>
        <w:tc>
          <w:tcPr>
            <w:tcW w:w="2409" w:type="dxa"/>
            <w:shd w:val="clear" w:color="auto" w:fill="auto"/>
          </w:tcPr>
          <w:p w14:paraId="5CAE4553" w14:textId="77777777" w:rsidR="00367F1D" w:rsidRPr="00D269DE" w:rsidRDefault="00D269DE" w:rsidP="00586C89">
            <w:pPr>
              <w:pStyle w:val="TextCDB"/>
              <w:rPr>
                <w:lang w:val="de-CH"/>
              </w:rPr>
            </w:pPr>
            <w:r>
              <w:rPr>
                <w:lang w:val="de-CH"/>
              </w:rPr>
              <w:t>Die Planung wird nach Plan eingehalten</w:t>
            </w:r>
          </w:p>
        </w:tc>
        <w:tc>
          <w:tcPr>
            <w:tcW w:w="1106" w:type="dxa"/>
            <w:shd w:val="clear" w:color="auto" w:fill="auto"/>
          </w:tcPr>
          <w:p w14:paraId="24A66183" w14:textId="77777777" w:rsidR="00367F1D" w:rsidRPr="00D269DE" w:rsidRDefault="00D269DE" w:rsidP="00586C89">
            <w:pPr>
              <w:pStyle w:val="TextCDB"/>
              <w:rPr>
                <w:lang w:val="de-CH"/>
              </w:rPr>
            </w:pPr>
            <w:r>
              <w:rPr>
                <w:lang w:val="de-CH"/>
              </w:rPr>
              <w:t>M</w:t>
            </w:r>
          </w:p>
        </w:tc>
      </w:tr>
      <w:tr w:rsidR="00D269DE" w14:paraId="60FDCA8D" w14:textId="77777777" w:rsidTr="00D269DE">
        <w:tc>
          <w:tcPr>
            <w:tcW w:w="519" w:type="dxa"/>
            <w:shd w:val="clear" w:color="auto" w:fill="auto"/>
          </w:tcPr>
          <w:p w14:paraId="410F80CB" w14:textId="77777777" w:rsidR="00D269DE" w:rsidRDefault="0037215D" w:rsidP="00586C89">
            <w:pPr>
              <w:pStyle w:val="TextCDB"/>
              <w:rPr>
                <w:lang w:val="de-CH"/>
              </w:rPr>
            </w:pPr>
            <w:r>
              <w:rPr>
                <w:lang w:val="de-CH"/>
              </w:rPr>
              <w:t>V</w:t>
            </w:r>
            <w:r w:rsidR="00D269DE">
              <w:rPr>
                <w:lang w:val="de-CH"/>
              </w:rPr>
              <w:t>3</w:t>
            </w:r>
          </w:p>
        </w:tc>
        <w:tc>
          <w:tcPr>
            <w:tcW w:w="2136" w:type="dxa"/>
          </w:tcPr>
          <w:p w14:paraId="0ACCB435" w14:textId="77777777" w:rsidR="00D269DE" w:rsidRDefault="00D269DE" w:rsidP="00586C89">
            <w:pPr>
              <w:pStyle w:val="TextCDB"/>
              <w:rPr>
                <w:lang w:val="de-CH"/>
              </w:rPr>
            </w:pPr>
            <w:r>
              <w:rPr>
                <w:lang w:val="de-CH"/>
              </w:rPr>
              <w:t>Kommunikation</w:t>
            </w:r>
          </w:p>
        </w:tc>
        <w:tc>
          <w:tcPr>
            <w:tcW w:w="3010" w:type="dxa"/>
            <w:shd w:val="clear" w:color="auto" w:fill="auto"/>
          </w:tcPr>
          <w:p w14:paraId="6A29FB2A" w14:textId="77777777" w:rsidR="00D269DE" w:rsidRDefault="00D269DE" w:rsidP="00586C89">
            <w:pPr>
              <w:pStyle w:val="TextCDB"/>
              <w:rPr>
                <w:lang w:val="de-CH"/>
              </w:rPr>
            </w:pPr>
            <w:r>
              <w:rPr>
                <w:lang w:val="de-CH"/>
              </w:rPr>
              <w:t>Jeden Tag ein kurzer Statusbericht</w:t>
            </w:r>
          </w:p>
        </w:tc>
        <w:tc>
          <w:tcPr>
            <w:tcW w:w="2409" w:type="dxa"/>
            <w:shd w:val="clear" w:color="auto" w:fill="auto"/>
          </w:tcPr>
          <w:p w14:paraId="67957703" w14:textId="77777777" w:rsidR="00D269DE" w:rsidRDefault="00D269DE" w:rsidP="00586C89">
            <w:pPr>
              <w:pStyle w:val="TextCDB"/>
              <w:rPr>
                <w:lang w:val="de-CH"/>
              </w:rPr>
            </w:pPr>
            <w:r>
              <w:rPr>
                <w:lang w:val="de-CH"/>
              </w:rPr>
              <w:t>Teammeetings</w:t>
            </w:r>
          </w:p>
        </w:tc>
        <w:tc>
          <w:tcPr>
            <w:tcW w:w="1106" w:type="dxa"/>
            <w:shd w:val="clear" w:color="auto" w:fill="auto"/>
          </w:tcPr>
          <w:p w14:paraId="6C03987C" w14:textId="77777777" w:rsidR="00D269DE" w:rsidRDefault="00D269DE" w:rsidP="00586C89">
            <w:pPr>
              <w:pStyle w:val="TextCDB"/>
              <w:rPr>
                <w:lang w:val="de-CH"/>
              </w:rPr>
            </w:pPr>
            <w:r>
              <w:rPr>
                <w:lang w:val="de-CH"/>
              </w:rPr>
              <w:t>M</w:t>
            </w:r>
          </w:p>
        </w:tc>
      </w:tr>
      <w:tr w:rsidR="00D269DE" w14:paraId="358C4D47" w14:textId="77777777" w:rsidTr="00D269DE">
        <w:tc>
          <w:tcPr>
            <w:tcW w:w="519" w:type="dxa"/>
            <w:shd w:val="clear" w:color="auto" w:fill="auto"/>
          </w:tcPr>
          <w:p w14:paraId="035066A8" w14:textId="77777777" w:rsidR="00D269DE" w:rsidRDefault="0037215D" w:rsidP="00D269DE">
            <w:pPr>
              <w:pStyle w:val="TextCDB"/>
              <w:rPr>
                <w:lang w:val="de-CH"/>
              </w:rPr>
            </w:pPr>
            <w:r>
              <w:rPr>
                <w:lang w:val="de-CH"/>
              </w:rPr>
              <w:lastRenderedPageBreak/>
              <w:t>V</w:t>
            </w:r>
            <w:r w:rsidR="00D269DE">
              <w:rPr>
                <w:lang w:val="de-CH"/>
              </w:rPr>
              <w:t>4</w:t>
            </w:r>
          </w:p>
        </w:tc>
        <w:tc>
          <w:tcPr>
            <w:tcW w:w="2136" w:type="dxa"/>
          </w:tcPr>
          <w:p w14:paraId="3E7EEFEE" w14:textId="77777777" w:rsidR="00D269DE" w:rsidRDefault="00D269DE" w:rsidP="00D269DE">
            <w:pPr>
              <w:pStyle w:val="TextCDB"/>
              <w:rPr>
                <w:lang w:val="de-CH"/>
              </w:rPr>
            </w:pPr>
            <w:r>
              <w:rPr>
                <w:lang w:val="de-CH"/>
              </w:rPr>
              <w:t>Einsatzfähig</w:t>
            </w:r>
          </w:p>
        </w:tc>
        <w:tc>
          <w:tcPr>
            <w:tcW w:w="3010" w:type="dxa"/>
            <w:shd w:val="clear" w:color="auto" w:fill="auto"/>
          </w:tcPr>
          <w:p w14:paraId="26C76072" w14:textId="77777777" w:rsidR="00D269DE" w:rsidRDefault="00D269DE" w:rsidP="00D269DE">
            <w:pPr>
              <w:pStyle w:val="TextCDB"/>
              <w:rPr>
                <w:lang w:val="de-CH"/>
              </w:rPr>
            </w:pPr>
            <w:r>
              <w:rPr>
                <w:lang w:val="de-CH"/>
              </w:rPr>
              <w:t>Durchgehend ein Funktions-/Einsatzfähiges Produkt</w:t>
            </w:r>
          </w:p>
        </w:tc>
        <w:tc>
          <w:tcPr>
            <w:tcW w:w="2409" w:type="dxa"/>
            <w:shd w:val="clear" w:color="auto" w:fill="auto"/>
          </w:tcPr>
          <w:p w14:paraId="49CBBDDF" w14:textId="77777777" w:rsidR="00D269DE" w:rsidRPr="00D269DE" w:rsidRDefault="00D269DE" w:rsidP="00D269DE">
            <w:pPr>
              <w:pStyle w:val="TextCDB"/>
              <w:rPr>
                <w:lang w:val="de-CH"/>
              </w:rPr>
            </w:pPr>
            <w:r>
              <w:rPr>
                <w:lang w:val="de-CH"/>
              </w:rPr>
              <w:t>Funktionsfähig</w:t>
            </w:r>
          </w:p>
        </w:tc>
        <w:tc>
          <w:tcPr>
            <w:tcW w:w="1106" w:type="dxa"/>
            <w:shd w:val="clear" w:color="auto" w:fill="auto"/>
          </w:tcPr>
          <w:p w14:paraId="283FE04A" w14:textId="77777777" w:rsidR="00D269DE" w:rsidRPr="00D269DE" w:rsidRDefault="00D269DE" w:rsidP="00D269DE">
            <w:pPr>
              <w:pStyle w:val="TextCDB"/>
              <w:rPr>
                <w:lang w:val="de-CH"/>
              </w:rPr>
            </w:pPr>
            <w:r>
              <w:rPr>
                <w:lang w:val="de-CH"/>
              </w:rPr>
              <w:t>1</w:t>
            </w:r>
          </w:p>
        </w:tc>
      </w:tr>
    </w:tbl>
    <w:p w14:paraId="627D60D3" w14:textId="77777777" w:rsidR="001D256F" w:rsidRDefault="001D256F" w:rsidP="00367F1D">
      <w:pPr>
        <w:pStyle w:val="TextCDB"/>
        <w:rPr>
          <w:lang w:val="de-CH" w:eastAsia="de-CH"/>
        </w:rPr>
      </w:pPr>
    </w:p>
    <w:p w14:paraId="7EF87C27" w14:textId="77777777" w:rsidR="00390FAC" w:rsidRPr="00231883" w:rsidRDefault="00390FAC" w:rsidP="00390FAC">
      <w:pPr>
        <w:pStyle w:val="TextCDB"/>
        <w:rPr>
          <w:b/>
          <w:lang w:val="de-CH" w:eastAsia="de-CH"/>
        </w:rPr>
      </w:pPr>
      <w:r w:rsidRPr="00231883">
        <w:rPr>
          <w:b/>
          <w:lang w:val="de-CH" w:eastAsia="de-CH"/>
        </w:rPr>
        <w:t>Rahmenbedingungen</w:t>
      </w:r>
    </w:p>
    <w:p w14:paraId="1DBFEDE3" w14:textId="77777777" w:rsidR="00CB1ED6" w:rsidRDefault="00CB1ED6" w:rsidP="00390FAC">
      <w:pPr>
        <w:pStyle w:val="TextCDB"/>
        <w:rPr>
          <w:lang w:val="de-CH" w:eastAsia="de-CH"/>
        </w:rPr>
      </w:pPr>
      <w:r>
        <w:rPr>
          <w:lang w:val="de-CH" w:eastAsia="de-CH"/>
        </w:rPr>
        <w:t>Eine Rahmenbedingung für dieses Projekt ist, dass es sich um eine Neuentwicklung handelt. Da es keine ähnliche Produkte gibt, sind wir sehr flexibel, was die Funktionen angeht.</w:t>
      </w:r>
      <w:r>
        <w:rPr>
          <w:lang w:val="de-CH" w:eastAsia="de-CH"/>
        </w:rPr>
        <w:br/>
        <w:t xml:space="preserve">Die Entwicklung dieses Produkts sollte in einem kurzen Zeitraum realisiert werden. </w:t>
      </w:r>
    </w:p>
    <w:p w14:paraId="6715F1E8" w14:textId="77777777" w:rsidR="00CB1ED6" w:rsidRDefault="00CB1ED6" w:rsidP="00390FAC">
      <w:pPr>
        <w:pStyle w:val="TextCDB"/>
        <w:rPr>
          <w:lang w:val="de-CH" w:eastAsia="de-CH"/>
        </w:rPr>
      </w:pPr>
      <w:r>
        <w:rPr>
          <w:lang w:val="de-CH" w:eastAsia="de-CH"/>
        </w:rPr>
        <w:t xml:space="preserve">Als weitere Rahmenbedingungen muss die eingeschränkte Arbeitszeit im Modul 306 beachtet werden. Die Entwicklung dieses Produkts wird deshalb nicht konzentriert realisiert werden. </w:t>
      </w:r>
    </w:p>
    <w:p w14:paraId="4FEE4652" w14:textId="393CE061" w:rsidR="001D256F" w:rsidRDefault="001D256F" w:rsidP="00390FAC">
      <w:pPr>
        <w:pStyle w:val="TextCDB"/>
        <w:rPr>
          <w:lang w:val="de-CH" w:eastAsia="de-CH"/>
        </w:rPr>
      </w:pPr>
      <w:r>
        <w:rPr>
          <w:lang w:val="de-CH" w:eastAsia="de-CH"/>
        </w:rPr>
        <w:t>Eine weitere Rahmenbedingung ist, dass jeder Mitarbeiter einen funktionsfähigen Laptop oder Computer während der Arbeitszeit bzw. in der Gewerbeschule besitzt oder benutz</w:t>
      </w:r>
      <w:del w:id="26" w:author="Georg Ninck" w:date="2017-09-18T07:51:00Z">
        <w:r w:rsidDel="004F6A8B">
          <w:rPr>
            <w:lang w:val="de-CH" w:eastAsia="de-CH"/>
          </w:rPr>
          <w:delText>t</w:delText>
        </w:r>
      </w:del>
      <w:r>
        <w:rPr>
          <w:lang w:val="de-CH" w:eastAsia="de-CH"/>
        </w:rPr>
        <w:t>en darf.</w:t>
      </w:r>
    </w:p>
    <w:p w14:paraId="030C86FE" w14:textId="77777777" w:rsidR="000344C8" w:rsidRPr="00CB1ED6" w:rsidRDefault="000344C8" w:rsidP="00390FAC">
      <w:pPr>
        <w:pStyle w:val="TextCDB"/>
        <w:rPr>
          <w:lang w:val="de-CH" w:eastAsia="de-CH"/>
        </w:rPr>
      </w:pPr>
      <w:r>
        <w:rPr>
          <w:lang w:val="de-CH" w:eastAsia="de-CH"/>
        </w:rPr>
        <w:t>Zusätzlich muss jeder Mitarbeiter die benötigten Software</w:t>
      </w:r>
      <w:r w:rsidR="000C1EF4">
        <w:rPr>
          <w:lang w:val="de-CH" w:eastAsia="de-CH"/>
        </w:rPr>
        <w:t>s</w:t>
      </w:r>
      <w:r>
        <w:rPr>
          <w:lang w:val="de-CH" w:eastAsia="de-CH"/>
        </w:rPr>
        <w:t xml:space="preserve"> wie Word, Compiler für die gewählte Entwicklungssprache und eine Internetverbindung zur Verfügung gestellt bekommen.</w:t>
      </w:r>
    </w:p>
    <w:p w14:paraId="12A37187" w14:textId="77777777" w:rsidR="00390FAC" w:rsidRPr="00231883" w:rsidRDefault="00390FAC" w:rsidP="00390FAC">
      <w:pPr>
        <w:pStyle w:val="TextCDB"/>
        <w:rPr>
          <w:lang w:val="de-CH" w:eastAsia="de-CH"/>
        </w:rPr>
      </w:pPr>
    </w:p>
    <w:p w14:paraId="234704D0" w14:textId="77777777" w:rsidR="00390FAC" w:rsidRPr="00231883" w:rsidRDefault="00390FAC" w:rsidP="00390FAC">
      <w:pPr>
        <w:pStyle w:val="TextCDB"/>
        <w:rPr>
          <w:b/>
          <w:lang w:val="de-CH" w:eastAsia="de-CH"/>
        </w:rPr>
      </w:pPr>
      <w:r w:rsidRPr="00231883">
        <w:rPr>
          <w:b/>
          <w:lang w:val="de-CH" w:eastAsia="de-CH"/>
        </w:rPr>
        <w:t>Ab</w:t>
      </w:r>
      <w:r w:rsidR="00F66436" w:rsidRPr="00231883">
        <w:rPr>
          <w:b/>
          <w:lang w:val="de-CH" w:eastAsia="de-CH"/>
        </w:rPr>
        <w:t>g</w:t>
      </w:r>
      <w:r w:rsidRPr="00231883">
        <w:rPr>
          <w:b/>
          <w:lang w:val="de-CH" w:eastAsia="de-CH"/>
        </w:rPr>
        <w:t>renzung</w:t>
      </w:r>
    </w:p>
    <w:p w14:paraId="769075F4" w14:textId="77777777" w:rsidR="0021604C" w:rsidRPr="00231883" w:rsidRDefault="0021604C" w:rsidP="00390FAC">
      <w:pPr>
        <w:pStyle w:val="TextCDB"/>
        <w:rPr>
          <w:lang w:val="de-CH"/>
        </w:rPr>
      </w:pPr>
      <w:r>
        <w:rPr>
          <w:lang w:val="de-CH"/>
        </w:rPr>
        <w:t xml:space="preserve">Dieses </w:t>
      </w:r>
      <w:r w:rsidR="00772CB4">
        <w:rPr>
          <w:lang w:val="de-CH"/>
        </w:rPr>
        <w:t>Projekt ist nicht als Wikipedia-</w:t>
      </w:r>
      <w:r>
        <w:rPr>
          <w:lang w:val="de-CH"/>
        </w:rPr>
        <w:t>Ersatz vorg</w:t>
      </w:r>
      <w:r w:rsidR="00772CB4">
        <w:rPr>
          <w:lang w:val="de-CH"/>
        </w:rPr>
        <w:t>esehen, denn es soll nicht nur W</w:t>
      </w:r>
      <w:r>
        <w:rPr>
          <w:lang w:val="de-CH"/>
        </w:rPr>
        <w:t>issen sondern auch Erfahrung</w:t>
      </w:r>
      <w:r w:rsidR="00772CB4">
        <w:rPr>
          <w:lang w:val="de-CH"/>
        </w:rPr>
        <w:t>en</w:t>
      </w:r>
      <w:r>
        <w:rPr>
          <w:lang w:val="de-CH"/>
        </w:rPr>
        <w:t xml:space="preserve"> abgespeichert werden. Dieses Projekt soll auch kein</w:t>
      </w:r>
      <w:r w:rsidR="00772CB4">
        <w:rPr>
          <w:lang w:val="de-CH"/>
        </w:rPr>
        <w:t xml:space="preserve"> Lernmanagement-</w:t>
      </w:r>
      <w:r>
        <w:rPr>
          <w:lang w:val="de-CH"/>
        </w:rPr>
        <w:t>Tool</w:t>
      </w:r>
      <w:r w:rsidR="00772CB4">
        <w:rPr>
          <w:lang w:val="de-CH"/>
        </w:rPr>
        <w:t xml:space="preserve"> sein (</w:t>
      </w:r>
      <w:r>
        <w:rPr>
          <w:lang w:val="de-CH"/>
        </w:rPr>
        <w:t>um Wörter zu lernen o</w:t>
      </w:r>
      <w:r w:rsidR="00772CB4">
        <w:rPr>
          <w:lang w:val="de-CH"/>
        </w:rPr>
        <w:t>der Hausaufgaben zu machen)</w:t>
      </w:r>
      <w:r>
        <w:rPr>
          <w:lang w:val="de-CH"/>
        </w:rPr>
        <w:t xml:space="preserve">. </w:t>
      </w:r>
    </w:p>
    <w:p w14:paraId="1F09FC0B" w14:textId="77777777" w:rsidR="007909A7" w:rsidRPr="00231883" w:rsidRDefault="007909A7" w:rsidP="00390FAC">
      <w:pPr>
        <w:pStyle w:val="TextCDB"/>
        <w:rPr>
          <w:lang w:val="de-CH"/>
        </w:rPr>
      </w:pPr>
    </w:p>
    <w:p w14:paraId="5D16E2C6" w14:textId="77777777" w:rsidR="00C916D1" w:rsidRDefault="00C916D1" w:rsidP="00E54D37">
      <w:pPr>
        <w:pStyle w:val="berschrift1"/>
        <w:numPr>
          <w:ilvl w:val="0"/>
          <w:numId w:val="11"/>
        </w:numPr>
      </w:pPr>
      <w:bookmarkStart w:id="27" w:name="_Toc377971971"/>
      <w:bookmarkStart w:id="28" w:name="_Toc493098386"/>
      <w:r>
        <w:t>Nutzen</w:t>
      </w:r>
      <w:bookmarkEnd w:id="27"/>
      <w:bookmarkEnd w:id="28"/>
    </w:p>
    <w:p w14:paraId="5206A949" w14:textId="77777777" w:rsidR="00772CB4" w:rsidRDefault="005B5D20" w:rsidP="005B5D20">
      <w:pPr>
        <w:spacing w:line="240" w:lineRule="auto"/>
        <w:rPr>
          <w:rFonts w:cs="Arial"/>
          <w:color w:val="000000"/>
          <w:szCs w:val="22"/>
        </w:rPr>
      </w:pPr>
      <w:r w:rsidRPr="005B5D20">
        <w:rPr>
          <w:rFonts w:cs="Arial"/>
          <w:color w:val="000000"/>
          <w:szCs w:val="22"/>
        </w:rPr>
        <w:t>Der allgemeine Nutzen ist, den Umgang mit einer grossen (hier: nicht Google- oder Wikipedia-gross, aber was man in ein paar Jahren Schule lernt) Menge Wissen beziehungsweise Gelerntem zu vereinfachen. Neues Wissen soll archiviert werden und nach Bedarf schnell wieder abgerufen werden können.</w:t>
      </w:r>
    </w:p>
    <w:p w14:paraId="649929D0" w14:textId="77777777" w:rsidR="00772CB4" w:rsidRDefault="00772CB4" w:rsidP="005B5D20">
      <w:pPr>
        <w:spacing w:line="240" w:lineRule="auto"/>
        <w:rPr>
          <w:rFonts w:cs="Arial"/>
          <w:color w:val="000000"/>
          <w:szCs w:val="22"/>
        </w:rPr>
      </w:pPr>
    </w:p>
    <w:p w14:paraId="62E5F7A9" w14:textId="77777777" w:rsidR="005B5D20" w:rsidRDefault="005B5D20" w:rsidP="005B5D20">
      <w:pPr>
        <w:spacing w:line="240" w:lineRule="auto"/>
        <w:rPr>
          <w:rFonts w:cs="Arial"/>
          <w:color w:val="000000"/>
          <w:szCs w:val="22"/>
        </w:rPr>
      </w:pPr>
      <w:r w:rsidRPr="005B5D20">
        <w:rPr>
          <w:rFonts w:cs="Arial"/>
          <w:color w:val="000000"/>
          <w:szCs w:val="22"/>
        </w:rPr>
        <w:t xml:space="preserve">Ein spezifischer Nutzen ergibt sich an der IPA. Wenn wir vorher die Wissensdatenbank gewissenhaft füllen, können wir die benötigten Informationen schnell abrufen. Das wird nötig sein, da wir an der IPA keine Zeit haben, lange im Internet (Google, </w:t>
      </w:r>
      <w:r>
        <w:rPr>
          <w:rFonts w:cs="Arial"/>
          <w:color w:val="000000"/>
          <w:szCs w:val="22"/>
        </w:rPr>
        <w:t>Stack</w:t>
      </w:r>
      <w:r w:rsidRPr="005B5D20">
        <w:rPr>
          <w:rFonts w:cs="Arial"/>
          <w:color w:val="000000"/>
          <w:szCs w:val="22"/>
        </w:rPr>
        <w:t>Overflow, etc.) nach Dingen zu suchen, die wir eigentlich bereits gelernt haben.</w:t>
      </w:r>
    </w:p>
    <w:p w14:paraId="2B5B0C33" w14:textId="77777777" w:rsidR="00772CB4" w:rsidRPr="005B5D20" w:rsidRDefault="00772CB4" w:rsidP="005B5D20">
      <w:pPr>
        <w:spacing w:line="240" w:lineRule="auto"/>
        <w:rPr>
          <w:rFonts w:cs="Arial"/>
          <w:color w:val="000000"/>
          <w:szCs w:val="22"/>
        </w:rPr>
      </w:pPr>
    </w:p>
    <w:p w14:paraId="5EEFD964" w14:textId="77777777" w:rsidR="005B5D20" w:rsidRPr="005B5D20" w:rsidRDefault="005B5D20" w:rsidP="005B5D20">
      <w:pPr>
        <w:spacing w:line="240" w:lineRule="auto"/>
        <w:rPr>
          <w:rFonts w:cs="Arial"/>
          <w:color w:val="000000"/>
          <w:szCs w:val="22"/>
        </w:rPr>
      </w:pPr>
      <w:r w:rsidRPr="005B5D20">
        <w:rPr>
          <w:rFonts w:cs="Arial"/>
          <w:color w:val="000000"/>
          <w:szCs w:val="22"/>
        </w:rPr>
        <w:t>Zu guter Letzt sind die eigenen Erfahrungen sehr wertvoll, welche aber oft mit der Zeit vergessen gehen und schon gar nicht online verfügbar sind. Auch davon werden wir an der IPA profitieren können.</w:t>
      </w:r>
    </w:p>
    <w:p w14:paraId="3273BB81" w14:textId="77777777" w:rsidR="007909A7" w:rsidRPr="00231883" w:rsidRDefault="007909A7" w:rsidP="00390FAC">
      <w:pPr>
        <w:pStyle w:val="TextCDB"/>
        <w:rPr>
          <w:lang w:val="de-CH"/>
        </w:rPr>
      </w:pPr>
    </w:p>
    <w:p w14:paraId="1CED061A" w14:textId="77777777" w:rsidR="009761F9" w:rsidRPr="0086324D" w:rsidRDefault="00D71264" w:rsidP="00D71264">
      <w:pPr>
        <w:pStyle w:val="berschrift1"/>
        <w:numPr>
          <w:ilvl w:val="0"/>
          <w:numId w:val="11"/>
        </w:numPr>
      </w:pPr>
      <w:bookmarkStart w:id="29" w:name="_Toc493098387"/>
      <w:bookmarkStart w:id="30" w:name="_Toc350764393"/>
      <w:r w:rsidRPr="00231883">
        <w:t>Liste der Stakeholder</w:t>
      </w:r>
      <w:bookmarkEnd w:id="29"/>
    </w:p>
    <w:p w14:paraId="4C0FDCCD" w14:textId="77777777" w:rsidR="009761F9" w:rsidRPr="00360C8D" w:rsidRDefault="00E6187A" w:rsidP="00D71264">
      <w:pPr>
        <w:pStyle w:val="TextCDB"/>
        <w:rPr>
          <w:lang w:val="de-CH" w:eastAsia="de-CH"/>
        </w:rPr>
      </w:pPr>
      <w:r>
        <w:rPr>
          <w:lang w:val="de-CH" w:eastAsia="de-CH"/>
        </w:rPr>
        <w:t>Folgend sind alle wichtig</w:t>
      </w:r>
      <w:r w:rsidR="0086324D">
        <w:rPr>
          <w:lang w:val="de-CH" w:eastAsia="de-CH"/>
        </w:rPr>
        <w:t>e Personen für das Projektvorha</w:t>
      </w:r>
      <w:r>
        <w:rPr>
          <w:lang w:val="de-CH" w:eastAsia="de-CH"/>
        </w:rPr>
        <w:t>ben au</w:t>
      </w:r>
      <w:r w:rsidR="0086324D">
        <w:rPr>
          <w:lang w:val="de-CH" w:eastAsia="de-CH"/>
        </w:rPr>
        <w:t>fgelistet:</w:t>
      </w:r>
    </w:p>
    <w:tbl>
      <w:tblPr>
        <w:tblStyle w:val="Tabellenraster"/>
        <w:tblW w:w="0" w:type="auto"/>
        <w:tblLook w:val="04A0" w:firstRow="1" w:lastRow="0" w:firstColumn="1" w:lastColumn="0" w:noHBand="0" w:noVBand="1"/>
      </w:tblPr>
      <w:tblGrid>
        <w:gridCol w:w="3020"/>
        <w:gridCol w:w="3020"/>
        <w:gridCol w:w="3021"/>
      </w:tblGrid>
      <w:tr w:rsidR="00360C8D" w14:paraId="1534511F" w14:textId="77777777" w:rsidTr="00360C8D">
        <w:tc>
          <w:tcPr>
            <w:tcW w:w="3020" w:type="dxa"/>
            <w:shd w:val="clear" w:color="auto" w:fill="D9D9D9" w:themeFill="background1" w:themeFillShade="D9"/>
          </w:tcPr>
          <w:p w14:paraId="179677A5" w14:textId="77777777" w:rsidR="00360C8D" w:rsidRDefault="00360C8D" w:rsidP="00D71264">
            <w:pPr>
              <w:pStyle w:val="TextCDB"/>
              <w:rPr>
                <w:lang w:val="de-CH" w:eastAsia="de-CH"/>
              </w:rPr>
            </w:pPr>
            <w:r>
              <w:rPr>
                <w:lang w:val="de-CH" w:eastAsia="de-CH"/>
              </w:rPr>
              <w:t>Partner</w:t>
            </w:r>
          </w:p>
        </w:tc>
        <w:tc>
          <w:tcPr>
            <w:tcW w:w="3020" w:type="dxa"/>
            <w:shd w:val="clear" w:color="auto" w:fill="D9D9D9" w:themeFill="background1" w:themeFillShade="D9"/>
          </w:tcPr>
          <w:p w14:paraId="0278C040" w14:textId="77777777" w:rsidR="00360C8D" w:rsidRDefault="00360C8D" w:rsidP="00D71264">
            <w:pPr>
              <w:pStyle w:val="TextCDB"/>
              <w:rPr>
                <w:lang w:val="de-CH" w:eastAsia="de-CH"/>
              </w:rPr>
            </w:pPr>
            <w:r>
              <w:rPr>
                <w:lang w:val="de-CH" w:eastAsia="de-CH"/>
              </w:rPr>
              <w:t>Rolle</w:t>
            </w:r>
          </w:p>
        </w:tc>
        <w:tc>
          <w:tcPr>
            <w:tcW w:w="3021" w:type="dxa"/>
            <w:shd w:val="clear" w:color="auto" w:fill="D9D9D9" w:themeFill="background1" w:themeFillShade="D9"/>
          </w:tcPr>
          <w:p w14:paraId="6D73F96A" w14:textId="77777777" w:rsidR="00360C8D" w:rsidRDefault="00360C8D" w:rsidP="00D71264">
            <w:pPr>
              <w:pStyle w:val="TextCDB"/>
              <w:rPr>
                <w:lang w:val="de-CH" w:eastAsia="de-CH"/>
              </w:rPr>
            </w:pPr>
            <w:r>
              <w:rPr>
                <w:lang w:val="de-CH" w:eastAsia="de-CH"/>
              </w:rPr>
              <w:t>Person</w:t>
            </w:r>
          </w:p>
        </w:tc>
      </w:tr>
      <w:tr w:rsidR="00360C8D" w14:paraId="0E544A11" w14:textId="77777777" w:rsidTr="00360C8D">
        <w:tc>
          <w:tcPr>
            <w:tcW w:w="3020" w:type="dxa"/>
          </w:tcPr>
          <w:p w14:paraId="1318D52D" w14:textId="77777777" w:rsidR="00360C8D" w:rsidRDefault="00360C8D" w:rsidP="00D71264">
            <w:pPr>
              <w:pStyle w:val="TextCDB"/>
              <w:rPr>
                <w:lang w:val="de-CH" w:eastAsia="de-CH"/>
              </w:rPr>
            </w:pPr>
            <w:r>
              <w:rPr>
                <w:lang w:val="de-CH" w:eastAsia="de-CH"/>
              </w:rPr>
              <w:t>Strategisch seitens Anwender und Betreiber</w:t>
            </w:r>
          </w:p>
        </w:tc>
        <w:tc>
          <w:tcPr>
            <w:tcW w:w="3020" w:type="dxa"/>
          </w:tcPr>
          <w:p w14:paraId="3AB6DAB1" w14:textId="77777777" w:rsidR="00360C8D" w:rsidRDefault="00360C8D" w:rsidP="00D71264">
            <w:pPr>
              <w:pStyle w:val="TextCDB"/>
              <w:rPr>
                <w:lang w:val="de-CH" w:eastAsia="de-CH"/>
              </w:rPr>
            </w:pPr>
            <w:r>
              <w:rPr>
                <w:lang w:val="de-CH" w:eastAsia="de-CH"/>
              </w:rPr>
              <w:t>Auftraggeber</w:t>
            </w:r>
          </w:p>
        </w:tc>
        <w:tc>
          <w:tcPr>
            <w:tcW w:w="3021" w:type="dxa"/>
          </w:tcPr>
          <w:p w14:paraId="13F08CBF" w14:textId="77777777" w:rsidR="00360C8D" w:rsidRDefault="00360C8D" w:rsidP="00D71264">
            <w:pPr>
              <w:pStyle w:val="TextCDB"/>
              <w:rPr>
                <w:lang w:val="de-CH" w:eastAsia="de-CH"/>
              </w:rPr>
            </w:pPr>
            <w:r>
              <w:rPr>
                <w:lang w:val="de-CH" w:eastAsia="de-CH"/>
              </w:rPr>
              <w:t>Ninck Georg</w:t>
            </w:r>
          </w:p>
        </w:tc>
      </w:tr>
      <w:tr w:rsidR="00360C8D" w14:paraId="1A1ADF12" w14:textId="77777777" w:rsidTr="00360C8D">
        <w:tc>
          <w:tcPr>
            <w:tcW w:w="3020" w:type="dxa"/>
          </w:tcPr>
          <w:p w14:paraId="52AA1703" w14:textId="77777777" w:rsidR="00360C8D" w:rsidRDefault="00360C8D" w:rsidP="00D71264">
            <w:pPr>
              <w:pStyle w:val="TextCDB"/>
              <w:rPr>
                <w:lang w:val="de-CH" w:eastAsia="de-CH"/>
              </w:rPr>
            </w:pPr>
            <w:r>
              <w:rPr>
                <w:lang w:val="de-CH" w:eastAsia="de-CH"/>
              </w:rPr>
              <w:lastRenderedPageBreak/>
              <w:t>Ersteller/Anwender</w:t>
            </w:r>
          </w:p>
        </w:tc>
        <w:tc>
          <w:tcPr>
            <w:tcW w:w="3020" w:type="dxa"/>
          </w:tcPr>
          <w:p w14:paraId="6241A7B4" w14:textId="77777777" w:rsidR="00360C8D" w:rsidRDefault="00360C8D" w:rsidP="00D71264">
            <w:pPr>
              <w:pStyle w:val="TextCDB"/>
              <w:rPr>
                <w:lang w:val="de-CH" w:eastAsia="de-CH"/>
              </w:rPr>
            </w:pPr>
            <w:r>
              <w:rPr>
                <w:lang w:val="de-CH" w:eastAsia="de-CH"/>
              </w:rPr>
              <w:t>Projektleiter</w:t>
            </w:r>
          </w:p>
        </w:tc>
        <w:tc>
          <w:tcPr>
            <w:tcW w:w="3021" w:type="dxa"/>
          </w:tcPr>
          <w:p w14:paraId="0BCB8786" w14:textId="77777777" w:rsidR="00360C8D" w:rsidRDefault="00360C8D" w:rsidP="00D71264">
            <w:pPr>
              <w:pStyle w:val="TextCDB"/>
              <w:rPr>
                <w:lang w:val="de-CH" w:eastAsia="de-CH"/>
              </w:rPr>
            </w:pPr>
            <w:r>
              <w:rPr>
                <w:lang w:val="de-CH" w:eastAsia="de-CH"/>
              </w:rPr>
              <w:t>Häberli Joel</w:t>
            </w:r>
          </w:p>
        </w:tc>
      </w:tr>
      <w:tr w:rsidR="00360C8D" w14:paraId="12158E1A" w14:textId="77777777" w:rsidTr="00360C8D">
        <w:tc>
          <w:tcPr>
            <w:tcW w:w="3020" w:type="dxa"/>
          </w:tcPr>
          <w:p w14:paraId="13EC82A5" w14:textId="77777777" w:rsidR="00360C8D" w:rsidRDefault="00360C8D" w:rsidP="00D71264">
            <w:pPr>
              <w:pStyle w:val="TextCDB"/>
              <w:rPr>
                <w:lang w:val="de-CH" w:eastAsia="de-CH"/>
              </w:rPr>
            </w:pPr>
            <w:r>
              <w:rPr>
                <w:lang w:val="de-CH" w:eastAsia="de-CH"/>
              </w:rPr>
              <w:t>Ersteller/Anwender</w:t>
            </w:r>
          </w:p>
        </w:tc>
        <w:tc>
          <w:tcPr>
            <w:tcW w:w="3020" w:type="dxa"/>
          </w:tcPr>
          <w:p w14:paraId="735CA3E5" w14:textId="77777777" w:rsidR="00360C8D" w:rsidRDefault="00360C8D" w:rsidP="00D71264">
            <w:pPr>
              <w:pStyle w:val="TextCDB"/>
              <w:rPr>
                <w:lang w:val="de-CH" w:eastAsia="de-CH"/>
              </w:rPr>
            </w:pPr>
            <w:r>
              <w:rPr>
                <w:lang w:val="de-CH" w:eastAsia="de-CH"/>
              </w:rPr>
              <w:t>Mitarbeiter/Entwickler</w:t>
            </w:r>
          </w:p>
        </w:tc>
        <w:tc>
          <w:tcPr>
            <w:tcW w:w="3021" w:type="dxa"/>
          </w:tcPr>
          <w:p w14:paraId="44086B9F" w14:textId="77777777" w:rsidR="00360C8D" w:rsidRDefault="00360C8D" w:rsidP="00D71264">
            <w:pPr>
              <w:pStyle w:val="TextCDB"/>
              <w:rPr>
                <w:lang w:val="de-CH" w:eastAsia="de-CH"/>
              </w:rPr>
            </w:pPr>
            <w:r>
              <w:rPr>
                <w:lang w:val="de-CH" w:eastAsia="de-CH"/>
              </w:rPr>
              <w:t>Albrecht Miro, Häberli Joel, Keller Anuraly, Schor David</w:t>
            </w:r>
          </w:p>
        </w:tc>
      </w:tr>
    </w:tbl>
    <w:p w14:paraId="5FF93F07" w14:textId="77777777" w:rsidR="00D71264" w:rsidRPr="00231883" w:rsidRDefault="00D71264" w:rsidP="00D71264">
      <w:pPr>
        <w:pStyle w:val="TextCDB"/>
        <w:rPr>
          <w:lang w:val="de-CH" w:eastAsia="de-CH"/>
        </w:rPr>
      </w:pPr>
    </w:p>
    <w:p w14:paraId="77F3E999" w14:textId="77777777" w:rsidR="00390FAC" w:rsidRPr="00231883" w:rsidRDefault="00390FAC" w:rsidP="00E54D37">
      <w:pPr>
        <w:pStyle w:val="berschrift1"/>
        <w:numPr>
          <w:ilvl w:val="0"/>
          <w:numId w:val="11"/>
        </w:numPr>
      </w:pPr>
      <w:bookmarkStart w:id="31" w:name="_Toc493098388"/>
      <w:r w:rsidRPr="00231883">
        <w:t>Anforderungen</w:t>
      </w:r>
      <w:bookmarkEnd w:id="30"/>
      <w:bookmarkEnd w:id="31"/>
    </w:p>
    <w:p w14:paraId="63558EA9" w14:textId="77777777" w:rsidR="000977B0" w:rsidRDefault="004E3978" w:rsidP="004E3978">
      <w:pPr>
        <w:pStyle w:val="berschrift2"/>
      </w:pPr>
      <w:bookmarkStart w:id="32" w:name="_Toc493098389"/>
      <w:r>
        <w:t>Funktionale Anforderungen</w:t>
      </w:r>
      <w:bookmarkEnd w:id="32"/>
    </w:p>
    <w:p w14:paraId="644EE1CD" w14:textId="77777777" w:rsidR="002E773F" w:rsidRPr="002E773F" w:rsidRDefault="002E773F" w:rsidP="002E773F">
      <w:pPr>
        <w:pStyle w:val="TextCDB"/>
        <w:rPr>
          <w:lang w:val="de-CH"/>
        </w:rPr>
      </w:pPr>
      <w:r>
        <w:rPr>
          <w:lang w:val="de-CH"/>
        </w:rPr>
        <w:t>Folgend sind alle funktionalen Anforderungen aufgelistet:</w:t>
      </w:r>
    </w:p>
    <w:tbl>
      <w:tblPr>
        <w:tblStyle w:val="Tabellenraster"/>
        <w:tblW w:w="0" w:type="auto"/>
        <w:tblLook w:val="04A0" w:firstRow="1" w:lastRow="0" w:firstColumn="1" w:lastColumn="0" w:noHBand="0" w:noVBand="1"/>
      </w:tblPr>
      <w:tblGrid>
        <w:gridCol w:w="846"/>
        <w:gridCol w:w="992"/>
        <w:gridCol w:w="1276"/>
        <w:gridCol w:w="4819"/>
        <w:gridCol w:w="1128"/>
      </w:tblGrid>
      <w:tr w:rsidR="00A01879" w14:paraId="5D631846" w14:textId="77777777" w:rsidTr="00A01879">
        <w:tc>
          <w:tcPr>
            <w:tcW w:w="846" w:type="dxa"/>
            <w:shd w:val="clear" w:color="auto" w:fill="D9D9D9" w:themeFill="background1" w:themeFillShade="D9"/>
          </w:tcPr>
          <w:p w14:paraId="413971B4" w14:textId="77777777" w:rsidR="00A01879" w:rsidRDefault="00A01879" w:rsidP="00A01879">
            <w:pPr>
              <w:pStyle w:val="TextCDB"/>
              <w:rPr>
                <w:lang w:val="de-CH"/>
              </w:rPr>
            </w:pPr>
            <w:r>
              <w:rPr>
                <w:lang w:val="de-CH"/>
              </w:rPr>
              <w:t>Nr.</w:t>
            </w:r>
          </w:p>
        </w:tc>
        <w:tc>
          <w:tcPr>
            <w:tcW w:w="992" w:type="dxa"/>
            <w:shd w:val="clear" w:color="auto" w:fill="D9D9D9" w:themeFill="background1" w:themeFillShade="D9"/>
          </w:tcPr>
          <w:p w14:paraId="53CBE65F" w14:textId="77777777" w:rsidR="00A01879" w:rsidRDefault="00A01879" w:rsidP="00A01879">
            <w:pPr>
              <w:pStyle w:val="TextCDB"/>
              <w:rPr>
                <w:lang w:val="de-CH"/>
              </w:rPr>
            </w:pPr>
            <w:r>
              <w:rPr>
                <w:lang w:val="de-CH"/>
              </w:rPr>
              <w:t>Ziel-Nr.</w:t>
            </w:r>
          </w:p>
        </w:tc>
        <w:tc>
          <w:tcPr>
            <w:tcW w:w="1276" w:type="dxa"/>
            <w:shd w:val="clear" w:color="auto" w:fill="D9D9D9" w:themeFill="background1" w:themeFillShade="D9"/>
          </w:tcPr>
          <w:p w14:paraId="5051BE80" w14:textId="77777777" w:rsidR="00A01879" w:rsidRDefault="00A01879" w:rsidP="00A01879">
            <w:pPr>
              <w:pStyle w:val="TextCDB"/>
              <w:rPr>
                <w:lang w:val="de-CH"/>
              </w:rPr>
            </w:pPr>
            <w:r>
              <w:rPr>
                <w:lang w:val="de-CH"/>
              </w:rPr>
              <w:t>Kategorie</w:t>
            </w:r>
          </w:p>
        </w:tc>
        <w:tc>
          <w:tcPr>
            <w:tcW w:w="4819" w:type="dxa"/>
            <w:shd w:val="clear" w:color="auto" w:fill="D9D9D9" w:themeFill="background1" w:themeFillShade="D9"/>
          </w:tcPr>
          <w:p w14:paraId="6B06153B" w14:textId="77777777" w:rsidR="00A01879" w:rsidRDefault="00A01879" w:rsidP="00A01879">
            <w:pPr>
              <w:pStyle w:val="TextCDB"/>
              <w:rPr>
                <w:lang w:val="de-CH"/>
              </w:rPr>
            </w:pPr>
            <w:r>
              <w:rPr>
                <w:lang w:val="de-CH"/>
              </w:rPr>
              <w:t>Anforderung</w:t>
            </w:r>
          </w:p>
        </w:tc>
        <w:tc>
          <w:tcPr>
            <w:tcW w:w="1128" w:type="dxa"/>
            <w:shd w:val="clear" w:color="auto" w:fill="D9D9D9" w:themeFill="background1" w:themeFillShade="D9"/>
          </w:tcPr>
          <w:p w14:paraId="63696561" w14:textId="77777777" w:rsidR="00A01879" w:rsidRDefault="00A01879" w:rsidP="00A01879">
            <w:pPr>
              <w:pStyle w:val="TextCDB"/>
              <w:rPr>
                <w:lang w:val="de-CH"/>
              </w:rPr>
            </w:pPr>
            <w:r>
              <w:rPr>
                <w:lang w:val="de-CH"/>
              </w:rPr>
              <w:t>Gewicht</w:t>
            </w:r>
          </w:p>
        </w:tc>
      </w:tr>
      <w:tr w:rsidR="00A01879" w14:paraId="15BE46DA" w14:textId="77777777" w:rsidTr="00A01879">
        <w:tc>
          <w:tcPr>
            <w:tcW w:w="846" w:type="dxa"/>
          </w:tcPr>
          <w:p w14:paraId="3DA70DB2" w14:textId="77777777" w:rsidR="00A01879" w:rsidRDefault="00772CB4" w:rsidP="00A01879">
            <w:pPr>
              <w:pStyle w:val="TextCDB"/>
              <w:rPr>
                <w:lang w:val="de-CH"/>
              </w:rPr>
            </w:pPr>
            <w:r>
              <w:rPr>
                <w:lang w:val="de-CH"/>
              </w:rPr>
              <w:t>A0</w:t>
            </w:r>
            <w:r w:rsidR="00A01879">
              <w:rPr>
                <w:lang w:val="de-CH"/>
              </w:rPr>
              <w:t>1</w:t>
            </w:r>
            <w:r>
              <w:rPr>
                <w:lang w:val="de-CH"/>
              </w:rPr>
              <w:t>.a</w:t>
            </w:r>
          </w:p>
        </w:tc>
        <w:tc>
          <w:tcPr>
            <w:tcW w:w="992" w:type="dxa"/>
          </w:tcPr>
          <w:p w14:paraId="4CC53E74" w14:textId="77777777" w:rsidR="00A01879" w:rsidRDefault="00A01879" w:rsidP="00A01879">
            <w:pPr>
              <w:pStyle w:val="TextCDB"/>
              <w:rPr>
                <w:lang w:val="de-CH"/>
              </w:rPr>
            </w:pPr>
            <w:r>
              <w:rPr>
                <w:lang w:val="de-CH"/>
              </w:rPr>
              <w:t>Z1</w:t>
            </w:r>
          </w:p>
        </w:tc>
        <w:tc>
          <w:tcPr>
            <w:tcW w:w="1276" w:type="dxa"/>
          </w:tcPr>
          <w:p w14:paraId="45F9CB58" w14:textId="77777777" w:rsidR="00A01879" w:rsidRDefault="00A01879" w:rsidP="00A01879">
            <w:pPr>
              <w:pStyle w:val="TextCDB"/>
              <w:rPr>
                <w:lang w:val="de-CH"/>
              </w:rPr>
            </w:pPr>
            <w:r>
              <w:rPr>
                <w:lang w:val="de-CH"/>
              </w:rPr>
              <w:t>Funktional</w:t>
            </w:r>
          </w:p>
        </w:tc>
        <w:tc>
          <w:tcPr>
            <w:tcW w:w="4819" w:type="dxa"/>
          </w:tcPr>
          <w:p w14:paraId="1AFADBB1" w14:textId="77777777" w:rsidR="00A01879" w:rsidRPr="00A01879" w:rsidRDefault="00A01879" w:rsidP="00A01879">
            <w:pPr>
              <w:pStyle w:val="TextCDB"/>
              <w:rPr>
                <w:lang w:val="de-CH"/>
              </w:rPr>
            </w:pPr>
            <w:r w:rsidRPr="00A01879">
              <w:rPr>
                <w:lang w:val="de-CH"/>
              </w:rPr>
              <w:t>Der Benutzer kann seine Notizen einfach und übersichtlich mit Titel, Inhalt, Anhang und Tags erfassen</w:t>
            </w:r>
            <w:r w:rsidR="00772CB4">
              <w:rPr>
                <w:lang w:val="de-CH"/>
              </w:rPr>
              <w:t>.</w:t>
            </w:r>
          </w:p>
        </w:tc>
        <w:tc>
          <w:tcPr>
            <w:tcW w:w="1128" w:type="dxa"/>
          </w:tcPr>
          <w:p w14:paraId="24CADE48" w14:textId="77777777" w:rsidR="00A01879" w:rsidRDefault="00A01879" w:rsidP="00A01879">
            <w:pPr>
              <w:pStyle w:val="TextCDB"/>
              <w:rPr>
                <w:lang w:val="de-CH"/>
              </w:rPr>
            </w:pPr>
            <w:r>
              <w:rPr>
                <w:lang w:val="de-CH"/>
              </w:rPr>
              <w:t>M</w:t>
            </w:r>
          </w:p>
        </w:tc>
      </w:tr>
      <w:tr w:rsidR="00772CB4" w14:paraId="3827BF72" w14:textId="77777777" w:rsidTr="00A01879">
        <w:tc>
          <w:tcPr>
            <w:tcW w:w="846" w:type="dxa"/>
          </w:tcPr>
          <w:p w14:paraId="3FB0D2BE" w14:textId="77777777" w:rsidR="00772CB4" w:rsidRDefault="00772CB4" w:rsidP="00A01879">
            <w:pPr>
              <w:pStyle w:val="TextCDB"/>
              <w:rPr>
                <w:lang w:val="de-CH"/>
              </w:rPr>
            </w:pPr>
            <w:r>
              <w:rPr>
                <w:lang w:val="de-CH"/>
              </w:rPr>
              <w:t>A01.b</w:t>
            </w:r>
          </w:p>
        </w:tc>
        <w:tc>
          <w:tcPr>
            <w:tcW w:w="992" w:type="dxa"/>
          </w:tcPr>
          <w:p w14:paraId="7D9189AD" w14:textId="77777777" w:rsidR="00772CB4" w:rsidRDefault="00772CB4" w:rsidP="00A01879">
            <w:pPr>
              <w:pStyle w:val="TextCDB"/>
              <w:rPr>
                <w:lang w:val="de-CH"/>
              </w:rPr>
            </w:pPr>
            <w:r>
              <w:rPr>
                <w:lang w:val="de-CH"/>
              </w:rPr>
              <w:t>Z1</w:t>
            </w:r>
          </w:p>
        </w:tc>
        <w:tc>
          <w:tcPr>
            <w:tcW w:w="1276" w:type="dxa"/>
          </w:tcPr>
          <w:p w14:paraId="535BBD10" w14:textId="77777777" w:rsidR="00772CB4" w:rsidRDefault="00772CB4" w:rsidP="00A01879">
            <w:pPr>
              <w:pStyle w:val="TextCDB"/>
              <w:rPr>
                <w:lang w:val="de-CH"/>
              </w:rPr>
            </w:pPr>
            <w:r>
              <w:rPr>
                <w:lang w:val="de-CH"/>
              </w:rPr>
              <w:t>Funktional</w:t>
            </w:r>
          </w:p>
        </w:tc>
        <w:tc>
          <w:tcPr>
            <w:tcW w:w="4819" w:type="dxa"/>
          </w:tcPr>
          <w:p w14:paraId="0170FB8A" w14:textId="4AF30505" w:rsidR="00772CB4" w:rsidRPr="00A01879" w:rsidRDefault="00772CB4" w:rsidP="00A01879">
            <w:pPr>
              <w:pStyle w:val="TextCDB"/>
              <w:rPr>
                <w:lang w:val="de-CH"/>
              </w:rPr>
            </w:pPr>
            <w:r w:rsidRPr="00A01879">
              <w:rPr>
                <w:lang w:val="de-CH"/>
              </w:rPr>
              <w:t>Im Nachhinein hat der Benutzer auch die Möglichkeit</w:t>
            </w:r>
            <w:ins w:id="33" w:author="Georg Ninck" w:date="2017-09-18T07:52:00Z">
              <w:r w:rsidR="00827E2B">
                <w:rPr>
                  <w:lang w:val="de-CH"/>
                </w:rPr>
                <w:t>,</w:t>
              </w:r>
            </w:ins>
            <w:r w:rsidRPr="00A01879">
              <w:rPr>
                <w:lang w:val="de-CH"/>
              </w:rPr>
              <w:t xml:space="preserve"> seine Notizen zu bearbeiten.</w:t>
            </w:r>
          </w:p>
        </w:tc>
        <w:tc>
          <w:tcPr>
            <w:tcW w:w="1128" w:type="dxa"/>
          </w:tcPr>
          <w:p w14:paraId="666E7FBF" w14:textId="77777777" w:rsidR="00772CB4" w:rsidRDefault="00772CB4" w:rsidP="00A01879">
            <w:pPr>
              <w:pStyle w:val="TextCDB"/>
              <w:rPr>
                <w:lang w:val="de-CH"/>
              </w:rPr>
            </w:pPr>
            <w:r>
              <w:rPr>
                <w:lang w:val="de-CH"/>
              </w:rPr>
              <w:t>M</w:t>
            </w:r>
          </w:p>
        </w:tc>
      </w:tr>
      <w:tr w:rsidR="00A01879" w14:paraId="75F92F30" w14:textId="77777777" w:rsidTr="00A01879">
        <w:tc>
          <w:tcPr>
            <w:tcW w:w="846" w:type="dxa"/>
          </w:tcPr>
          <w:p w14:paraId="67E83D6C" w14:textId="77777777" w:rsidR="00A01879" w:rsidRDefault="00772CB4" w:rsidP="00A01879">
            <w:pPr>
              <w:pStyle w:val="TextCDB"/>
              <w:rPr>
                <w:lang w:val="de-CH"/>
              </w:rPr>
            </w:pPr>
            <w:r>
              <w:rPr>
                <w:lang w:val="de-CH"/>
              </w:rPr>
              <w:t>A</w:t>
            </w:r>
            <w:r w:rsidR="00A01879">
              <w:rPr>
                <w:lang w:val="de-CH"/>
              </w:rPr>
              <w:t>02</w:t>
            </w:r>
          </w:p>
        </w:tc>
        <w:tc>
          <w:tcPr>
            <w:tcW w:w="992" w:type="dxa"/>
          </w:tcPr>
          <w:p w14:paraId="53893D3D" w14:textId="77777777" w:rsidR="00A01879" w:rsidRDefault="00A01879" w:rsidP="00A01879">
            <w:pPr>
              <w:pStyle w:val="TextCDB"/>
              <w:rPr>
                <w:lang w:val="de-CH"/>
              </w:rPr>
            </w:pPr>
            <w:r>
              <w:rPr>
                <w:lang w:val="de-CH"/>
              </w:rPr>
              <w:t>Z2</w:t>
            </w:r>
          </w:p>
        </w:tc>
        <w:tc>
          <w:tcPr>
            <w:tcW w:w="1276" w:type="dxa"/>
          </w:tcPr>
          <w:p w14:paraId="52FF214E" w14:textId="77777777" w:rsidR="00A01879" w:rsidRDefault="00A01879" w:rsidP="00A01879">
            <w:pPr>
              <w:pStyle w:val="TextCDB"/>
              <w:rPr>
                <w:lang w:val="de-CH"/>
              </w:rPr>
            </w:pPr>
            <w:r>
              <w:rPr>
                <w:lang w:val="de-CH"/>
              </w:rPr>
              <w:t>Funktional</w:t>
            </w:r>
          </w:p>
        </w:tc>
        <w:tc>
          <w:tcPr>
            <w:tcW w:w="4819" w:type="dxa"/>
          </w:tcPr>
          <w:p w14:paraId="20AD8681" w14:textId="77777777" w:rsidR="00A01879" w:rsidRPr="00A01879" w:rsidRDefault="00A01879" w:rsidP="00A01879">
            <w:pPr>
              <w:pStyle w:val="TextCDB"/>
              <w:rPr>
                <w:lang w:val="de-CH"/>
              </w:rPr>
            </w:pPr>
            <w:r w:rsidRPr="00A01879">
              <w:rPr>
                <w:lang w:val="de-CH"/>
              </w:rPr>
              <w:t>Der Benutzer kann seine Notizen nach Tag</w:t>
            </w:r>
            <w:r w:rsidR="00772CB4">
              <w:rPr>
                <w:lang w:val="de-CH"/>
              </w:rPr>
              <w:t>s</w:t>
            </w:r>
            <w:r w:rsidRPr="00A01879">
              <w:rPr>
                <w:lang w:val="de-CH"/>
              </w:rPr>
              <w:t xml:space="preserve"> und Titel filtern und </w:t>
            </w:r>
            <w:r w:rsidR="00772CB4">
              <w:rPr>
                <w:lang w:val="de-CH"/>
              </w:rPr>
              <w:t>durch</w:t>
            </w:r>
            <w:r w:rsidRPr="00A01879">
              <w:rPr>
                <w:lang w:val="de-CH"/>
              </w:rPr>
              <w:t>suchen.</w:t>
            </w:r>
          </w:p>
        </w:tc>
        <w:tc>
          <w:tcPr>
            <w:tcW w:w="1128" w:type="dxa"/>
          </w:tcPr>
          <w:p w14:paraId="3C0DBC2F" w14:textId="77777777" w:rsidR="00A01879" w:rsidRDefault="00A01879" w:rsidP="00A01879">
            <w:pPr>
              <w:pStyle w:val="TextCDB"/>
              <w:rPr>
                <w:lang w:val="de-CH"/>
              </w:rPr>
            </w:pPr>
            <w:r>
              <w:rPr>
                <w:lang w:val="de-CH"/>
              </w:rPr>
              <w:t>M</w:t>
            </w:r>
          </w:p>
        </w:tc>
      </w:tr>
      <w:tr w:rsidR="00A01879" w14:paraId="0588D31F" w14:textId="77777777" w:rsidTr="00A01879">
        <w:tc>
          <w:tcPr>
            <w:tcW w:w="846" w:type="dxa"/>
          </w:tcPr>
          <w:p w14:paraId="739435A7" w14:textId="77777777" w:rsidR="00A01879" w:rsidRDefault="00772CB4" w:rsidP="00A01879">
            <w:pPr>
              <w:pStyle w:val="TextCDB"/>
              <w:rPr>
                <w:lang w:val="de-CH"/>
              </w:rPr>
            </w:pPr>
            <w:r>
              <w:rPr>
                <w:lang w:val="de-CH"/>
              </w:rPr>
              <w:t>A</w:t>
            </w:r>
            <w:r w:rsidR="00A01879">
              <w:rPr>
                <w:lang w:val="de-CH"/>
              </w:rPr>
              <w:t>03</w:t>
            </w:r>
          </w:p>
        </w:tc>
        <w:tc>
          <w:tcPr>
            <w:tcW w:w="992" w:type="dxa"/>
          </w:tcPr>
          <w:p w14:paraId="17DB3331" w14:textId="77777777" w:rsidR="00A01879" w:rsidRDefault="00A01879" w:rsidP="00A01879">
            <w:pPr>
              <w:pStyle w:val="TextCDB"/>
              <w:rPr>
                <w:lang w:val="de-CH"/>
              </w:rPr>
            </w:pPr>
            <w:r>
              <w:rPr>
                <w:lang w:val="de-CH"/>
              </w:rPr>
              <w:t>Z3</w:t>
            </w:r>
          </w:p>
        </w:tc>
        <w:tc>
          <w:tcPr>
            <w:tcW w:w="1276" w:type="dxa"/>
          </w:tcPr>
          <w:p w14:paraId="4F47AB74" w14:textId="77777777" w:rsidR="00A01879" w:rsidRDefault="00A01879" w:rsidP="00A01879">
            <w:pPr>
              <w:pStyle w:val="TextCDB"/>
              <w:rPr>
                <w:lang w:val="de-CH"/>
              </w:rPr>
            </w:pPr>
            <w:r>
              <w:rPr>
                <w:lang w:val="de-CH"/>
              </w:rPr>
              <w:t>Funktional</w:t>
            </w:r>
          </w:p>
        </w:tc>
        <w:tc>
          <w:tcPr>
            <w:tcW w:w="4819" w:type="dxa"/>
          </w:tcPr>
          <w:p w14:paraId="0B895404" w14:textId="77777777" w:rsidR="00A01879" w:rsidRPr="00A01879" w:rsidRDefault="00A01879" w:rsidP="00A01879">
            <w:pPr>
              <w:pStyle w:val="TextCDB"/>
              <w:rPr>
                <w:lang w:val="de-CH"/>
              </w:rPr>
            </w:pPr>
            <w:r w:rsidRPr="00A01879">
              <w:rPr>
                <w:lang w:val="de-CH"/>
              </w:rPr>
              <w:t xml:space="preserve">Die Wissensdatenbank ist am Ende des Semesters mit den Grundfunktionen funktionsfähig, so dass der Benutzer </w:t>
            </w:r>
            <w:r w:rsidR="00772CB4">
              <w:rPr>
                <w:lang w:val="de-CH"/>
              </w:rPr>
              <w:t xml:space="preserve">sie einsetzen </w:t>
            </w:r>
            <w:r w:rsidRPr="00A01879">
              <w:rPr>
                <w:lang w:val="de-CH"/>
              </w:rPr>
              <w:t>kann.</w:t>
            </w:r>
          </w:p>
        </w:tc>
        <w:tc>
          <w:tcPr>
            <w:tcW w:w="1128" w:type="dxa"/>
          </w:tcPr>
          <w:p w14:paraId="2E68CCE2" w14:textId="77777777" w:rsidR="00A01879" w:rsidRDefault="00A01879" w:rsidP="00A01879">
            <w:pPr>
              <w:pStyle w:val="TextCDB"/>
              <w:rPr>
                <w:lang w:val="de-CH"/>
              </w:rPr>
            </w:pPr>
            <w:r>
              <w:rPr>
                <w:lang w:val="de-CH"/>
              </w:rPr>
              <w:t>M</w:t>
            </w:r>
          </w:p>
        </w:tc>
      </w:tr>
      <w:tr w:rsidR="00A01879" w14:paraId="474CE990" w14:textId="77777777" w:rsidTr="00A01879">
        <w:tc>
          <w:tcPr>
            <w:tcW w:w="846" w:type="dxa"/>
          </w:tcPr>
          <w:p w14:paraId="6D17F7A5" w14:textId="77777777" w:rsidR="00A01879" w:rsidRDefault="00772CB4" w:rsidP="00A01879">
            <w:pPr>
              <w:pStyle w:val="TextCDB"/>
              <w:rPr>
                <w:lang w:val="de-CH"/>
              </w:rPr>
            </w:pPr>
            <w:r>
              <w:rPr>
                <w:lang w:val="de-CH"/>
              </w:rPr>
              <w:t>A</w:t>
            </w:r>
            <w:r w:rsidR="00A01879">
              <w:rPr>
                <w:lang w:val="de-CH"/>
              </w:rPr>
              <w:t>04</w:t>
            </w:r>
          </w:p>
        </w:tc>
        <w:tc>
          <w:tcPr>
            <w:tcW w:w="992" w:type="dxa"/>
          </w:tcPr>
          <w:p w14:paraId="4B84554C" w14:textId="77777777" w:rsidR="00A01879" w:rsidRDefault="00A01879" w:rsidP="00A01879">
            <w:pPr>
              <w:pStyle w:val="TextCDB"/>
              <w:rPr>
                <w:lang w:val="de-CH"/>
              </w:rPr>
            </w:pPr>
            <w:r>
              <w:rPr>
                <w:lang w:val="de-CH"/>
              </w:rPr>
              <w:t>Z4</w:t>
            </w:r>
          </w:p>
        </w:tc>
        <w:tc>
          <w:tcPr>
            <w:tcW w:w="1276" w:type="dxa"/>
          </w:tcPr>
          <w:p w14:paraId="2EC9353A" w14:textId="77777777" w:rsidR="00A01879" w:rsidRDefault="00A01879" w:rsidP="00A01879">
            <w:pPr>
              <w:pStyle w:val="TextCDB"/>
              <w:rPr>
                <w:lang w:val="de-CH"/>
              </w:rPr>
            </w:pPr>
            <w:r>
              <w:rPr>
                <w:lang w:val="de-CH"/>
              </w:rPr>
              <w:t>Funktional</w:t>
            </w:r>
          </w:p>
        </w:tc>
        <w:tc>
          <w:tcPr>
            <w:tcW w:w="4819" w:type="dxa"/>
          </w:tcPr>
          <w:p w14:paraId="780BCC22" w14:textId="77777777" w:rsidR="00A01879" w:rsidRPr="00A01879" w:rsidRDefault="00A01879" w:rsidP="00A01879">
            <w:pPr>
              <w:pStyle w:val="TextCDB"/>
              <w:rPr>
                <w:lang w:val="de-CH"/>
              </w:rPr>
            </w:pPr>
            <w:r w:rsidRPr="00A01879">
              <w:rPr>
                <w:lang w:val="de-CH"/>
              </w:rPr>
              <w:t xml:space="preserve">Der Benutzer kann seinen Text formatieren und kann Bilder </w:t>
            </w:r>
            <w:r w:rsidR="00772CB4">
              <w:rPr>
                <w:lang w:val="de-CH"/>
              </w:rPr>
              <w:t>hinzufügen</w:t>
            </w:r>
            <w:r w:rsidRPr="00A01879">
              <w:rPr>
                <w:lang w:val="de-CH"/>
              </w:rPr>
              <w:t>.</w:t>
            </w:r>
          </w:p>
        </w:tc>
        <w:tc>
          <w:tcPr>
            <w:tcW w:w="1128" w:type="dxa"/>
          </w:tcPr>
          <w:p w14:paraId="77A31AED" w14:textId="77777777" w:rsidR="00A01879" w:rsidRDefault="00772CB4" w:rsidP="00A01879">
            <w:pPr>
              <w:pStyle w:val="TextCDB"/>
              <w:rPr>
                <w:lang w:val="de-CH"/>
              </w:rPr>
            </w:pPr>
            <w:r>
              <w:rPr>
                <w:lang w:val="de-CH"/>
              </w:rPr>
              <w:t>1</w:t>
            </w:r>
          </w:p>
        </w:tc>
      </w:tr>
      <w:tr w:rsidR="00A01879" w14:paraId="09154E6B" w14:textId="77777777" w:rsidTr="00A01879">
        <w:tc>
          <w:tcPr>
            <w:tcW w:w="846" w:type="dxa"/>
          </w:tcPr>
          <w:p w14:paraId="6CA90FB4" w14:textId="77777777" w:rsidR="00A01879" w:rsidRDefault="00772CB4" w:rsidP="00A01879">
            <w:pPr>
              <w:pStyle w:val="TextCDB"/>
              <w:rPr>
                <w:lang w:val="de-CH"/>
              </w:rPr>
            </w:pPr>
            <w:r>
              <w:rPr>
                <w:lang w:val="de-CH"/>
              </w:rPr>
              <w:t>A</w:t>
            </w:r>
            <w:r w:rsidR="00A01879">
              <w:rPr>
                <w:lang w:val="de-CH"/>
              </w:rPr>
              <w:t>05</w:t>
            </w:r>
          </w:p>
        </w:tc>
        <w:tc>
          <w:tcPr>
            <w:tcW w:w="992" w:type="dxa"/>
          </w:tcPr>
          <w:p w14:paraId="2CCC56CA" w14:textId="77777777" w:rsidR="00A01879" w:rsidRDefault="00A01879" w:rsidP="00A01879">
            <w:pPr>
              <w:pStyle w:val="TextCDB"/>
              <w:rPr>
                <w:lang w:val="de-CH"/>
              </w:rPr>
            </w:pPr>
            <w:r>
              <w:rPr>
                <w:lang w:val="de-CH"/>
              </w:rPr>
              <w:t>Z5</w:t>
            </w:r>
          </w:p>
        </w:tc>
        <w:tc>
          <w:tcPr>
            <w:tcW w:w="1276" w:type="dxa"/>
          </w:tcPr>
          <w:p w14:paraId="362A5A86" w14:textId="77777777" w:rsidR="00A01879" w:rsidRDefault="00A01879" w:rsidP="00A01879">
            <w:pPr>
              <w:pStyle w:val="TextCDB"/>
              <w:rPr>
                <w:lang w:val="de-CH"/>
              </w:rPr>
            </w:pPr>
            <w:r>
              <w:rPr>
                <w:lang w:val="de-CH"/>
              </w:rPr>
              <w:t>Funktional</w:t>
            </w:r>
          </w:p>
        </w:tc>
        <w:tc>
          <w:tcPr>
            <w:tcW w:w="4819" w:type="dxa"/>
          </w:tcPr>
          <w:p w14:paraId="11DFAA0A" w14:textId="77777777" w:rsidR="00A01879" w:rsidRPr="00A01879" w:rsidRDefault="00A01879" w:rsidP="00A01879">
            <w:pPr>
              <w:pStyle w:val="TextCDB"/>
              <w:rPr>
                <w:lang w:val="de-CH"/>
              </w:rPr>
            </w:pPr>
            <w:r w:rsidRPr="00A01879">
              <w:rPr>
                <w:lang w:val="de-CH"/>
              </w:rPr>
              <w:t>Der Benutzer kann Notizen mit anderen ohne grossen Aufwand austauschen.</w:t>
            </w:r>
          </w:p>
        </w:tc>
        <w:tc>
          <w:tcPr>
            <w:tcW w:w="1128" w:type="dxa"/>
          </w:tcPr>
          <w:p w14:paraId="4C8AEF90" w14:textId="77777777" w:rsidR="00A01879" w:rsidRDefault="00772CB4" w:rsidP="00A01879">
            <w:pPr>
              <w:pStyle w:val="TextCDB"/>
              <w:rPr>
                <w:lang w:val="de-CH"/>
              </w:rPr>
            </w:pPr>
            <w:r>
              <w:rPr>
                <w:lang w:val="de-CH"/>
              </w:rPr>
              <w:t>2</w:t>
            </w:r>
          </w:p>
        </w:tc>
      </w:tr>
    </w:tbl>
    <w:p w14:paraId="116E0FF4" w14:textId="77777777" w:rsidR="006371D8" w:rsidRDefault="006371D8" w:rsidP="006371D8">
      <w:pPr>
        <w:pStyle w:val="TextCDB"/>
        <w:rPr>
          <w:rFonts w:cs="Arial"/>
          <w:color w:val="000000"/>
          <w:shd w:val="clear" w:color="auto" w:fill="FFFFFF"/>
          <w:lang w:val="de-CH"/>
        </w:rPr>
      </w:pPr>
      <w:r w:rsidRPr="006371D8">
        <w:rPr>
          <w:rFonts w:cs="Arial"/>
          <w:color w:val="000000"/>
          <w:shd w:val="clear" w:color="auto" w:fill="FFFFFF"/>
          <w:lang w:val="de-CH"/>
        </w:rPr>
        <w:t>Legende: Priorität: M=Muss /1=hoch, 2=mittel, 3=tief</w:t>
      </w:r>
    </w:p>
    <w:p w14:paraId="4666B624" w14:textId="77777777" w:rsidR="00004F00" w:rsidRPr="006371D8" w:rsidRDefault="00004F00" w:rsidP="006371D8">
      <w:pPr>
        <w:pStyle w:val="TextCDB"/>
        <w:rPr>
          <w:lang w:val="de-CH"/>
        </w:rPr>
      </w:pPr>
    </w:p>
    <w:p w14:paraId="6D666D40" w14:textId="77777777" w:rsidR="004E3978" w:rsidRDefault="004E3978" w:rsidP="004E3978">
      <w:pPr>
        <w:pStyle w:val="berschrift2"/>
      </w:pPr>
      <w:bookmarkStart w:id="34" w:name="_Toc493098390"/>
      <w:r>
        <w:t>Nicht-Funktionale Anforderungen</w:t>
      </w:r>
      <w:bookmarkEnd w:id="34"/>
    </w:p>
    <w:p w14:paraId="0D7A18DA" w14:textId="77777777" w:rsidR="002E773F" w:rsidRPr="002E773F" w:rsidRDefault="002E773F" w:rsidP="002E773F">
      <w:pPr>
        <w:pStyle w:val="TextCDB"/>
        <w:rPr>
          <w:lang w:val="de-CH"/>
        </w:rPr>
      </w:pPr>
      <w:r>
        <w:rPr>
          <w:lang w:val="de-CH"/>
        </w:rPr>
        <w:t>Folgend sind alle nicht funktionalen Anforderungen aufgelistet:</w:t>
      </w:r>
    </w:p>
    <w:tbl>
      <w:tblPr>
        <w:tblStyle w:val="Tabellenraster"/>
        <w:tblW w:w="0" w:type="auto"/>
        <w:tblLook w:val="04A0" w:firstRow="1" w:lastRow="0" w:firstColumn="1" w:lastColumn="0" w:noHBand="0" w:noVBand="1"/>
      </w:tblPr>
      <w:tblGrid>
        <w:gridCol w:w="846"/>
        <w:gridCol w:w="992"/>
        <w:gridCol w:w="1276"/>
        <w:gridCol w:w="4819"/>
        <w:gridCol w:w="1128"/>
      </w:tblGrid>
      <w:tr w:rsidR="00486764" w14:paraId="6DDB92EB" w14:textId="77777777" w:rsidTr="0036687F">
        <w:tc>
          <w:tcPr>
            <w:tcW w:w="846" w:type="dxa"/>
            <w:shd w:val="clear" w:color="auto" w:fill="D9D9D9" w:themeFill="background1" w:themeFillShade="D9"/>
          </w:tcPr>
          <w:p w14:paraId="20182C8D" w14:textId="77777777" w:rsidR="00486764" w:rsidRDefault="00486764" w:rsidP="0036687F">
            <w:pPr>
              <w:pStyle w:val="TextCDB"/>
              <w:rPr>
                <w:lang w:val="de-CH"/>
              </w:rPr>
            </w:pPr>
            <w:r>
              <w:rPr>
                <w:lang w:val="de-CH"/>
              </w:rPr>
              <w:t>Nr.</w:t>
            </w:r>
          </w:p>
        </w:tc>
        <w:tc>
          <w:tcPr>
            <w:tcW w:w="992" w:type="dxa"/>
            <w:shd w:val="clear" w:color="auto" w:fill="D9D9D9" w:themeFill="background1" w:themeFillShade="D9"/>
          </w:tcPr>
          <w:p w14:paraId="5A71F064" w14:textId="77777777" w:rsidR="00486764" w:rsidRDefault="00486764" w:rsidP="0036687F">
            <w:pPr>
              <w:pStyle w:val="TextCDB"/>
              <w:rPr>
                <w:lang w:val="de-CH"/>
              </w:rPr>
            </w:pPr>
            <w:r>
              <w:rPr>
                <w:lang w:val="de-CH"/>
              </w:rPr>
              <w:t>Ziel-Nr.</w:t>
            </w:r>
          </w:p>
        </w:tc>
        <w:tc>
          <w:tcPr>
            <w:tcW w:w="1276" w:type="dxa"/>
            <w:shd w:val="clear" w:color="auto" w:fill="D9D9D9" w:themeFill="background1" w:themeFillShade="D9"/>
          </w:tcPr>
          <w:p w14:paraId="60201DFE" w14:textId="77777777" w:rsidR="00486764" w:rsidRDefault="00486764" w:rsidP="0036687F">
            <w:pPr>
              <w:pStyle w:val="TextCDB"/>
              <w:rPr>
                <w:lang w:val="de-CH"/>
              </w:rPr>
            </w:pPr>
            <w:r>
              <w:rPr>
                <w:lang w:val="de-CH"/>
              </w:rPr>
              <w:t>Kategorie</w:t>
            </w:r>
          </w:p>
        </w:tc>
        <w:tc>
          <w:tcPr>
            <w:tcW w:w="4819" w:type="dxa"/>
            <w:shd w:val="clear" w:color="auto" w:fill="D9D9D9" w:themeFill="background1" w:themeFillShade="D9"/>
          </w:tcPr>
          <w:p w14:paraId="4B2B882B" w14:textId="77777777" w:rsidR="00486764" w:rsidRDefault="00486764" w:rsidP="0036687F">
            <w:pPr>
              <w:pStyle w:val="TextCDB"/>
              <w:rPr>
                <w:lang w:val="de-CH"/>
              </w:rPr>
            </w:pPr>
            <w:r>
              <w:rPr>
                <w:lang w:val="de-CH"/>
              </w:rPr>
              <w:t>Anforderung</w:t>
            </w:r>
          </w:p>
        </w:tc>
        <w:tc>
          <w:tcPr>
            <w:tcW w:w="1128" w:type="dxa"/>
            <w:shd w:val="clear" w:color="auto" w:fill="D9D9D9" w:themeFill="background1" w:themeFillShade="D9"/>
          </w:tcPr>
          <w:p w14:paraId="6013ACDD" w14:textId="77777777" w:rsidR="00486764" w:rsidRDefault="00486764" w:rsidP="0036687F">
            <w:pPr>
              <w:pStyle w:val="TextCDB"/>
              <w:rPr>
                <w:lang w:val="de-CH"/>
              </w:rPr>
            </w:pPr>
            <w:r>
              <w:rPr>
                <w:lang w:val="de-CH"/>
              </w:rPr>
              <w:t>Gewicht</w:t>
            </w:r>
          </w:p>
        </w:tc>
      </w:tr>
      <w:tr w:rsidR="00486764" w14:paraId="2A2F9618" w14:textId="77777777" w:rsidTr="0036687F">
        <w:tc>
          <w:tcPr>
            <w:tcW w:w="846" w:type="dxa"/>
          </w:tcPr>
          <w:p w14:paraId="1BA02C25" w14:textId="77777777" w:rsidR="00486764" w:rsidRDefault="00772CB4" w:rsidP="0036687F">
            <w:pPr>
              <w:pStyle w:val="TextCDB"/>
              <w:rPr>
                <w:lang w:val="de-CH"/>
              </w:rPr>
            </w:pPr>
            <w:r>
              <w:rPr>
                <w:lang w:val="de-CH"/>
              </w:rPr>
              <w:t>A06</w:t>
            </w:r>
          </w:p>
        </w:tc>
        <w:tc>
          <w:tcPr>
            <w:tcW w:w="992" w:type="dxa"/>
          </w:tcPr>
          <w:p w14:paraId="6ACA5B22" w14:textId="77777777" w:rsidR="00486764" w:rsidRDefault="00772CB4" w:rsidP="0036687F">
            <w:pPr>
              <w:pStyle w:val="TextCDB"/>
              <w:rPr>
                <w:lang w:val="de-CH"/>
              </w:rPr>
            </w:pPr>
            <w:r>
              <w:rPr>
                <w:lang w:val="de-CH"/>
              </w:rPr>
              <w:t>Z</w:t>
            </w:r>
            <w:r w:rsidR="00486764">
              <w:rPr>
                <w:lang w:val="de-CH"/>
              </w:rPr>
              <w:t>1</w:t>
            </w:r>
          </w:p>
        </w:tc>
        <w:tc>
          <w:tcPr>
            <w:tcW w:w="1276" w:type="dxa"/>
          </w:tcPr>
          <w:p w14:paraId="7017236E" w14:textId="77777777" w:rsidR="00486764" w:rsidRDefault="00486764" w:rsidP="0036687F">
            <w:pPr>
              <w:pStyle w:val="TextCDB"/>
              <w:rPr>
                <w:lang w:val="de-CH"/>
              </w:rPr>
            </w:pPr>
            <w:r>
              <w:rPr>
                <w:lang w:val="de-CH"/>
              </w:rPr>
              <w:t>Nicht-Funktional</w:t>
            </w:r>
          </w:p>
        </w:tc>
        <w:tc>
          <w:tcPr>
            <w:tcW w:w="4819" w:type="dxa"/>
          </w:tcPr>
          <w:p w14:paraId="42B72B5F" w14:textId="77777777" w:rsidR="00486764" w:rsidRPr="00486764" w:rsidRDefault="00486764" w:rsidP="0036687F">
            <w:pPr>
              <w:pStyle w:val="TextCDB"/>
              <w:rPr>
                <w:lang w:val="de-CH"/>
              </w:rPr>
            </w:pPr>
            <w:r w:rsidRPr="00486764">
              <w:rPr>
                <w:rFonts w:cs="Arial"/>
                <w:b/>
                <w:color w:val="000000"/>
                <w:shd w:val="clear" w:color="auto" w:fill="FFFFFF"/>
                <w:lang w:val="de-CH"/>
              </w:rPr>
              <w:t>Qualität</w:t>
            </w:r>
            <w:r w:rsidRPr="00486764">
              <w:rPr>
                <w:rFonts w:cs="Arial"/>
                <w:color w:val="000000"/>
                <w:shd w:val="clear" w:color="auto" w:fill="FFFFFF"/>
                <w:lang w:val="de-CH"/>
              </w:rPr>
              <w:br/>
              <w:t xml:space="preserve">Die Qualität der Software soll </w:t>
            </w:r>
            <w:r w:rsidR="00772CB4">
              <w:rPr>
                <w:rFonts w:cs="Arial"/>
                <w:color w:val="000000"/>
                <w:shd w:val="clear" w:color="auto" w:fill="FFFFFF"/>
                <w:lang w:val="de-CH"/>
              </w:rPr>
              <w:t xml:space="preserve">hoch sein. </w:t>
            </w:r>
            <w:r w:rsidRPr="00486764">
              <w:rPr>
                <w:rFonts w:cs="Arial"/>
                <w:color w:val="000000"/>
                <w:shd w:val="clear" w:color="auto" w:fill="FFFFFF"/>
                <w:lang w:val="de-CH"/>
              </w:rPr>
              <w:t>Diese kann mit Wartbarkeit und Code-Guidelines erhöht werden.</w:t>
            </w:r>
          </w:p>
        </w:tc>
        <w:tc>
          <w:tcPr>
            <w:tcW w:w="1128" w:type="dxa"/>
          </w:tcPr>
          <w:p w14:paraId="0807B175" w14:textId="77777777" w:rsidR="00486764" w:rsidRDefault="00486764" w:rsidP="0036687F">
            <w:pPr>
              <w:pStyle w:val="TextCDB"/>
              <w:rPr>
                <w:lang w:val="de-CH"/>
              </w:rPr>
            </w:pPr>
            <w:r>
              <w:rPr>
                <w:lang w:val="de-CH"/>
              </w:rPr>
              <w:t>M</w:t>
            </w:r>
          </w:p>
        </w:tc>
      </w:tr>
      <w:tr w:rsidR="00486764" w14:paraId="3B59B3CA" w14:textId="77777777" w:rsidTr="0036687F">
        <w:tc>
          <w:tcPr>
            <w:tcW w:w="846" w:type="dxa"/>
          </w:tcPr>
          <w:p w14:paraId="7E9DE038" w14:textId="77777777" w:rsidR="00486764" w:rsidRDefault="00772CB4" w:rsidP="0036687F">
            <w:pPr>
              <w:pStyle w:val="TextCDB"/>
              <w:rPr>
                <w:lang w:val="de-CH"/>
              </w:rPr>
            </w:pPr>
            <w:r>
              <w:rPr>
                <w:lang w:val="de-CH"/>
              </w:rPr>
              <w:t>A07</w:t>
            </w:r>
          </w:p>
        </w:tc>
        <w:tc>
          <w:tcPr>
            <w:tcW w:w="992" w:type="dxa"/>
          </w:tcPr>
          <w:p w14:paraId="09AFCBD1" w14:textId="77777777" w:rsidR="00486764" w:rsidRDefault="00486764" w:rsidP="0036687F">
            <w:pPr>
              <w:pStyle w:val="TextCDB"/>
              <w:rPr>
                <w:lang w:val="de-CH"/>
              </w:rPr>
            </w:pPr>
            <w:r>
              <w:rPr>
                <w:lang w:val="de-CH"/>
              </w:rPr>
              <w:t>-</w:t>
            </w:r>
          </w:p>
        </w:tc>
        <w:tc>
          <w:tcPr>
            <w:tcW w:w="1276" w:type="dxa"/>
          </w:tcPr>
          <w:p w14:paraId="382AD3FD" w14:textId="77777777" w:rsidR="00486764" w:rsidRDefault="00486764" w:rsidP="0036687F">
            <w:pPr>
              <w:pStyle w:val="TextCDB"/>
              <w:rPr>
                <w:lang w:val="de-CH"/>
              </w:rPr>
            </w:pPr>
            <w:r>
              <w:rPr>
                <w:lang w:val="de-CH"/>
              </w:rPr>
              <w:t>Nicht-Funktional</w:t>
            </w:r>
          </w:p>
        </w:tc>
        <w:tc>
          <w:tcPr>
            <w:tcW w:w="4819" w:type="dxa"/>
          </w:tcPr>
          <w:p w14:paraId="5E135A30" w14:textId="77777777" w:rsidR="00486764" w:rsidRPr="00486764" w:rsidRDefault="00486764" w:rsidP="0036687F">
            <w:pPr>
              <w:pStyle w:val="TextCDB"/>
              <w:rPr>
                <w:lang w:val="de-CH"/>
              </w:rPr>
            </w:pPr>
            <w:r w:rsidRPr="00486764">
              <w:rPr>
                <w:rFonts w:cs="Arial"/>
                <w:b/>
                <w:color w:val="000000"/>
                <w:shd w:val="clear" w:color="auto" w:fill="FFFFFF"/>
                <w:lang w:val="de-CH"/>
              </w:rPr>
              <w:t>Verfügbarkeit</w:t>
            </w:r>
            <w:r w:rsidR="00727752">
              <w:rPr>
                <w:rFonts w:cs="Arial"/>
                <w:color w:val="000000"/>
                <w:shd w:val="clear" w:color="auto" w:fill="FFFFFF"/>
                <w:lang w:val="de-CH"/>
              </w:rPr>
              <w:br/>
              <w:t>Die Software muss immer v</w:t>
            </w:r>
            <w:r w:rsidRPr="00486764">
              <w:rPr>
                <w:rFonts w:cs="Arial"/>
                <w:color w:val="000000"/>
                <w:shd w:val="clear" w:color="auto" w:fill="FFFFFF"/>
                <w:lang w:val="de-CH"/>
              </w:rPr>
              <w:t xml:space="preserve">erfügbar sein. Dies kann </w:t>
            </w:r>
            <w:r w:rsidR="00E12CD1">
              <w:rPr>
                <w:rFonts w:cs="Arial"/>
                <w:color w:val="000000"/>
                <w:shd w:val="clear" w:color="auto" w:fill="FFFFFF"/>
                <w:lang w:val="de-CH"/>
              </w:rPr>
              <w:t xml:space="preserve">die </w:t>
            </w:r>
            <w:r w:rsidRPr="00486764">
              <w:rPr>
                <w:rFonts w:cs="Arial"/>
                <w:color w:val="000000"/>
                <w:shd w:val="clear" w:color="auto" w:fill="FFFFFF"/>
                <w:lang w:val="de-CH"/>
              </w:rPr>
              <w:t xml:space="preserve">Sicherheit und </w:t>
            </w:r>
            <w:r w:rsidR="00E12CD1">
              <w:rPr>
                <w:rFonts w:cs="Arial"/>
                <w:color w:val="000000"/>
                <w:shd w:val="clear" w:color="auto" w:fill="FFFFFF"/>
                <w:lang w:val="de-CH"/>
              </w:rPr>
              <w:t xml:space="preserve">die </w:t>
            </w:r>
            <w:r w:rsidRPr="00486764">
              <w:rPr>
                <w:rFonts w:cs="Arial"/>
                <w:color w:val="000000"/>
                <w:shd w:val="clear" w:color="auto" w:fill="FFFFFF"/>
                <w:lang w:val="de-CH"/>
              </w:rPr>
              <w:t>Stabilität der Sof</w:t>
            </w:r>
            <w:r w:rsidR="00E12CD1">
              <w:rPr>
                <w:rFonts w:cs="Arial"/>
                <w:color w:val="000000"/>
                <w:shd w:val="clear" w:color="auto" w:fill="FFFFFF"/>
                <w:lang w:val="de-CH"/>
              </w:rPr>
              <w:t>tware deutlich erhöhen</w:t>
            </w:r>
            <w:r w:rsidRPr="00486764">
              <w:rPr>
                <w:rFonts w:cs="Arial"/>
                <w:color w:val="000000"/>
                <w:shd w:val="clear" w:color="auto" w:fill="FFFFFF"/>
                <w:lang w:val="de-CH"/>
              </w:rPr>
              <w:t>.</w:t>
            </w:r>
          </w:p>
        </w:tc>
        <w:tc>
          <w:tcPr>
            <w:tcW w:w="1128" w:type="dxa"/>
          </w:tcPr>
          <w:p w14:paraId="2777D601" w14:textId="77777777" w:rsidR="00486764" w:rsidRDefault="00486764" w:rsidP="0036687F">
            <w:pPr>
              <w:pStyle w:val="TextCDB"/>
              <w:rPr>
                <w:lang w:val="de-CH"/>
              </w:rPr>
            </w:pPr>
            <w:r>
              <w:rPr>
                <w:lang w:val="de-CH"/>
              </w:rPr>
              <w:t>M</w:t>
            </w:r>
          </w:p>
        </w:tc>
      </w:tr>
      <w:tr w:rsidR="00486764" w14:paraId="55792642" w14:textId="77777777" w:rsidTr="0036687F">
        <w:tc>
          <w:tcPr>
            <w:tcW w:w="846" w:type="dxa"/>
          </w:tcPr>
          <w:p w14:paraId="7B531489" w14:textId="77777777" w:rsidR="00486764" w:rsidRDefault="00E12CD1" w:rsidP="0036687F">
            <w:pPr>
              <w:pStyle w:val="TextCDB"/>
              <w:rPr>
                <w:lang w:val="de-CH"/>
              </w:rPr>
            </w:pPr>
            <w:r>
              <w:rPr>
                <w:lang w:val="de-CH"/>
              </w:rPr>
              <w:lastRenderedPageBreak/>
              <w:t>A08</w:t>
            </w:r>
          </w:p>
        </w:tc>
        <w:tc>
          <w:tcPr>
            <w:tcW w:w="992" w:type="dxa"/>
          </w:tcPr>
          <w:p w14:paraId="3D47C8E6" w14:textId="77777777" w:rsidR="00486764" w:rsidRDefault="00486764" w:rsidP="0036687F">
            <w:pPr>
              <w:pStyle w:val="TextCDB"/>
              <w:rPr>
                <w:lang w:val="de-CH"/>
              </w:rPr>
            </w:pPr>
            <w:r>
              <w:rPr>
                <w:lang w:val="de-CH"/>
              </w:rPr>
              <w:t>-</w:t>
            </w:r>
          </w:p>
        </w:tc>
        <w:tc>
          <w:tcPr>
            <w:tcW w:w="1276" w:type="dxa"/>
          </w:tcPr>
          <w:p w14:paraId="05F30696" w14:textId="77777777" w:rsidR="00486764" w:rsidRDefault="00486764" w:rsidP="0036687F">
            <w:pPr>
              <w:pStyle w:val="TextCDB"/>
              <w:rPr>
                <w:lang w:val="de-CH"/>
              </w:rPr>
            </w:pPr>
            <w:r>
              <w:rPr>
                <w:lang w:val="de-CH"/>
              </w:rPr>
              <w:t>Nicht-Funktional</w:t>
            </w:r>
          </w:p>
        </w:tc>
        <w:tc>
          <w:tcPr>
            <w:tcW w:w="4819" w:type="dxa"/>
          </w:tcPr>
          <w:p w14:paraId="5750529A" w14:textId="77777777" w:rsidR="00486764" w:rsidRPr="00486764" w:rsidRDefault="00486764" w:rsidP="00486764">
            <w:pPr>
              <w:pStyle w:val="TextCDB"/>
              <w:rPr>
                <w:lang w:val="de-CH"/>
              </w:rPr>
            </w:pPr>
            <w:r w:rsidRPr="00486764">
              <w:rPr>
                <w:rFonts w:cs="Arial"/>
                <w:b/>
                <w:color w:val="000000"/>
                <w:shd w:val="clear" w:color="auto" w:fill="FFFFFF"/>
                <w:lang w:val="de-CH"/>
              </w:rPr>
              <w:t>Performance</w:t>
            </w:r>
            <w:r w:rsidRPr="00486764">
              <w:rPr>
                <w:rFonts w:cs="Arial"/>
                <w:color w:val="000000"/>
                <w:shd w:val="clear" w:color="auto" w:fill="FFFFFF"/>
                <w:lang w:val="de-CH"/>
              </w:rPr>
              <w:br/>
              <w:t>Die Software soll eine hohe Performance haben. Die Wartezeiten beim Laden, Speicher</w:t>
            </w:r>
            <w:r w:rsidR="00E12CD1">
              <w:rPr>
                <w:rFonts w:cs="Arial"/>
                <w:color w:val="000000"/>
                <w:shd w:val="clear" w:color="auto" w:fill="FFFFFF"/>
                <w:lang w:val="de-CH"/>
              </w:rPr>
              <w:t>n</w:t>
            </w:r>
            <w:r w:rsidRPr="00486764">
              <w:rPr>
                <w:rFonts w:cs="Arial"/>
                <w:color w:val="000000"/>
                <w:shd w:val="clear" w:color="auto" w:fill="FFFFFF"/>
                <w:lang w:val="de-CH"/>
              </w:rPr>
              <w:t xml:space="preserve"> oder Suchen darf nicht 2 Sekunde</w:t>
            </w:r>
            <w:r w:rsidR="00E12CD1">
              <w:rPr>
                <w:rFonts w:cs="Arial"/>
                <w:color w:val="000000"/>
                <w:shd w:val="clear" w:color="auto" w:fill="FFFFFF"/>
                <w:lang w:val="de-CH"/>
              </w:rPr>
              <w:t>n</w:t>
            </w:r>
            <w:r w:rsidRPr="00486764">
              <w:rPr>
                <w:rFonts w:cs="Arial"/>
                <w:color w:val="000000"/>
                <w:shd w:val="clear" w:color="auto" w:fill="FFFFFF"/>
                <w:lang w:val="de-CH"/>
              </w:rPr>
              <w:t xml:space="preserve"> überschreiten. Dies kann mit Coding-Guidelines und ohne unnötig komplizierte Algorithmen verbessert werden.</w:t>
            </w:r>
          </w:p>
        </w:tc>
        <w:tc>
          <w:tcPr>
            <w:tcW w:w="1128" w:type="dxa"/>
          </w:tcPr>
          <w:p w14:paraId="3F7DBAEF" w14:textId="77777777" w:rsidR="00486764" w:rsidRDefault="00486764" w:rsidP="0036687F">
            <w:pPr>
              <w:pStyle w:val="TextCDB"/>
              <w:rPr>
                <w:lang w:val="de-CH"/>
              </w:rPr>
            </w:pPr>
            <w:r>
              <w:rPr>
                <w:lang w:val="de-CH"/>
              </w:rPr>
              <w:t>M</w:t>
            </w:r>
          </w:p>
        </w:tc>
      </w:tr>
    </w:tbl>
    <w:p w14:paraId="23BD9E1A" w14:textId="77777777" w:rsidR="006371D8" w:rsidRPr="006371D8" w:rsidRDefault="006371D8" w:rsidP="006371D8">
      <w:pPr>
        <w:pStyle w:val="TextCDB"/>
        <w:rPr>
          <w:lang w:val="de-CH"/>
        </w:rPr>
      </w:pPr>
      <w:r w:rsidRPr="006371D8">
        <w:rPr>
          <w:rFonts w:cs="Arial"/>
          <w:color w:val="000000"/>
          <w:shd w:val="clear" w:color="auto" w:fill="FFFFFF"/>
          <w:lang w:val="de-CH"/>
        </w:rPr>
        <w:t>Legende: Priorität: M=Muss /1=hoch, 2=mittel, 3=tief</w:t>
      </w:r>
    </w:p>
    <w:p w14:paraId="3C67030B" w14:textId="77777777" w:rsidR="00C16FB8" w:rsidRPr="00231883" w:rsidRDefault="00C16FB8" w:rsidP="00390FAC">
      <w:pPr>
        <w:pStyle w:val="TextCDB"/>
        <w:rPr>
          <w:lang w:val="de-CH"/>
        </w:rPr>
      </w:pPr>
    </w:p>
    <w:p w14:paraId="56EC8E4B" w14:textId="77777777" w:rsidR="00390FAC" w:rsidRPr="00231883" w:rsidRDefault="00390FAC" w:rsidP="00E54D37">
      <w:pPr>
        <w:pStyle w:val="berschrift1"/>
        <w:numPr>
          <w:ilvl w:val="0"/>
          <w:numId w:val="11"/>
        </w:numPr>
      </w:pPr>
      <w:bookmarkStart w:id="35" w:name="_Toc350764394"/>
      <w:bookmarkStart w:id="36" w:name="_Toc493098391"/>
      <w:r w:rsidRPr="00231883">
        <w:t>Lösungsvarianten</w:t>
      </w:r>
      <w:bookmarkEnd w:id="35"/>
      <w:bookmarkEnd w:id="36"/>
    </w:p>
    <w:p w14:paraId="4C1BB028" w14:textId="77777777" w:rsidR="00390FAC" w:rsidRPr="00231883" w:rsidRDefault="00390FAC" w:rsidP="00E54D37">
      <w:pPr>
        <w:pStyle w:val="berschrift2"/>
        <w:numPr>
          <w:ilvl w:val="1"/>
          <w:numId w:val="11"/>
        </w:numPr>
      </w:pPr>
      <w:bookmarkStart w:id="37" w:name="_Toc350764395"/>
      <w:bookmarkStart w:id="38" w:name="_Toc493098392"/>
      <w:r w:rsidRPr="00231883">
        <w:t>Variantenübersicht</w:t>
      </w:r>
      <w:bookmarkEnd w:id="37"/>
      <w:bookmarkEnd w:id="38"/>
    </w:p>
    <w:p w14:paraId="5D41D15C" w14:textId="68147225" w:rsidR="0034204B" w:rsidRPr="0034204B" w:rsidRDefault="0034204B" w:rsidP="0034204B">
      <w:pPr>
        <w:spacing w:line="240" w:lineRule="auto"/>
        <w:rPr>
          <w:rFonts w:cs="Arial"/>
          <w:color w:val="000000"/>
          <w:szCs w:val="22"/>
        </w:rPr>
      </w:pPr>
      <w:r w:rsidRPr="0034204B">
        <w:rPr>
          <w:rFonts w:cs="Arial"/>
          <w:color w:val="000000"/>
          <w:szCs w:val="22"/>
        </w:rPr>
        <w:t>Um die Wissensdatenbank umzusetzen</w:t>
      </w:r>
      <w:ins w:id="39" w:author="Georg Ninck" w:date="2017-09-18T07:53:00Z">
        <w:r w:rsidR="00827E2B">
          <w:rPr>
            <w:rFonts w:cs="Arial"/>
            <w:color w:val="000000"/>
            <w:szCs w:val="22"/>
          </w:rPr>
          <w:t>,</w:t>
        </w:r>
      </w:ins>
      <w:r w:rsidRPr="0034204B">
        <w:rPr>
          <w:rFonts w:cs="Arial"/>
          <w:color w:val="000000"/>
          <w:szCs w:val="22"/>
        </w:rPr>
        <w:t xml:space="preserve"> gibt es verschiedene Lösungsansätze:</w:t>
      </w:r>
    </w:p>
    <w:p w14:paraId="4109A6AA" w14:textId="77777777" w:rsidR="0034204B" w:rsidRPr="0034204B" w:rsidRDefault="0034204B" w:rsidP="0034204B">
      <w:pPr>
        <w:spacing w:line="240" w:lineRule="auto"/>
        <w:rPr>
          <w:rFonts w:cs="Arial"/>
          <w:color w:val="000000"/>
          <w:szCs w:val="22"/>
        </w:rPr>
      </w:pPr>
    </w:p>
    <w:p w14:paraId="2A4BA558" w14:textId="77777777" w:rsidR="0034204B" w:rsidRPr="0034204B" w:rsidRDefault="0034204B" w:rsidP="0034204B">
      <w:pPr>
        <w:numPr>
          <w:ilvl w:val="0"/>
          <w:numId w:val="23"/>
        </w:numPr>
        <w:spacing w:line="240" w:lineRule="auto"/>
        <w:ind w:left="360"/>
        <w:rPr>
          <w:rFonts w:cs="Arial"/>
          <w:color w:val="000000"/>
          <w:szCs w:val="22"/>
        </w:rPr>
      </w:pPr>
      <w:r w:rsidRPr="0034204B">
        <w:rPr>
          <w:rFonts w:cs="Arial"/>
          <w:color w:val="000000"/>
          <w:szCs w:val="22"/>
        </w:rPr>
        <w:t>Eine Standalone Desktop-Application mit Java, die auf jedem PC lokal installiert wird</w:t>
      </w:r>
    </w:p>
    <w:p w14:paraId="3312F5CA" w14:textId="77777777" w:rsidR="0034204B" w:rsidRPr="0034204B" w:rsidRDefault="0034204B" w:rsidP="0034204B">
      <w:pPr>
        <w:numPr>
          <w:ilvl w:val="0"/>
          <w:numId w:val="24"/>
        </w:numPr>
        <w:spacing w:line="240" w:lineRule="auto"/>
        <w:ind w:left="360"/>
        <w:rPr>
          <w:rFonts w:cs="Arial"/>
          <w:color w:val="000000"/>
          <w:szCs w:val="22"/>
        </w:rPr>
      </w:pPr>
      <w:r>
        <w:rPr>
          <w:rFonts w:cs="Arial"/>
          <w:color w:val="000000"/>
          <w:szCs w:val="22"/>
        </w:rPr>
        <w:t>Eine klassische Webappli</w:t>
      </w:r>
      <w:r w:rsidRPr="0034204B">
        <w:rPr>
          <w:rFonts w:cs="Arial"/>
          <w:color w:val="000000"/>
          <w:szCs w:val="22"/>
        </w:rPr>
        <w:t>k</w:t>
      </w:r>
      <w:r>
        <w:rPr>
          <w:rFonts w:cs="Arial"/>
          <w:color w:val="000000"/>
          <w:szCs w:val="22"/>
        </w:rPr>
        <w:t>a</w:t>
      </w:r>
      <w:r w:rsidRPr="0034204B">
        <w:rPr>
          <w:rFonts w:cs="Arial"/>
          <w:color w:val="000000"/>
          <w:szCs w:val="22"/>
        </w:rPr>
        <w:t>tion mit etabliertem Framework. Die Webapplikation wird zentral gehostet</w:t>
      </w:r>
    </w:p>
    <w:p w14:paraId="796C1188" w14:textId="77777777" w:rsidR="0034204B" w:rsidRPr="0034204B" w:rsidRDefault="0034204B" w:rsidP="0034204B">
      <w:pPr>
        <w:numPr>
          <w:ilvl w:val="0"/>
          <w:numId w:val="25"/>
        </w:numPr>
        <w:spacing w:line="240" w:lineRule="auto"/>
        <w:ind w:left="360"/>
        <w:rPr>
          <w:rFonts w:cs="Arial"/>
          <w:color w:val="000000"/>
          <w:szCs w:val="22"/>
        </w:rPr>
      </w:pPr>
      <w:r w:rsidRPr="0034204B">
        <w:rPr>
          <w:rFonts w:cs="Arial"/>
          <w:color w:val="000000"/>
          <w:szCs w:val="22"/>
        </w:rPr>
        <w:t>Oder ein minimaler Thin-Client und eine Server-Applikation mit einer API. Die Applikation kann lokal oder extern gehostet werden</w:t>
      </w:r>
    </w:p>
    <w:p w14:paraId="41E995BA" w14:textId="77777777" w:rsidR="004F1B1F" w:rsidRPr="00231883" w:rsidRDefault="004F1B1F" w:rsidP="00390FAC">
      <w:pPr>
        <w:pStyle w:val="TextCDB"/>
        <w:rPr>
          <w:lang w:val="de-CH"/>
        </w:rPr>
      </w:pPr>
    </w:p>
    <w:p w14:paraId="3921DC35" w14:textId="77777777" w:rsidR="00390FAC" w:rsidRDefault="00390FAC" w:rsidP="00E54D37">
      <w:pPr>
        <w:pStyle w:val="berschrift2"/>
        <w:numPr>
          <w:ilvl w:val="1"/>
          <w:numId w:val="11"/>
        </w:numPr>
      </w:pPr>
      <w:bookmarkStart w:id="40" w:name="_Toc350764396"/>
      <w:bookmarkStart w:id="41" w:name="_Toc493098393"/>
      <w:r w:rsidRPr="00231883">
        <w:t>Beschreibung der Varianten</w:t>
      </w:r>
      <w:bookmarkEnd w:id="40"/>
      <w:bookmarkEnd w:id="41"/>
    </w:p>
    <w:p w14:paraId="6309BCB6" w14:textId="77777777" w:rsidR="004F1B1F" w:rsidRDefault="004F1B1F" w:rsidP="004F1B1F">
      <w:pPr>
        <w:pStyle w:val="berschrift3"/>
      </w:pPr>
      <w:bookmarkStart w:id="42" w:name="_Toc493098394"/>
      <w:r>
        <w:t>Standalone Desktop-Applikation</w:t>
      </w:r>
      <w:bookmarkEnd w:id="42"/>
    </w:p>
    <w:p w14:paraId="07997BB2" w14:textId="77777777" w:rsidR="004F1B1F" w:rsidRPr="004F1B1F" w:rsidRDefault="004F1B1F" w:rsidP="004F1B1F">
      <w:pPr>
        <w:spacing w:line="240" w:lineRule="auto"/>
        <w:rPr>
          <w:rFonts w:cs="Arial"/>
          <w:color w:val="000000"/>
          <w:szCs w:val="22"/>
        </w:rPr>
      </w:pPr>
      <w:r w:rsidRPr="004F1B1F">
        <w:rPr>
          <w:rFonts w:cs="Arial"/>
          <w:color w:val="000000"/>
          <w:szCs w:val="22"/>
        </w:rPr>
        <w:t>Diese Lösungsvariante besteht darin, die erforderlichen Anforderungen in einer Desktop-Applikation mit Java umzusetzen. Für die Datenspeicherung wird MySQL verwendet.</w:t>
      </w:r>
    </w:p>
    <w:p w14:paraId="262B0C85" w14:textId="77777777" w:rsidR="004F1B1F" w:rsidRPr="004F1B1F" w:rsidRDefault="004F1B1F" w:rsidP="004F1B1F">
      <w:pPr>
        <w:spacing w:line="240" w:lineRule="auto"/>
        <w:rPr>
          <w:rFonts w:cs="Arial"/>
          <w:color w:val="000000"/>
          <w:szCs w:val="22"/>
        </w:rPr>
      </w:pPr>
    </w:p>
    <w:p w14:paraId="5C8C0E46" w14:textId="77777777" w:rsidR="004F1B1F" w:rsidRPr="004F1B1F" w:rsidRDefault="004F1B1F" w:rsidP="004F1B1F">
      <w:pPr>
        <w:spacing w:line="240" w:lineRule="auto"/>
        <w:rPr>
          <w:rFonts w:cs="Arial"/>
          <w:color w:val="000000"/>
          <w:szCs w:val="22"/>
        </w:rPr>
      </w:pPr>
      <w:r w:rsidRPr="004F1B1F">
        <w:rPr>
          <w:rFonts w:cs="Arial"/>
          <w:b/>
          <w:bCs/>
          <w:color w:val="000000"/>
          <w:szCs w:val="22"/>
        </w:rPr>
        <w:t>Struktur (grobe Architektur)</w:t>
      </w:r>
    </w:p>
    <w:p w14:paraId="040C89F8" w14:textId="77777777" w:rsidR="004F1B1F" w:rsidRPr="004F1B1F" w:rsidRDefault="004F1B1F" w:rsidP="004F1B1F">
      <w:pPr>
        <w:spacing w:line="240" w:lineRule="auto"/>
        <w:rPr>
          <w:rFonts w:cs="Arial"/>
          <w:color w:val="000000"/>
          <w:szCs w:val="22"/>
        </w:rPr>
      </w:pPr>
      <w:r w:rsidRPr="004F1B1F">
        <w:rPr>
          <w:rFonts w:cs="Arial"/>
          <w:color w:val="000000"/>
          <w:szCs w:val="22"/>
        </w:rPr>
        <w:t>Das Backend wird durch eine MySQL-Datenbank abgebildet. Die grafische Benutzeroberfläche wird mit JavaFX realisiert. Für die Schnittstelle zwischen Datenbank und Logikschicht kann ein Framework eingesetzt werden.</w:t>
      </w:r>
    </w:p>
    <w:p w14:paraId="7015B034" w14:textId="77777777" w:rsidR="004F1B1F" w:rsidRPr="004F1B1F" w:rsidRDefault="004F1B1F" w:rsidP="004F1B1F">
      <w:pPr>
        <w:spacing w:line="240" w:lineRule="auto"/>
        <w:rPr>
          <w:rFonts w:cs="Arial"/>
          <w:color w:val="000000"/>
          <w:szCs w:val="22"/>
        </w:rPr>
      </w:pPr>
    </w:p>
    <w:p w14:paraId="0B15B52D" w14:textId="77777777" w:rsidR="004F1B1F" w:rsidRPr="004F1B1F" w:rsidRDefault="004F1B1F" w:rsidP="004F1B1F">
      <w:pPr>
        <w:spacing w:line="240" w:lineRule="auto"/>
        <w:rPr>
          <w:rFonts w:cs="Arial"/>
          <w:color w:val="000000"/>
          <w:szCs w:val="22"/>
        </w:rPr>
      </w:pPr>
      <w:r w:rsidRPr="004F1B1F">
        <w:rPr>
          <w:rFonts w:cs="Arial"/>
          <w:b/>
          <w:bCs/>
          <w:color w:val="000000"/>
          <w:szCs w:val="22"/>
        </w:rPr>
        <w:t>Schnittstellen</w:t>
      </w:r>
    </w:p>
    <w:p w14:paraId="5AD4439B" w14:textId="77777777" w:rsidR="004F1B1F" w:rsidRPr="004F1B1F" w:rsidRDefault="004F1B1F" w:rsidP="004F1B1F">
      <w:pPr>
        <w:spacing w:line="240" w:lineRule="auto"/>
        <w:rPr>
          <w:rFonts w:cs="Arial"/>
          <w:color w:val="000000"/>
          <w:szCs w:val="22"/>
        </w:rPr>
      </w:pPr>
      <w:r w:rsidRPr="004F1B1F">
        <w:rPr>
          <w:rFonts w:cs="Arial"/>
          <w:color w:val="000000"/>
          <w:szCs w:val="22"/>
        </w:rPr>
        <w:t>Es sind keine Schnittstellen zu anderen Systemen erforderlich.</w:t>
      </w:r>
    </w:p>
    <w:p w14:paraId="1C327D5C" w14:textId="77777777" w:rsidR="004F1B1F" w:rsidRPr="004F1B1F" w:rsidRDefault="004F1B1F" w:rsidP="004F1B1F">
      <w:pPr>
        <w:spacing w:line="240" w:lineRule="auto"/>
        <w:rPr>
          <w:rFonts w:cs="Arial"/>
          <w:color w:val="000000"/>
          <w:szCs w:val="22"/>
        </w:rPr>
      </w:pPr>
    </w:p>
    <w:p w14:paraId="57FFE30D" w14:textId="77777777" w:rsidR="004F1B1F" w:rsidRPr="004F1B1F" w:rsidRDefault="004F1B1F" w:rsidP="004F1B1F">
      <w:pPr>
        <w:spacing w:line="240" w:lineRule="auto"/>
        <w:rPr>
          <w:rFonts w:cs="Arial"/>
          <w:color w:val="000000"/>
          <w:szCs w:val="22"/>
        </w:rPr>
      </w:pPr>
      <w:r w:rsidRPr="004F1B1F">
        <w:rPr>
          <w:rFonts w:cs="Arial"/>
          <w:b/>
          <w:bCs/>
          <w:color w:val="000000"/>
          <w:szCs w:val="22"/>
        </w:rPr>
        <w:t>Abdeckung der Anforderungen</w:t>
      </w:r>
    </w:p>
    <w:p w14:paraId="0EB63F25" w14:textId="77777777" w:rsidR="004F1B1F" w:rsidRPr="004F1B1F" w:rsidRDefault="004F1B1F" w:rsidP="004F1B1F">
      <w:pPr>
        <w:spacing w:line="240" w:lineRule="auto"/>
        <w:rPr>
          <w:rFonts w:cs="Arial"/>
          <w:color w:val="000000"/>
          <w:szCs w:val="22"/>
        </w:rPr>
      </w:pPr>
      <w:r w:rsidRPr="004F1B1F">
        <w:rPr>
          <w:rFonts w:cs="Arial"/>
          <w:color w:val="000000"/>
          <w:szCs w:val="22"/>
        </w:rPr>
        <w:t>Die Anforderungen werden alle abgedeckt. Das Teilen von Daten kann bei dieser Variante umständlich sein.</w:t>
      </w:r>
    </w:p>
    <w:p w14:paraId="00A1249E" w14:textId="77777777" w:rsidR="004F1B1F" w:rsidRPr="004F1B1F" w:rsidRDefault="004F1B1F" w:rsidP="004F1B1F">
      <w:pPr>
        <w:spacing w:line="240" w:lineRule="auto"/>
        <w:rPr>
          <w:rFonts w:cs="Arial"/>
          <w:color w:val="000000"/>
          <w:szCs w:val="22"/>
        </w:rPr>
      </w:pPr>
    </w:p>
    <w:p w14:paraId="41068163" w14:textId="77777777" w:rsidR="004F1B1F" w:rsidRPr="004F1B1F" w:rsidRDefault="004F1B1F" w:rsidP="004F1B1F">
      <w:pPr>
        <w:spacing w:line="240" w:lineRule="auto"/>
        <w:rPr>
          <w:rFonts w:cs="Arial"/>
          <w:color w:val="000000"/>
          <w:szCs w:val="22"/>
        </w:rPr>
      </w:pPr>
      <w:r w:rsidRPr="004F1B1F">
        <w:rPr>
          <w:rFonts w:cs="Arial"/>
          <w:b/>
          <w:bCs/>
          <w:color w:val="000000"/>
          <w:szCs w:val="22"/>
        </w:rPr>
        <w:t>Realisierbarkeitsbetrachtung</w:t>
      </w:r>
    </w:p>
    <w:p w14:paraId="319E9174" w14:textId="77777777" w:rsidR="004F1B1F" w:rsidRPr="004F1B1F" w:rsidRDefault="004F1B1F" w:rsidP="004F1B1F">
      <w:pPr>
        <w:spacing w:line="240" w:lineRule="auto"/>
        <w:rPr>
          <w:rFonts w:cs="Arial"/>
          <w:color w:val="000000"/>
          <w:szCs w:val="22"/>
        </w:rPr>
      </w:pPr>
      <w:r w:rsidRPr="004F1B1F">
        <w:rPr>
          <w:rFonts w:cs="Arial"/>
          <w:color w:val="000000"/>
          <w:szCs w:val="22"/>
        </w:rPr>
        <w:t>Diese Variante ist realisierbar. Technische Risiken können ausgeschlossen werden. Der Aufwand für die spätere Weiterentwicklung darf nicht vernachlässigt werden.</w:t>
      </w:r>
    </w:p>
    <w:p w14:paraId="2B3ECFF5" w14:textId="77777777" w:rsidR="004F1B1F" w:rsidRPr="004F1B1F" w:rsidRDefault="004F1B1F" w:rsidP="004F1B1F">
      <w:pPr>
        <w:pStyle w:val="TextCDB"/>
        <w:rPr>
          <w:lang w:val="de-CH"/>
        </w:rPr>
      </w:pPr>
    </w:p>
    <w:p w14:paraId="23BCA20D" w14:textId="77777777" w:rsidR="004F1B1F" w:rsidRDefault="004F1B1F" w:rsidP="004F1B1F">
      <w:pPr>
        <w:pStyle w:val="berschrift3"/>
      </w:pPr>
      <w:bookmarkStart w:id="43" w:name="_Toc493098395"/>
      <w:r>
        <w:t>Webapplikation mit etabliertem Framework</w:t>
      </w:r>
      <w:bookmarkEnd w:id="43"/>
    </w:p>
    <w:p w14:paraId="16A1A178" w14:textId="77777777" w:rsidR="004F1B1F" w:rsidRPr="004F1B1F" w:rsidRDefault="004F1B1F" w:rsidP="004F1B1F">
      <w:pPr>
        <w:spacing w:line="240" w:lineRule="auto"/>
        <w:rPr>
          <w:rFonts w:cs="Arial"/>
          <w:color w:val="000000"/>
          <w:szCs w:val="22"/>
        </w:rPr>
      </w:pPr>
      <w:r w:rsidRPr="004F1B1F">
        <w:rPr>
          <w:rFonts w:cs="Arial"/>
          <w:color w:val="000000"/>
          <w:szCs w:val="22"/>
        </w:rPr>
        <w:t>Diese Lösungsvariante besteht darin, die erforderlichen Anforderungen in einer Web-Applikation mit PHP umzusetzen. Für die Datenspeicherung wird MySQL verwendet.</w:t>
      </w:r>
    </w:p>
    <w:p w14:paraId="51BC3CC7" w14:textId="77777777" w:rsidR="004F1B1F" w:rsidRPr="004F1B1F" w:rsidRDefault="004F1B1F" w:rsidP="004F1B1F">
      <w:pPr>
        <w:spacing w:line="240" w:lineRule="auto"/>
        <w:rPr>
          <w:rFonts w:cs="Arial"/>
          <w:color w:val="000000"/>
          <w:szCs w:val="22"/>
        </w:rPr>
      </w:pPr>
    </w:p>
    <w:p w14:paraId="3D74835F" w14:textId="77777777" w:rsidR="004F1B1F" w:rsidRPr="004F1B1F" w:rsidRDefault="004F1B1F" w:rsidP="004F1B1F">
      <w:pPr>
        <w:spacing w:line="240" w:lineRule="auto"/>
        <w:rPr>
          <w:rFonts w:cs="Arial"/>
          <w:color w:val="000000"/>
          <w:szCs w:val="22"/>
        </w:rPr>
      </w:pPr>
      <w:r w:rsidRPr="004F1B1F">
        <w:rPr>
          <w:rFonts w:cs="Arial"/>
          <w:b/>
          <w:bCs/>
          <w:color w:val="000000"/>
          <w:szCs w:val="22"/>
        </w:rPr>
        <w:t>Struktur (grobe Architektur)</w:t>
      </w:r>
    </w:p>
    <w:p w14:paraId="39E0AEA0" w14:textId="77777777" w:rsidR="004F1B1F" w:rsidRPr="004F1B1F" w:rsidRDefault="004F1B1F" w:rsidP="004F1B1F">
      <w:pPr>
        <w:spacing w:line="240" w:lineRule="auto"/>
        <w:rPr>
          <w:rFonts w:cs="Arial"/>
          <w:color w:val="000000"/>
          <w:szCs w:val="22"/>
        </w:rPr>
      </w:pPr>
      <w:r w:rsidRPr="004F1B1F">
        <w:rPr>
          <w:rFonts w:cs="Arial"/>
          <w:color w:val="000000"/>
          <w:szCs w:val="22"/>
        </w:rPr>
        <w:lastRenderedPageBreak/>
        <w:t>Das Backend wird durch eine MySQL-Datenbank abgebildet. Die Ausgaben werden mit PHP realisiert. Dafür kann auch ein Framework eingesetzt werden. Die Webapplikation wird zentral gehostet.</w:t>
      </w:r>
    </w:p>
    <w:p w14:paraId="7B98052A" w14:textId="77777777" w:rsidR="004F1B1F" w:rsidRPr="004F1B1F" w:rsidRDefault="004F1B1F" w:rsidP="004F1B1F">
      <w:pPr>
        <w:spacing w:line="240" w:lineRule="auto"/>
        <w:rPr>
          <w:rFonts w:cs="Arial"/>
          <w:color w:val="000000"/>
          <w:szCs w:val="22"/>
        </w:rPr>
      </w:pPr>
    </w:p>
    <w:p w14:paraId="120B22AF" w14:textId="77777777" w:rsidR="004F1B1F" w:rsidRPr="004F1B1F" w:rsidRDefault="004F1B1F" w:rsidP="004F1B1F">
      <w:pPr>
        <w:spacing w:line="240" w:lineRule="auto"/>
        <w:rPr>
          <w:rFonts w:cs="Arial"/>
          <w:color w:val="000000"/>
          <w:szCs w:val="22"/>
        </w:rPr>
      </w:pPr>
      <w:r w:rsidRPr="004F1B1F">
        <w:rPr>
          <w:rFonts w:cs="Arial"/>
          <w:b/>
          <w:bCs/>
          <w:color w:val="000000"/>
          <w:szCs w:val="22"/>
        </w:rPr>
        <w:t>Schnittstellen</w:t>
      </w:r>
    </w:p>
    <w:p w14:paraId="503E41F4" w14:textId="77777777" w:rsidR="004F1B1F" w:rsidRPr="004F1B1F" w:rsidRDefault="004F1B1F" w:rsidP="004F1B1F">
      <w:pPr>
        <w:spacing w:line="240" w:lineRule="auto"/>
        <w:rPr>
          <w:rFonts w:cs="Arial"/>
          <w:color w:val="000000"/>
          <w:szCs w:val="22"/>
        </w:rPr>
      </w:pPr>
      <w:r w:rsidRPr="004F1B1F">
        <w:rPr>
          <w:rFonts w:cs="Arial"/>
          <w:color w:val="000000"/>
          <w:szCs w:val="22"/>
        </w:rPr>
        <w:t>Es sind keine Schnittstellen zu anderen Systemen erforderlich.</w:t>
      </w:r>
    </w:p>
    <w:p w14:paraId="7F75182F" w14:textId="77777777" w:rsidR="004F1B1F" w:rsidRPr="004F1B1F" w:rsidRDefault="004F1B1F" w:rsidP="004F1B1F">
      <w:pPr>
        <w:spacing w:line="240" w:lineRule="auto"/>
        <w:rPr>
          <w:rFonts w:cs="Arial"/>
          <w:color w:val="000000"/>
          <w:szCs w:val="22"/>
        </w:rPr>
      </w:pPr>
    </w:p>
    <w:p w14:paraId="4A2DCE84" w14:textId="77777777" w:rsidR="004F1B1F" w:rsidRPr="004F1B1F" w:rsidRDefault="004F1B1F" w:rsidP="004F1B1F">
      <w:pPr>
        <w:spacing w:line="240" w:lineRule="auto"/>
        <w:rPr>
          <w:rFonts w:cs="Arial"/>
          <w:color w:val="000000"/>
          <w:szCs w:val="22"/>
        </w:rPr>
      </w:pPr>
      <w:r w:rsidRPr="004F1B1F">
        <w:rPr>
          <w:rFonts w:cs="Arial"/>
          <w:b/>
          <w:bCs/>
          <w:color w:val="000000"/>
          <w:szCs w:val="22"/>
        </w:rPr>
        <w:t>Abdeckung </w:t>
      </w:r>
      <w:r w:rsidRPr="004F1B1F">
        <w:rPr>
          <w:rFonts w:cs="Arial"/>
          <w:color w:val="000000"/>
          <w:szCs w:val="22"/>
        </w:rPr>
        <w:t>der Anforderungen</w:t>
      </w:r>
    </w:p>
    <w:p w14:paraId="5A587924" w14:textId="642DE53B" w:rsidR="004F1B1F" w:rsidRPr="004F1B1F" w:rsidRDefault="004F1B1F" w:rsidP="004F1B1F">
      <w:pPr>
        <w:spacing w:line="240" w:lineRule="auto"/>
        <w:rPr>
          <w:rFonts w:cs="Arial"/>
          <w:color w:val="000000"/>
          <w:szCs w:val="22"/>
        </w:rPr>
      </w:pPr>
      <w:r w:rsidRPr="004F1B1F">
        <w:rPr>
          <w:rFonts w:cs="Arial"/>
          <w:color w:val="000000"/>
          <w:szCs w:val="22"/>
        </w:rPr>
        <w:t>Die Anforderungen werden alle abgedeckt. Da alle Daten zentral gespeichert werden</w:t>
      </w:r>
      <w:ins w:id="44" w:author="Georg Ninck" w:date="2017-09-18T07:55:00Z">
        <w:r w:rsidR="006B0F73">
          <w:rPr>
            <w:rFonts w:cs="Arial"/>
            <w:color w:val="000000"/>
            <w:szCs w:val="22"/>
          </w:rPr>
          <w:t>,</w:t>
        </w:r>
      </w:ins>
      <w:r w:rsidRPr="004F1B1F">
        <w:rPr>
          <w:rFonts w:cs="Arial"/>
          <w:color w:val="000000"/>
          <w:szCs w:val="22"/>
        </w:rPr>
        <w:t xml:space="preserve"> ist das Teilen von Daten bei dieser Variante am einfachsten umzusetzen.</w:t>
      </w:r>
    </w:p>
    <w:p w14:paraId="0F2C3618" w14:textId="77777777" w:rsidR="004F1B1F" w:rsidRPr="004F1B1F" w:rsidRDefault="004F1B1F" w:rsidP="004F1B1F">
      <w:pPr>
        <w:spacing w:line="240" w:lineRule="auto"/>
        <w:rPr>
          <w:rFonts w:cs="Arial"/>
          <w:color w:val="000000"/>
          <w:szCs w:val="22"/>
        </w:rPr>
      </w:pPr>
    </w:p>
    <w:p w14:paraId="2E23EC4B" w14:textId="77777777" w:rsidR="004F1B1F" w:rsidRPr="004F1B1F" w:rsidRDefault="004F1B1F" w:rsidP="004F1B1F">
      <w:pPr>
        <w:spacing w:line="240" w:lineRule="auto"/>
        <w:rPr>
          <w:rFonts w:cs="Arial"/>
          <w:color w:val="000000"/>
          <w:szCs w:val="22"/>
        </w:rPr>
      </w:pPr>
      <w:r w:rsidRPr="004F1B1F">
        <w:rPr>
          <w:rFonts w:cs="Arial"/>
          <w:b/>
          <w:bCs/>
          <w:color w:val="000000"/>
          <w:szCs w:val="22"/>
        </w:rPr>
        <w:t>Realisierbarkeitsbetrachtung</w:t>
      </w:r>
    </w:p>
    <w:p w14:paraId="332CCE37" w14:textId="4FBFFAA0" w:rsidR="004F1B1F" w:rsidRDefault="004F1B1F" w:rsidP="004F1B1F">
      <w:pPr>
        <w:spacing w:line="240" w:lineRule="auto"/>
        <w:rPr>
          <w:rFonts w:cs="Arial"/>
          <w:color w:val="000000"/>
          <w:szCs w:val="22"/>
        </w:rPr>
      </w:pPr>
      <w:r w:rsidRPr="004F1B1F">
        <w:rPr>
          <w:rFonts w:cs="Arial"/>
          <w:color w:val="000000"/>
          <w:szCs w:val="22"/>
        </w:rPr>
        <w:t>Diese Variante ist realisierbar. Technische Risiken können während der Entwicklung ausgeschlossen werden. Danach muss der Betrieb entweder selbst gehostet werden oder an einen externen Dienstleister übertragen werden. Es besteht das Risiko, das</w:t>
      </w:r>
      <w:ins w:id="45" w:author="Georg Ninck" w:date="2017-09-18T07:55:00Z">
        <w:r w:rsidR="006B0F73">
          <w:rPr>
            <w:rFonts w:cs="Arial"/>
            <w:color w:val="000000"/>
            <w:szCs w:val="22"/>
          </w:rPr>
          <w:t>s</w:t>
        </w:r>
      </w:ins>
      <w:r w:rsidRPr="004F1B1F">
        <w:rPr>
          <w:rFonts w:cs="Arial"/>
          <w:color w:val="000000"/>
          <w:szCs w:val="22"/>
        </w:rPr>
        <w:t xml:space="preserve"> der Betrieb durch einen Zwischenfall gestört wird (</w:t>
      </w:r>
      <w:r w:rsidRPr="00E12CD1">
        <w:rPr>
          <w:rFonts w:cs="Arial"/>
          <w:i/>
          <w:color w:val="000000"/>
          <w:szCs w:val="22"/>
        </w:rPr>
        <w:t>single point of failure</w:t>
      </w:r>
      <w:r w:rsidRPr="004F1B1F">
        <w:rPr>
          <w:rFonts w:cs="Arial"/>
          <w:color w:val="000000"/>
          <w:szCs w:val="22"/>
        </w:rPr>
        <w:t>).</w:t>
      </w:r>
    </w:p>
    <w:p w14:paraId="58EFED12" w14:textId="77777777" w:rsidR="004F1B1F" w:rsidRPr="004F1B1F" w:rsidRDefault="004F1B1F" w:rsidP="004F1B1F">
      <w:pPr>
        <w:pStyle w:val="TextCDB"/>
        <w:rPr>
          <w:lang w:val="de-CH"/>
        </w:rPr>
      </w:pPr>
    </w:p>
    <w:p w14:paraId="0766A442" w14:textId="77777777" w:rsidR="004F1B1F" w:rsidRDefault="004F1B1F" w:rsidP="004F1B1F">
      <w:pPr>
        <w:pStyle w:val="berschrift3"/>
      </w:pPr>
      <w:bookmarkStart w:id="46" w:name="_Toc493098396"/>
      <w:r>
        <w:t>Thin-Client und API</w:t>
      </w:r>
      <w:bookmarkEnd w:id="46"/>
    </w:p>
    <w:p w14:paraId="07B82DDB" w14:textId="77777777" w:rsidR="004F1B1F" w:rsidRPr="004F1B1F" w:rsidRDefault="004F1B1F" w:rsidP="004F1B1F">
      <w:pPr>
        <w:spacing w:line="240" w:lineRule="auto"/>
        <w:rPr>
          <w:rFonts w:cs="Arial"/>
          <w:color w:val="000000"/>
          <w:szCs w:val="22"/>
        </w:rPr>
      </w:pPr>
      <w:r w:rsidRPr="004F1B1F">
        <w:rPr>
          <w:rFonts w:cs="Arial"/>
          <w:color w:val="000000"/>
          <w:szCs w:val="22"/>
        </w:rPr>
        <w:t>Diese Lösungsvariante besteht darin, die erforderlichen Anforderungen in einer Server-Applikation umzusetzen. Für die Datenspeicherung wird MySQL verwendet. Wichtige Eigenschaften dieser Variante sind, dass der Server komplett unabhängig vom (Thin)-Client ist und nur eine definierte API anbietet. Es können verschiedene Clients realisiert werden. Es wird ein webbasierter Beispiel-Client entwickelt.</w:t>
      </w:r>
    </w:p>
    <w:p w14:paraId="3FC3CEAD" w14:textId="77777777" w:rsidR="004F1B1F" w:rsidRPr="004F1B1F" w:rsidRDefault="004F1B1F" w:rsidP="004F1B1F">
      <w:pPr>
        <w:spacing w:line="240" w:lineRule="auto"/>
        <w:rPr>
          <w:rFonts w:cs="Arial"/>
          <w:color w:val="000000"/>
          <w:szCs w:val="22"/>
        </w:rPr>
      </w:pPr>
    </w:p>
    <w:p w14:paraId="55DC8B74" w14:textId="77777777" w:rsidR="004F1B1F" w:rsidRPr="004F1B1F" w:rsidRDefault="004F1B1F" w:rsidP="004F1B1F">
      <w:pPr>
        <w:spacing w:line="240" w:lineRule="auto"/>
        <w:rPr>
          <w:rFonts w:cs="Arial"/>
          <w:color w:val="000000"/>
          <w:szCs w:val="22"/>
        </w:rPr>
      </w:pPr>
      <w:r w:rsidRPr="004F1B1F">
        <w:rPr>
          <w:rFonts w:cs="Arial"/>
          <w:b/>
          <w:bCs/>
          <w:color w:val="000000"/>
          <w:szCs w:val="22"/>
        </w:rPr>
        <w:t>Struktur (grobe Architektur)</w:t>
      </w:r>
    </w:p>
    <w:p w14:paraId="08DEBB5C" w14:textId="12FE9F13" w:rsidR="004F1B1F" w:rsidRPr="004F1B1F" w:rsidRDefault="004F1B1F" w:rsidP="004F1B1F">
      <w:pPr>
        <w:spacing w:line="240" w:lineRule="auto"/>
        <w:rPr>
          <w:rFonts w:cs="Arial"/>
          <w:color w:val="000000"/>
          <w:szCs w:val="22"/>
        </w:rPr>
      </w:pPr>
      <w:r w:rsidRPr="004F1B1F">
        <w:rPr>
          <w:rFonts w:cs="Arial"/>
          <w:color w:val="000000"/>
          <w:szCs w:val="22"/>
        </w:rPr>
        <w:t>Das Backend wird durch eine MySQL-Datenbank abgebildet. Um den Datenzugriff zu vereinfachen wird ein ORM-Framework eingesetzt. Die Webapplikation wird zentral oder lokal gehostet. Um die API zu realisieren wird Spring Boot verwendet.</w:t>
      </w:r>
      <w:del w:id="47" w:author="Georg Ninck" w:date="2017-09-18T07:56:00Z">
        <w:r w:rsidRPr="004F1B1F" w:rsidDel="006B0F73">
          <w:rPr>
            <w:rFonts w:cs="Arial"/>
            <w:color w:val="000000"/>
            <w:szCs w:val="22"/>
          </w:rPr>
          <w:delText>.</w:delText>
        </w:r>
      </w:del>
    </w:p>
    <w:p w14:paraId="63C66035" w14:textId="77777777" w:rsidR="004F1B1F" w:rsidRPr="004F1B1F" w:rsidRDefault="004F1B1F" w:rsidP="004F1B1F">
      <w:pPr>
        <w:spacing w:line="240" w:lineRule="auto"/>
        <w:rPr>
          <w:rFonts w:cs="Arial"/>
          <w:color w:val="000000"/>
          <w:szCs w:val="22"/>
        </w:rPr>
      </w:pPr>
    </w:p>
    <w:p w14:paraId="4C65BC67" w14:textId="77777777" w:rsidR="004F1B1F" w:rsidRPr="004F1B1F" w:rsidRDefault="004F1B1F" w:rsidP="004F1B1F">
      <w:pPr>
        <w:spacing w:line="240" w:lineRule="auto"/>
        <w:rPr>
          <w:rFonts w:cs="Arial"/>
          <w:color w:val="000000"/>
          <w:szCs w:val="22"/>
        </w:rPr>
      </w:pPr>
      <w:r w:rsidRPr="004F1B1F">
        <w:rPr>
          <w:rFonts w:cs="Arial"/>
          <w:b/>
          <w:bCs/>
          <w:color w:val="000000"/>
          <w:szCs w:val="22"/>
        </w:rPr>
        <w:t>Schnittstellen</w:t>
      </w:r>
    </w:p>
    <w:p w14:paraId="75F98B83" w14:textId="77777777" w:rsidR="004F1B1F" w:rsidRPr="004F1B1F" w:rsidRDefault="004F1B1F" w:rsidP="004F1B1F">
      <w:pPr>
        <w:spacing w:line="240" w:lineRule="auto"/>
        <w:rPr>
          <w:rFonts w:cs="Arial"/>
          <w:color w:val="000000"/>
          <w:szCs w:val="22"/>
        </w:rPr>
      </w:pPr>
      <w:r w:rsidRPr="004F1B1F">
        <w:rPr>
          <w:rFonts w:cs="Arial"/>
          <w:color w:val="000000"/>
          <w:szCs w:val="22"/>
        </w:rPr>
        <w:t>Es sind keine Schnittstellen zu anderen Systemen erforderlich. Der Server bietet aber eine Schnittstelle für den Client (bzw. beliebige Clients).</w:t>
      </w:r>
    </w:p>
    <w:p w14:paraId="016A2777" w14:textId="77777777" w:rsidR="004F1B1F" w:rsidRPr="004F1B1F" w:rsidRDefault="004F1B1F" w:rsidP="004F1B1F">
      <w:pPr>
        <w:spacing w:line="240" w:lineRule="auto"/>
        <w:rPr>
          <w:rFonts w:cs="Arial"/>
          <w:color w:val="000000"/>
          <w:szCs w:val="22"/>
        </w:rPr>
      </w:pPr>
    </w:p>
    <w:p w14:paraId="6078B1E8" w14:textId="77777777" w:rsidR="004F1B1F" w:rsidRPr="004F1B1F" w:rsidRDefault="004F1B1F" w:rsidP="004F1B1F">
      <w:pPr>
        <w:spacing w:line="240" w:lineRule="auto"/>
        <w:rPr>
          <w:rFonts w:cs="Arial"/>
          <w:color w:val="000000"/>
          <w:szCs w:val="22"/>
        </w:rPr>
      </w:pPr>
      <w:r w:rsidRPr="004F1B1F">
        <w:rPr>
          <w:rFonts w:cs="Arial"/>
          <w:b/>
          <w:bCs/>
          <w:color w:val="000000"/>
          <w:szCs w:val="22"/>
        </w:rPr>
        <w:t>Abdeckung der Anforderungen</w:t>
      </w:r>
    </w:p>
    <w:p w14:paraId="114DFB89" w14:textId="77777777" w:rsidR="004F1B1F" w:rsidRPr="004F1B1F" w:rsidRDefault="004F1B1F" w:rsidP="004F1B1F">
      <w:pPr>
        <w:spacing w:line="240" w:lineRule="auto"/>
        <w:rPr>
          <w:rFonts w:cs="Arial"/>
          <w:color w:val="000000"/>
          <w:szCs w:val="22"/>
        </w:rPr>
      </w:pPr>
      <w:r w:rsidRPr="004F1B1F">
        <w:rPr>
          <w:rFonts w:cs="Arial"/>
          <w:color w:val="000000"/>
          <w:szCs w:val="22"/>
        </w:rPr>
        <w:t>Die Anforderungen werden alle abgedeckt. Daten können innerhalb einer Instanz einfach ausgetauscht werden.</w:t>
      </w:r>
    </w:p>
    <w:p w14:paraId="77B76512" w14:textId="77777777" w:rsidR="004F1B1F" w:rsidRPr="004F1B1F" w:rsidRDefault="004F1B1F" w:rsidP="004F1B1F">
      <w:pPr>
        <w:spacing w:line="240" w:lineRule="auto"/>
        <w:rPr>
          <w:rFonts w:cs="Arial"/>
          <w:color w:val="000000"/>
          <w:szCs w:val="22"/>
        </w:rPr>
      </w:pPr>
    </w:p>
    <w:p w14:paraId="51AD6D7B" w14:textId="77777777" w:rsidR="004F1B1F" w:rsidRPr="004F1B1F" w:rsidRDefault="004F1B1F" w:rsidP="004F1B1F">
      <w:pPr>
        <w:spacing w:line="240" w:lineRule="auto"/>
        <w:rPr>
          <w:rFonts w:cs="Arial"/>
          <w:color w:val="000000"/>
          <w:szCs w:val="22"/>
        </w:rPr>
      </w:pPr>
      <w:r w:rsidRPr="004F1B1F">
        <w:rPr>
          <w:rFonts w:cs="Arial"/>
          <w:b/>
          <w:bCs/>
          <w:color w:val="000000"/>
          <w:szCs w:val="22"/>
        </w:rPr>
        <w:t>Realisierbarkeitsbetrachtung</w:t>
      </w:r>
    </w:p>
    <w:p w14:paraId="054DF0F6" w14:textId="77777777" w:rsidR="004F1B1F" w:rsidRPr="004F1B1F" w:rsidRDefault="004F1B1F" w:rsidP="004F1B1F">
      <w:pPr>
        <w:spacing w:line="240" w:lineRule="auto"/>
        <w:rPr>
          <w:rFonts w:cs="Arial"/>
          <w:color w:val="000000"/>
          <w:szCs w:val="22"/>
        </w:rPr>
      </w:pPr>
      <w:r w:rsidRPr="004F1B1F">
        <w:rPr>
          <w:rFonts w:cs="Arial"/>
          <w:color w:val="000000"/>
          <w:szCs w:val="22"/>
        </w:rPr>
        <w:t>Diese Variante ist realisierbar. Technische Risiken können während der Entwicklung ausgeschlossen werden. Danach muss der Betrieb entweder selbst gehostet werden oder an einen externen Dienstleister übertragen werden. Es besteht das Risiko, das der Betrieb durch einen Zwischenfall gestört wird.</w:t>
      </w:r>
    </w:p>
    <w:p w14:paraId="1A21C8B7" w14:textId="77777777" w:rsidR="004F1B1F" w:rsidRPr="004F1B1F" w:rsidRDefault="004F1B1F" w:rsidP="004F1B1F">
      <w:pPr>
        <w:pStyle w:val="TextCDB"/>
        <w:rPr>
          <w:lang w:val="de-CH"/>
        </w:rPr>
      </w:pPr>
    </w:p>
    <w:p w14:paraId="1D1DC290" w14:textId="77777777" w:rsidR="00641A4D" w:rsidRDefault="005767A1" w:rsidP="00390FAC">
      <w:pPr>
        <w:pStyle w:val="berschrift2"/>
      </w:pPr>
      <w:bookmarkStart w:id="48" w:name="_Toc493098397"/>
      <w:r w:rsidRPr="00231883">
        <w:t>Schutzbedarfsanalyse (ISDS)</w:t>
      </w:r>
      <w:bookmarkEnd w:id="48"/>
    </w:p>
    <w:p w14:paraId="19BDDCFD" w14:textId="77777777" w:rsidR="004F1B1F" w:rsidRPr="004F1B1F" w:rsidRDefault="004F1B1F" w:rsidP="004F1B1F">
      <w:pPr>
        <w:spacing w:line="240" w:lineRule="auto"/>
        <w:rPr>
          <w:rFonts w:cs="Arial"/>
          <w:color w:val="000000"/>
          <w:szCs w:val="22"/>
        </w:rPr>
      </w:pPr>
      <w:r w:rsidRPr="004F1B1F">
        <w:rPr>
          <w:rFonts w:cs="Arial"/>
          <w:color w:val="000000"/>
          <w:szCs w:val="22"/>
        </w:rPr>
        <w:t>Der Inhalt der Wissensdatenbank kann privat sein. Deshalb müssen die Daten sorgfältig behandelt werden. Es werden aber keine persönlichen oder sogar besonders schützenswerte Daten gespeichert.</w:t>
      </w:r>
    </w:p>
    <w:p w14:paraId="23D3A51D" w14:textId="77777777" w:rsidR="004F1B1F" w:rsidRPr="004F1B1F" w:rsidRDefault="004F1B1F" w:rsidP="004F1B1F">
      <w:pPr>
        <w:spacing w:line="240" w:lineRule="auto"/>
        <w:rPr>
          <w:rFonts w:cs="Arial"/>
          <w:color w:val="000000"/>
          <w:szCs w:val="22"/>
        </w:rPr>
      </w:pPr>
      <w:r w:rsidRPr="004F1B1F">
        <w:rPr>
          <w:rFonts w:cs="Arial"/>
          <w:color w:val="000000"/>
          <w:szCs w:val="22"/>
        </w:rPr>
        <w:t>Wichtig ist jedoch die Verfügbarkeit. Gehen die Daten (kurz vor der IPA) verloren, können betroffene Benutzer in eine sehr schwierige Situation kommen.</w:t>
      </w:r>
    </w:p>
    <w:p w14:paraId="0971FCCA" w14:textId="77777777" w:rsidR="004F1B1F" w:rsidRPr="004F1B1F" w:rsidRDefault="004F1B1F" w:rsidP="004F1B1F">
      <w:pPr>
        <w:spacing w:line="240" w:lineRule="auto"/>
        <w:rPr>
          <w:rFonts w:cs="Arial"/>
          <w:color w:val="000000"/>
          <w:szCs w:val="22"/>
        </w:rPr>
      </w:pPr>
    </w:p>
    <w:p w14:paraId="74FB8E26" w14:textId="77777777" w:rsidR="004F1B1F" w:rsidRPr="004F1B1F" w:rsidRDefault="004F1B1F" w:rsidP="004F1B1F">
      <w:pPr>
        <w:spacing w:line="240" w:lineRule="auto"/>
        <w:rPr>
          <w:rFonts w:cs="Arial"/>
          <w:color w:val="000000"/>
          <w:szCs w:val="22"/>
        </w:rPr>
      </w:pPr>
      <w:r w:rsidRPr="004F1B1F">
        <w:rPr>
          <w:rFonts w:cs="Arial"/>
          <w:color w:val="000000"/>
          <w:szCs w:val="22"/>
        </w:rPr>
        <w:t xml:space="preserve">Bei der ersten Variante ist der Benutzer selbst für den Schutz seiner Daten zuständig, da die Daten lokal bleiben. Bei der dritten Variante kann er aktiv die Verantwortung übernehmen </w:t>
      </w:r>
      <w:r w:rsidRPr="004F1B1F">
        <w:rPr>
          <w:rFonts w:cs="Arial"/>
          <w:color w:val="000000"/>
          <w:szCs w:val="22"/>
        </w:rPr>
        <w:lastRenderedPageBreak/>
        <w:t>(selbst hosten). Trotzdem muss bei der Entwicklung der Varianten zwei und drei Wert auf Sicherheit gelegt werden. Es müssen die "Wissensdaten" und Benutzeraccounts verwaltet werden.</w:t>
      </w:r>
    </w:p>
    <w:p w14:paraId="71892D8E" w14:textId="77777777" w:rsidR="008A69CB" w:rsidRPr="00231883" w:rsidRDefault="008A69CB" w:rsidP="00390FAC">
      <w:pPr>
        <w:pStyle w:val="TextCDB"/>
        <w:rPr>
          <w:lang w:val="de-CH"/>
        </w:rPr>
      </w:pPr>
    </w:p>
    <w:p w14:paraId="36A59434" w14:textId="77777777" w:rsidR="00C916D1" w:rsidRDefault="00C916D1" w:rsidP="00C916D1">
      <w:pPr>
        <w:pStyle w:val="berschrift2"/>
      </w:pPr>
      <w:bookmarkStart w:id="49" w:name="_Toc350761853"/>
      <w:bookmarkStart w:id="50" w:name="_Toc377971970"/>
      <w:bookmarkStart w:id="51" w:name="_Toc493098398"/>
      <w:r>
        <w:t>Mittelbedarf</w:t>
      </w:r>
      <w:bookmarkEnd w:id="49"/>
      <w:bookmarkEnd w:id="50"/>
      <w:bookmarkEnd w:id="51"/>
    </w:p>
    <w:p w14:paraId="09334CDC" w14:textId="77777777" w:rsidR="00C916D1" w:rsidRPr="00CE7940" w:rsidRDefault="00C916D1" w:rsidP="00CE7940">
      <w:pPr>
        <w:pStyle w:val="Verzeichnis1"/>
      </w:pPr>
      <w:r w:rsidRPr="00CE7940">
        <w:t>Kosten (CHF)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9"/>
        <w:gridCol w:w="1865"/>
      </w:tblGrid>
      <w:tr w:rsidR="00C916D1" w14:paraId="793CD3D2" w14:textId="77777777" w:rsidTr="00586C89">
        <w:trPr>
          <w:tblHeader/>
        </w:trPr>
        <w:tc>
          <w:tcPr>
            <w:tcW w:w="2779" w:type="dxa"/>
            <w:tcBorders>
              <w:top w:val="single" w:sz="4" w:space="0" w:color="auto"/>
              <w:left w:val="single" w:sz="4" w:space="0" w:color="auto"/>
              <w:bottom w:val="single" w:sz="4" w:space="0" w:color="auto"/>
              <w:right w:val="single" w:sz="4" w:space="0" w:color="auto"/>
            </w:tcBorders>
            <w:shd w:val="clear" w:color="auto" w:fill="D9D9D9"/>
          </w:tcPr>
          <w:p w14:paraId="10184FB8" w14:textId="77777777" w:rsidR="00C916D1" w:rsidRDefault="00C916D1" w:rsidP="00586C89">
            <w:pPr>
              <w:pStyle w:val="TextCDB"/>
              <w:rPr>
                <w:lang w:val="de-CH"/>
              </w:rPr>
            </w:pPr>
            <w:r>
              <w:rPr>
                <w:lang w:val="de-CH"/>
              </w:rPr>
              <w:t>Phase</w:t>
            </w:r>
          </w:p>
        </w:tc>
        <w:tc>
          <w:tcPr>
            <w:tcW w:w="1865" w:type="dxa"/>
            <w:tcBorders>
              <w:top w:val="single" w:sz="4" w:space="0" w:color="auto"/>
              <w:left w:val="single" w:sz="4" w:space="0" w:color="auto"/>
              <w:bottom w:val="single" w:sz="4" w:space="0" w:color="auto"/>
              <w:right w:val="single" w:sz="4" w:space="0" w:color="auto"/>
            </w:tcBorders>
            <w:shd w:val="clear" w:color="auto" w:fill="D9D9D9"/>
          </w:tcPr>
          <w:p w14:paraId="0FB6F760" w14:textId="77777777" w:rsidR="00C916D1" w:rsidRDefault="00C916D1" w:rsidP="00586C89">
            <w:pPr>
              <w:pStyle w:val="TextCDB"/>
              <w:jc w:val="right"/>
              <w:rPr>
                <w:lang w:val="de-CH"/>
              </w:rPr>
            </w:pPr>
            <w:r>
              <w:rPr>
                <w:lang w:val="de-CH"/>
              </w:rPr>
              <w:t>Geplant</w:t>
            </w:r>
          </w:p>
        </w:tc>
      </w:tr>
      <w:tr w:rsidR="00C916D1" w14:paraId="69F2D8EB" w14:textId="77777777" w:rsidTr="00586C89">
        <w:tc>
          <w:tcPr>
            <w:tcW w:w="2779" w:type="dxa"/>
            <w:tcBorders>
              <w:top w:val="single" w:sz="4" w:space="0" w:color="auto"/>
            </w:tcBorders>
            <w:shd w:val="clear" w:color="auto" w:fill="auto"/>
          </w:tcPr>
          <w:p w14:paraId="2D97171A" w14:textId="77777777" w:rsidR="00C916D1" w:rsidRDefault="00C916D1" w:rsidP="00586C89">
            <w:pPr>
              <w:pStyle w:val="TextCDB"/>
              <w:rPr>
                <w:lang w:val="de-CH"/>
              </w:rPr>
            </w:pPr>
            <w:r>
              <w:rPr>
                <w:lang w:val="de-CH"/>
              </w:rPr>
              <w:t>Initialisierung*</w:t>
            </w:r>
          </w:p>
        </w:tc>
        <w:tc>
          <w:tcPr>
            <w:tcW w:w="1865" w:type="dxa"/>
            <w:tcBorders>
              <w:top w:val="single" w:sz="4" w:space="0" w:color="auto"/>
            </w:tcBorders>
            <w:shd w:val="clear" w:color="auto" w:fill="auto"/>
          </w:tcPr>
          <w:p w14:paraId="185E0502" w14:textId="77777777" w:rsidR="00C916D1" w:rsidRDefault="00CE7940" w:rsidP="00586C89">
            <w:pPr>
              <w:pStyle w:val="FormatvorlageTextCDBKursivRechts"/>
              <w:rPr>
                <w:lang w:val="de-CH"/>
              </w:rPr>
            </w:pPr>
            <w:r>
              <w:rPr>
                <w:i w:val="0"/>
                <w:lang w:val="de-CH"/>
              </w:rPr>
              <w:t>0</w:t>
            </w:r>
            <w:r w:rsidR="00C916D1">
              <w:rPr>
                <w:lang w:val="de-CH"/>
              </w:rPr>
              <w:t xml:space="preserve"> </w:t>
            </w:r>
          </w:p>
        </w:tc>
      </w:tr>
      <w:tr w:rsidR="00C916D1" w14:paraId="4CEC3680" w14:textId="77777777" w:rsidTr="00586C89">
        <w:tc>
          <w:tcPr>
            <w:tcW w:w="2779" w:type="dxa"/>
            <w:shd w:val="clear" w:color="auto" w:fill="auto"/>
          </w:tcPr>
          <w:p w14:paraId="24789C3E" w14:textId="77777777" w:rsidR="00C916D1" w:rsidRDefault="00C916D1" w:rsidP="00586C89">
            <w:pPr>
              <w:pStyle w:val="TextCDB"/>
              <w:rPr>
                <w:lang w:val="de-CH"/>
              </w:rPr>
            </w:pPr>
            <w:r>
              <w:rPr>
                <w:lang w:val="de-CH"/>
              </w:rPr>
              <w:t>Konzept</w:t>
            </w:r>
          </w:p>
        </w:tc>
        <w:tc>
          <w:tcPr>
            <w:tcW w:w="1865" w:type="dxa"/>
            <w:shd w:val="clear" w:color="auto" w:fill="auto"/>
          </w:tcPr>
          <w:p w14:paraId="420ECD71" w14:textId="77777777" w:rsidR="00C916D1" w:rsidRDefault="00CE7940" w:rsidP="00586C89">
            <w:pPr>
              <w:pStyle w:val="TextCDB"/>
              <w:jc w:val="right"/>
              <w:rPr>
                <w:lang w:val="de-CH"/>
              </w:rPr>
            </w:pPr>
            <w:r>
              <w:rPr>
                <w:lang w:val="de-CH"/>
              </w:rPr>
              <w:t>0</w:t>
            </w:r>
          </w:p>
        </w:tc>
      </w:tr>
      <w:tr w:rsidR="00C916D1" w14:paraId="73E1063B" w14:textId="77777777" w:rsidTr="00586C89">
        <w:tc>
          <w:tcPr>
            <w:tcW w:w="2779" w:type="dxa"/>
            <w:shd w:val="clear" w:color="auto" w:fill="auto"/>
          </w:tcPr>
          <w:p w14:paraId="1CF3AD29" w14:textId="77777777" w:rsidR="00C916D1" w:rsidRDefault="00C916D1" w:rsidP="00586C89">
            <w:pPr>
              <w:pStyle w:val="TextCDB"/>
              <w:rPr>
                <w:lang w:val="de-CH"/>
              </w:rPr>
            </w:pPr>
            <w:r>
              <w:rPr>
                <w:lang w:val="de-CH"/>
              </w:rPr>
              <w:t>Realisierung</w:t>
            </w:r>
          </w:p>
        </w:tc>
        <w:tc>
          <w:tcPr>
            <w:tcW w:w="1865" w:type="dxa"/>
            <w:shd w:val="clear" w:color="auto" w:fill="auto"/>
          </w:tcPr>
          <w:p w14:paraId="4B46BD82" w14:textId="77777777" w:rsidR="00C916D1" w:rsidRDefault="00CE7940" w:rsidP="00586C89">
            <w:pPr>
              <w:pStyle w:val="TextCDB"/>
              <w:jc w:val="right"/>
              <w:rPr>
                <w:lang w:val="de-CH"/>
              </w:rPr>
            </w:pPr>
            <w:r>
              <w:rPr>
                <w:lang w:val="de-CH"/>
              </w:rPr>
              <w:t>0</w:t>
            </w:r>
          </w:p>
        </w:tc>
      </w:tr>
      <w:tr w:rsidR="00C916D1" w14:paraId="7B937FE7" w14:textId="77777777" w:rsidTr="00586C89">
        <w:tc>
          <w:tcPr>
            <w:tcW w:w="2779" w:type="dxa"/>
            <w:shd w:val="clear" w:color="auto" w:fill="auto"/>
          </w:tcPr>
          <w:p w14:paraId="1AB8F5C1" w14:textId="77777777" w:rsidR="00C916D1" w:rsidRDefault="00C916D1" w:rsidP="00586C89">
            <w:pPr>
              <w:pStyle w:val="TextCDB"/>
              <w:rPr>
                <w:lang w:val="de-CH"/>
              </w:rPr>
            </w:pPr>
            <w:r>
              <w:rPr>
                <w:lang w:val="de-CH"/>
              </w:rPr>
              <w:t>Einführung</w:t>
            </w:r>
          </w:p>
        </w:tc>
        <w:tc>
          <w:tcPr>
            <w:tcW w:w="1865" w:type="dxa"/>
            <w:shd w:val="clear" w:color="auto" w:fill="auto"/>
          </w:tcPr>
          <w:p w14:paraId="44B8AB61" w14:textId="77777777" w:rsidR="00C916D1" w:rsidRDefault="00CE7940" w:rsidP="00586C89">
            <w:pPr>
              <w:pStyle w:val="TextCDB"/>
              <w:jc w:val="right"/>
              <w:rPr>
                <w:lang w:val="de-CH"/>
              </w:rPr>
            </w:pPr>
            <w:r>
              <w:rPr>
                <w:lang w:val="de-CH"/>
              </w:rPr>
              <w:t>0</w:t>
            </w:r>
          </w:p>
        </w:tc>
      </w:tr>
      <w:tr w:rsidR="00C916D1" w14:paraId="44882FFB" w14:textId="77777777" w:rsidTr="00586C89">
        <w:tc>
          <w:tcPr>
            <w:tcW w:w="2779" w:type="dxa"/>
            <w:shd w:val="clear" w:color="auto" w:fill="auto"/>
          </w:tcPr>
          <w:p w14:paraId="649EAEB0" w14:textId="77777777" w:rsidR="00C916D1" w:rsidRDefault="00C916D1" w:rsidP="00586C89">
            <w:pPr>
              <w:pStyle w:val="TextCDB"/>
              <w:rPr>
                <w:lang w:val="de-CH"/>
              </w:rPr>
            </w:pPr>
            <w:r>
              <w:rPr>
                <w:lang w:val="de-CH"/>
              </w:rPr>
              <w:t>Total</w:t>
            </w:r>
          </w:p>
        </w:tc>
        <w:tc>
          <w:tcPr>
            <w:tcW w:w="1865" w:type="dxa"/>
            <w:shd w:val="clear" w:color="auto" w:fill="auto"/>
          </w:tcPr>
          <w:p w14:paraId="36A073D3" w14:textId="77777777" w:rsidR="00C916D1" w:rsidRDefault="00CE7940" w:rsidP="00586C89">
            <w:pPr>
              <w:pStyle w:val="TextCDB"/>
              <w:jc w:val="right"/>
              <w:rPr>
                <w:lang w:val="de-CH"/>
              </w:rPr>
            </w:pPr>
            <w:r>
              <w:rPr>
                <w:lang w:val="de-CH"/>
              </w:rPr>
              <w:t>0</w:t>
            </w:r>
          </w:p>
        </w:tc>
      </w:tr>
    </w:tbl>
    <w:p w14:paraId="37A59137" w14:textId="77777777" w:rsidR="00CE7940" w:rsidRDefault="00C916D1" w:rsidP="00CE7940">
      <w:pPr>
        <w:pStyle w:val="TextCDB"/>
        <w:rPr>
          <w:lang w:val="de-CH"/>
        </w:rPr>
      </w:pPr>
      <w:r>
        <w:rPr>
          <w:lang w:val="de-CH"/>
        </w:rPr>
        <w:t>*Vorleistung (IST)</w:t>
      </w:r>
    </w:p>
    <w:p w14:paraId="65C0CD6F" w14:textId="77777777" w:rsidR="00CE7940" w:rsidRDefault="00CE7940" w:rsidP="00CE7940">
      <w:pPr>
        <w:pStyle w:val="TextCDB"/>
        <w:rPr>
          <w:lang w:val="de-CH"/>
        </w:rPr>
      </w:pPr>
    </w:p>
    <w:p w14:paraId="30960F17" w14:textId="77777777" w:rsidR="00C916D1" w:rsidRPr="004F422E" w:rsidRDefault="00E12CD1" w:rsidP="00E12CD1">
      <w:pPr>
        <w:pStyle w:val="TextCDB"/>
        <w:tabs>
          <w:tab w:val="left" w:pos="3539"/>
        </w:tabs>
        <w:rPr>
          <w:b/>
        </w:rPr>
      </w:pPr>
      <w:r>
        <w:rPr>
          <w:b/>
        </w:rPr>
        <w:t>Personalaufwand</w:t>
      </w:r>
    </w:p>
    <w:p w14:paraId="07CDB130" w14:textId="4D29524D" w:rsidR="00CE7940" w:rsidRDefault="00CE7940" w:rsidP="00CE7940">
      <w:pPr>
        <w:rPr>
          <w:lang w:eastAsia="de-DE"/>
        </w:rPr>
      </w:pPr>
      <w:r>
        <w:rPr>
          <w:lang w:eastAsia="de-DE"/>
        </w:rPr>
        <w:t>Es ist vorgesehen, das</w:t>
      </w:r>
      <w:del w:id="52" w:author="Georg Ninck" w:date="2017-09-18T07:57:00Z">
        <w:r w:rsidDel="006B0F73">
          <w:rPr>
            <w:lang w:eastAsia="de-DE"/>
          </w:rPr>
          <w:delText>s</w:delText>
        </w:r>
      </w:del>
      <w:r>
        <w:rPr>
          <w:lang w:eastAsia="de-DE"/>
        </w:rPr>
        <w:t xml:space="preserve"> ganze Projekt im Modul 306 durchzuführen.</w:t>
      </w:r>
    </w:p>
    <w:p w14:paraId="79132B04" w14:textId="77777777" w:rsidR="004F422E" w:rsidRDefault="004F422E" w:rsidP="00CE7940">
      <w:pPr>
        <w:rPr>
          <w:lang w:eastAsia="de-DE"/>
        </w:rPr>
      </w:pPr>
      <w:r>
        <w:rPr>
          <w:lang w:eastAsia="de-DE"/>
        </w:rPr>
        <w:t xml:space="preserve">Bis zur Abgabe des Projekts stehen uns noch </w:t>
      </w:r>
      <w:r w:rsidR="00B561A5">
        <w:rPr>
          <w:lang w:eastAsia="de-DE"/>
        </w:rPr>
        <w:t>9</w:t>
      </w:r>
      <w:r>
        <w:rPr>
          <w:lang w:eastAsia="de-DE"/>
        </w:rPr>
        <w:t xml:space="preserve">x4 Lektionen zur Verfügung bzw. </w:t>
      </w:r>
      <w:r w:rsidR="003824CB">
        <w:rPr>
          <w:lang w:eastAsia="de-DE"/>
        </w:rPr>
        <w:t>108</w:t>
      </w:r>
      <w:r>
        <w:rPr>
          <w:lang w:eastAsia="de-DE"/>
        </w:rPr>
        <w:t xml:space="preserve"> Personenstunden. </w:t>
      </w:r>
      <w:r w:rsidR="0095530E">
        <w:rPr>
          <w:lang w:eastAsia="de-DE"/>
        </w:rPr>
        <w:t xml:space="preserve">Davon sind </w:t>
      </w:r>
      <w:r w:rsidR="003824CB">
        <w:rPr>
          <w:lang w:eastAsia="de-DE"/>
        </w:rPr>
        <w:t>18</w:t>
      </w:r>
      <w:r w:rsidR="002D6128">
        <w:rPr>
          <w:lang w:eastAsia="de-DE"/>
        </w:rPr>
        <w:t xml:space="preserve"> Stunde</w:t>
      </w:r>
      <w:r w:rsidR="0095530E">
        <w:rPr>
          <w:lang w:eastAsia="de-DE"/>
        </w:rPr>
        <w:t>n für die Theorie</w:t>
      </w:r>
      <w:r w:rsidR="002D6128">
        <w:rPr>
          <w:lang w:eastAsia="de-DE"/>
        </w:rPr>
        <w:t>. Somit stehen</w:t>
      </w:r>
      <w:r w:rsidR="002B7AF3">
        <w:rPr>
          <w:lang w:eastAsia="de-DE"/>
        </w:rPr>
        <w:t xml:space="preserve"> </w:t>
      </w:r>
      <w:r w:rsidR="003001F8">
        <w:rPr>
          <w:lang w:eastAsia="de-DE"/>
        </w:rPr>
        <w:t>90</w:t>
      </w:r>
      <w:r w:rsidR="002D6128">
        <w:rPr>
          <w:lang w:eastAsia="de-DE"/>
        </w:rPr>
        <w:t xml:space="preserve"> Personenstunden für die Konzeption, Realisierung und Einführung, zur Verfügung.</w:t>
      </w:r>
      <w:r w:rsidR="001B4F7D">
        <w:rPr>
          <w:lang w:eastAsia="de-DE"/>
        </w:rPr>
        <w:t xml:space="preserve"> </w:t>
      </w:r>
    </w:p>
    <w:p w14:paraId="6F663B93" w14:textId="77777777" w:rsidR="00A65A71" w:rsidRPr="00CE7940" w:rsidRDefault="00A65A71" w:rsidP="00CE7940">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9"/>
        <w:gridCol w:w="1865"/>
      </w:tblGrid>
      <w:tr w:rsidR="00C916D1" w14:paraId="4F178271" w14:textId="77777777" w:rsidTr="00586C89">
        <w:trPr>
          <w:tblHeader/>
        </w:trPr>
        <w:tc>
          <w:tcPr>
            <w:tcW w:w="2779" w:type="dxa"/>
            <w:tcBorders>
              <w:top w:val="single" w:sz="4" w:space="0" w:color="auto"/>
              <w:left w:val="single" w:sz="4" w:space="0" w:color="auto"/>
              <w:bottom w:val="single" w:sz="4" w:space="0" w:color="auto"/>
              <w:right w:val="single" w:sz="4" w:space="0" w:color="auto"/>
            </w:tcBorders>
            <w:shd w:val="clear" w:color="auto" w:fill="D9D9D9"/>
          </w:tcPr>
          <w:p w14:paraId="400871CF" w14:textId="77777777" w:rsidR="00C916D1" w:rsidRDefault="00C916D1" w:rsidP="00586C89">
            <w:pPr>
              <w:pStyle w:val="TextCDB"/>
              <w:rPr>
                <w:lang w:val="de-CH"/>
              </w:rPr>
            </w:pPr>
            <w:r>
              <w:rPr>
                <w:lang w:val="de-CH"/>
              </w:rPr>
              <w:t>Phase</w:t>
            </w:r>
          </w:p>
        </w:tc>
        <w:tc>
          <w:tcPr>
            <w:tcW w:w="1865" w:type="dxa"/>
            <w:tcBorders>
              <w:top w:val="single" w:sz="4" w:space="0" w:color="auto"/>
              <w:left w:val="single" w:sz="4" w:space="0" w:color="auto"/>
              <w:bottom w:val="single" w:sz="4" w:space="0" w:color="auto"/>
              <w:right w:val="single" w:sz="4" w:space="0" w:color="auto"/>
            </w:tcBorders>
            <w:shd w:val="clear" w:color="auto" w:fill="D9D9D9"/>
          </w:tcPr>
          <w:p w14:paraId="1F02F256" w14:textId="77777777" w:rsidR="00C916D1" w:rsidRDefault="00C916D1" w:rsidP="00586C89">
            <w:pPr>
              <w:pStyle w:val="TextCDB"/>
              <w:jc w:val="right"/>
              <w:rPr>
                <w:lang w:val="de-CH"/>
              </w:rPr>
            </w:pPr>
            <w:r>
              <w:rPr>
                <w:lang w:val="de-CH"/>
              </w:rPr>
              <w:t xml:space="preserve">Geplant </w:t>
            </w:r>
          </w:p>
        </w:tc>
      </w:tr>
      <w:tr w:rsidR="00C916D1" w14:paraId="41B5B3DC" w14:textId="77777777" w:rsidTr="00586C89">
        <w:tc>
          <w:tcPr>
            <w:tcW w:w="2779" w:type="dxa"/>
            <w:tcBorders>
              <w:top w:val="single" w:sz="4" w:space="0" w:color="auto"/>
            </w:tcBorders>
            <w:shd w:val="clear" w:color="auto" w:fill="auto"/>
          </w:tcPr>
          <w:p w14:paraId="53F4018A" w14:textId="77777777" w:rsidR="00C916D1" w:rsidRDefault="00C916D1" w:rsidP="00586C89">
            <w:pPr>
              <w:pStyle w:val="TextCDB"/>
              <w:rPr>
                <w:lang w:val="de-CH"/>
              </w:rPr>
            </w:pPr>
            <w:r>
              <w:rPr>
                <w:lang w:val="de-CH"/>
              </w:rPr>
              <w:t>Initialisierung*</w:t>
            </w:r>
          </w:p>
        </w:tc>
        <w:tc>
          <w:tcPr>
            <w:tcW w:w="1865" w:type="dxa"/>
            <w:tcBorders>
              <w:top w:val="single" w:sz="4" w:space="0" w:color="auto"/>
            </w:tcBorders>
            <w:shd w:val="clear" w:color="auto" w:fill="auto"/>
          </w:tcPr>
          <w:p w14:paraId="52EBF8D4" w14:textId="77777777" w:rsidR="00C916D1" w:rsidRPr="00ED591E" w:rsidRDefault="00554AA7" w:rsidP="00586C89">
            <w:pPr>
              <w:pStyle w:val="FormatvorlageTextCDBKursivRechts"/>
              <w:rPr>
                <w:i w:val="0"/>
                <w:lang w:val="de-CH"/>
              </w:rPr>
            </w:pPr>
            <w:r>
              <w:rPr>
                <w:i w:val="0"/>
                <w:lang w:val="de-CH"/>
              </w:rPr>
              <w:t>30</w:t>
            </w:r>
            <w:r w:rsidR="00C916D1" w:rsidRPr="00ED591E">
              <w:rPr>
                <w:i w:val="0"/>
                <w:lang w:val="de-CH"/>
              </w:rPr>
              <w:t xml:space="preserve"> </w:t>
            </w:r>
          </w:p>
        </w:tc>
      </w:tr>
      <w:tr w:rsidR="00C916D1" w14:paraId="0C295DD8" w14:textId="77777777" w:rsidTr="00586C89">
        <w:tc>
          <w:tcPr>
            <w:tcW w:w="2779" w:type="dxa"/>
            <w:shd w:val="clear" w:color="auto" w:fill="auto"/>
          </w:tcPr>
          <w:p w14:paraId="72C1C667" w14:textId="77777777" w:rsidR="00C916D1" w:rsidRDefault="00C916D1" w:rsidP="00586C89">
            <w:pPr>
              <w:pStyle w:val="TextCDB"/>
              <w:rPr>
                <w:lang w:val="de-CH"/>
              </w:rPr>
            </w:pPr>
            <w:r>
              <w:rPr>
                <w:lang w:val="de-CH"/>
              </w:rPr>
              <w:t>Konzept</w:t>
            </w:r>
          </w:p>
        </w:tc>
        <w:tc>
          <w:tcPr>
            <w:tcW w:w="1865" w:type="dxa"/>
            <w:shd w:val="clear" w:color="auto" w:fill="auto"/>
          </w:tcPr>
          <w:p w14:paraId="0EE54233" w14:textId="77777777" w:rsidR="00C916D1" w:rsidRPr="00ED591E" w:rsidRDefault="006A7284" w:rsidP="00586C89">
            <w:pPr>
              <w:pStyle w:val="TextCDB"/>
              <w:jc w:val="right"/>
              <w:rPr>
                <w:lang w:val="de-CH"/>
              </w:rPr>
            </w:pPr>
            <w:r>
              <w:rPr>
                <w:lang w:val="de-CH"/>
              </w:rPr>
              <w:t>3</w:t>
            </w:r>
            <w:r w:rsidR="00B561A5">
              <w:rPr>
                <w:lang w:val="de-CH"/>
              </w:rPr>
              <w:t>0</w:t>
            </w:r>
          </w:p>
        </w:tc>
      </w:tr>
      <w:tr w:rsidR="00C916D1" w14:paraId="06F91DA9" w14:textId="77777777" w:rsidTr="00586C89">
        <w:tc>
          <w:tcPr>
            <w:tcW w:w="2779" w:type="dxa"/>
            <w:shd w:val="clear" w:color="auto" w:fill="auto"/>
          </w:tcPr>
          <w:p w14:paraId="2A01ED9A" w14:textId="77777777" w:rsidR="00C916D1" w:rsidRDefault="00C916D1" w:rsidP="00586C89">
            <w:pPr>
              <w:pStyle w:val="TextCDB"/>
              <w:rPr>
                <w:lang w:val="de-CH"/>
              </w:rPr>
            </w:pPr>
            <w:r>
              <w:rPr>
                <w:lang w:val="de-CH"/>
              </w:rPr>
              <w:t>Realisierung</w:t>
            </w:r>
          </w:p>
        </w:tc>
        <w:tc>
          <w:tcPr>
            <w:tcW w:w="1865" w:type="dxa"/>
            <w:shd w:val="clear" w:color="auto" w:fill="auto"/>
          </w:tcPr>
          <w:p w14:paraId="27050763" w14:textId="77777777" w:rsidR="00C916D1" w:rsidRPr="00ED591E" w:rsidRDefault="006A7284" w:rsidP="00586C89">
            <w:pPr>
              <w:pStyle w:val="TextCDB"/>
              <w:jc w:val="right"/>
              <w:rPr>
                <w:lang w:val="de-CH"/>
              </w:rPr>
            </w:pPr>
            <w:r>
              <w:rPr>
                <w:lang w:val="de-CH"/>
              </w:rPr>
              <w:t>4</w:t>
            </w:r>
            <w:r w:rsidR="00B561A5">
              <w:rPr>
                <w:lang w:val="de-CH"/>
              </w:rPr>
              <w:t>0</w:t>
            </w:r>
          </w:p>
        </w:tc>
      </w:tr>
      <w:tr w:rsidR="00C916D1" w14:paraId="4BD072BF" w14:textId="77777777" w:rsidTr="00586C89">
        <w:tc>
          <w:tcPr>
            <w:tcW w:w="2779" w:type="dxa"/>
            <w:shd w:val="clear" w:color="auto" w:fill="auto"/>
          </w:tcPr>
          <w:p w14:paraId="1DF394D1" w14:textId="77777777" w:rsidR="00C916D1" w:rsidRDefault="00C916D1" w:rsidP="00586C89">
            <w:pPr>
              <w:pStyle w:val="TextCDB"/>
              <w:rPr>
                <w:lang w:val="de-CH"/>
              </w:rPr>
            </w:pPr>
            <w:r>
              <w:rPr>
                <w:lang w:val="de-CH"/>
              </w:rPr>
              <w:t>Einführung</w:t>
            </w:r>
          </w:p>
        </w:tc>
        <w:tc>
          <w:tcPr>
            <w:tcW w:w="1865" w:type="dxa"/>
            <w:shd w:val="clear" w:color="auto" w:fill="auto"/>
          </w:tcPr>
          <w:p w14:paraId="24A0E726" w14:textId="77777777" w:rsidR="00C916D1" w:rsidRPr="00ED591E" w:rsidRDefault="00B561A5" w:rsidP="00586C89">
            <w:pPr>
              <w:pStyle w:val="TextCDB"/>
              <w:jc w:val="right"/>
              <w:rPr>
                <w:lang w:val="de-CH"/>
              </w:rPr>
            </w:pPr>
            <w:r>
              <w:rPr>
                <w:lang w:val="de-CH"/>
              </w:rPr>
              <w:t>2</w:t>
            </w:r>
            <w:r w:rsidR="006A7284">
              <w:rPr>
                <w:lang w:val="de-CH"/>
              </w:rPr>
              <w:t>0</w:t>
            </w:r>
          </w:p>
        </w:tc>
      </w:tr>
      <w:tr w:rsidR="00C916D1" w14:paraId="086F2A48" w14:textId="77777777" w:rsidTr="00586C89">
        <w:tc>
          <w:tcPr>
            <w:tcW w:w="2779" w:type="dxa"/>
            <w:shd w:val="clear" w:color="auto" w:fill="auto"/>
          </w:tcPr>
          <w:p w14:paraId="16CEF057" w14:textId="77777777" w:rsidR="00C916D1" w:rsidRDefault="00C916D1" w:rsidP="00586C89">
            <w:pPr>
              <w:pStyle w:val="TextCDB"/>
              <w:rPr>
                <w:lang w:val="de-CH"/>
              </w:rPr>
            </w:pPr>
            <w:r>
              <w:rPr>
                <w:lang w:val="de-CH"/>
              </w:rPr>
              <w:t>Total</w:t>
            </w:r>
          </w:p>
        </w:tc>
        <w:tc>
          <w:tcPr>
            <w:tcW w:w="1865" w:type="dxa"/>
            <w:shd w:val="clear" w:color="auto" w:fill="auto"/>
          </w:tcPr>
          <w:p w14:paraId="1BE7031D" w14:textId="77777777" w:rsidR="00C916D1" w:rsidRPr="00ED591E" w:rsidRDefault="00B561A5" w:rsidP="00586C89">
            <w:pPr>
              <w:pStyle w:val="TextCDB"/>
              <w:jc w:val="right"/>
              <w:rPr>
                <w:lang w:val="de-CH"/>
              </w:rPr>
            </w:pPr>
            <w:r>
              <w:rPr>
                <w:lang w:val="de-CH"/>
              </w:rPr>
              <w:t>120</w:t>
            </w:r>
          </w:p>
        </w:tc>
      </w:tr>
    </w:tbl>
    <w:p w14:paraId="2BB5CF38" w14:textId="77777777" w:rsidR="00C916D1" w:rsidRDefault="00C916D1" w:rsidP="00C916D1">
      <w:pPr>
        <w:pStyle w:val="TextCDB"/>
        <w:rPr>
          <w:lang w:val="de-CH"/>
        </w:rPr>
      </w:pPr>
      <w:r>
        <w:rPr>
          <w:lang w:val="de-CH"/>
        </w:rPr>
        <w:t>*Vorleistung (IST)</w:t>
      </w:r>
    </w:p>
    <w:p w14:paraId="78DB609F" w14:textId="77777777" w:rsidR="00C916D1" w:rsidRDefault="00C916D1" w:rsidP="00C916D1">
      <w:pPr>
        <w:pStyle w:val="TextCDB"/>
        <w:rPr>
          <w:lang w:val="de-CH"/>
        </w:rPr>
      </w:pPr>
    </w:p>
    <w:p w14:paraId="1316A655" w14:textId="77777777" w:rsidR="00C916D1" w:rsidRDefault="00C916D1" w:rsidP="00C916D1">
      <w:pPr>
        <w:pStyle w:val="TextCDB"/>
        <w:rPr>
          <w:b/>
          <w:lang w:val="de-CH" w:eastAsia="de-CH"/>
        </w:rPr>
      </w:pPr>
      <w:r>
        <w:rPr>
          <w:b/>
          <w:lang w:val="de-CH" w:eastAsia="de-CH"/>
        </w:rPr>
        <w:t>Sachmittel</w:t>
      </w:r>
    </w:p>
    <w:p w14:paraId="66F7B403" w14:textId="4862E7DE" w:rsidR="0029033F" w:rsidRDefault="0029033F" w:rsidP="00C916D1">
      <w:pPr>
        <w:pStyle w:val="TextCDB"/>
        <w:rPr>
          <w:lang w:val="de-CH"/>
        </w:rPr>
      </w:pPr>
      <w:r w:rsidRPr="005413BD">
        <w:rPr>
          <w:lang w:val="de-CH"/>
        </w:rPr>
        <w:t xml:space="preserve">Der Raum wird in der GIBB von der GIBB bereitgestellt. Auch wird ein Meeting-Raum im BIT verwendet. Die IT-Infrastruktur ist vorhanden. </w:t>
      </w:r>
      <w:r w:rsidRPr="0029033F">
        <w:rPr>
          <w:lang w:val="de-CH"/>
        </w:rPr>
        <w:t xml:space="preserve">Die Entwicklung der </w:t>
      </w:r>
      <w:r>
        <w:rPr>
          <w:lang w:val="de-CH"/>
        </w:rPr>
        <w:t xml:space="preserve">Software soll auch </w:t>
      </w:r>
      <w:del w:id="53" w:author="Georg Ninck" w:date="2017-09-18T07:58:00Z">
        <w:r w:rsidDel="00E53702">
          <w:rPr>
            <w:lang w:val="de-CH"/>
          </w:rPr>
          <w:delText>O</w:delText>
        </w:r>
      </w:del>
      <w:ins w:id="54" w:author="Georg Ninck" w:date="2017-09-18T07:58:00Z">
        <w:r w:rsidR="00E53702">
          <w:rPr>
            <w:lang w:val="de-CH"/>
          </w:rPr>
          <w:t>o</w:t>
        </w:r>
      </w:ins>
      <w:r>
        <w:rPr>
          <w:lang w:val="de-CH"/>
        </w:rPr>
        <w:t>rtsunabhängig weitergeführt werden. Dazu bietet sich ein Notebook</w:t>
      </w:r>
      <w:ins w:id="55" w:author="Georg Ninck" w:date="2017-09-18T07:58:00Z">
        <w:r w:rsidR="00E53702">
          <w:rPr>
            <w:lang w:val="de-CH"/>
          </w:rPr>
          <w:t xml:space="preserve"> an</w:t>
        </w:r>
      </w:ins>
      <w:r>
        <w:rPr>
          <w:lang w:val="de-CH"/>
        </w:rPr>
        <w:t xml:space="preserve">, welches mit den benötigten Softwares konfiguriert werden muss. Wenn kein Notebook zur Verfügung steht, muss die vmWP2 für dieses Projekt konfiguriert werden. </w:t>
      </w:r>
    </w:p>
    <w:p w14:paraId="47C1CC94" w14:textId="77777777" w:rsidR="0029033F" w:rsidRDefault="0029033F" w:rsidP="0029033F">
      <w:pPr>
        <w:pStyle w:val="TextCDB"/>
        <w:numPr>
          <w:ilvl w:val="0"/>
          <w:numId w:val="22"/>
        </w:numPr>
        <w:rPr>
          <w:lang w:val="de-CH"/>
        </w:rPr>
      </w:pPr>
      <w:r>
        <w:rPr>
          <w:lang w:val="de-CH"/>
        </w:rPr>
        <w:t>Windows 10</w:t>
      </w:r>
    </w:p>
    <w:p w14:paraId="70D21C69" w14:textId="77777777" w:rsidR="0029033F" w:rsidRDefault="0029033F" w:rsidP="0029033F">
      <w:pPr>
        <w:pStyle w:val="TextCDB"/>
        <w:numPr>
          <w:ilvl w:val="0"/>
          <w:numId w:val="22"/>
        </w:numPr>
        <w:rPr>
          <w:lang w:val="de-CH"/>
        </w:rPr>
      </w:pPr>
      <w:r>
        <w:rPr>
          <w:lang w:val="de-CH"/>
        </w:rPr>
        <w:t>Office</w:t>
      </w:r>
    </w:p>
    <w:p w14:paraId="4798CF65" w14:textId="77777777" w:rsidR="0029033F" w:rsidRDefault="0029033F" w:rsidP="0029033F">
      <w:pPr>
        <w:pStyle w:val="TextCDB"/>
        <w:numPr>
          <w:ilvl w:val="0"/>
          <w:numId w:val="22"/>
        </w:numPr>
        <w:rPr>
          <w:lang w:val="de-CH"/>
        </w:rPr>
      </w:pPr>
      <w:r>
        <w:rPr>
          <w:lang w:val="de-CH"/>
        </w:rPr>
        <w:t>Teamplanungssoftware</w:t>
      </w:r>
    </w:p>
    <w:p w14:paraId="4C593B38" w14:textId="77777777" w:rsidR="0029033F" w:rsidRDefault="0029033F" w:rsidP="0029033F">
      <w:pPr>
        <w:pStyle w:val="TextCDB"/>
        <w:numPr>
          <w:ilvl w:val="0"/>
          <w:numId w:val="22"/>
        </w:numPr>
        <w:rPr>
          <w:lang w:val="de-CH"/>
        </w:rPr>
      </w:pPr>
      <w:r>
        <w:rPr>
          <w:lang w:val="de-CH"/>
        </w:rPr>
        <w:lastRenderedPageBreak/>
        <w:t>Entwicklungsumgebung (Je nach Variante)</w:t>
      </w:r>
    </w:p>
    <w:p w14:paraId="1641B1E8" w14:textId="77777777" w:rsidR="0029033F" w:rsidRDefault="0029033F" w:rsidP="0029033F">
      <w:pPr>
        <w:pStyle w:val="TextCDB"/>
        <w:numPr>
          <w:ilvl w:val="0"/>
          <w:numId w:val="22"/>
        </w:numPr>
        <w:rPr>
          <w:lang w:val="de-CH"/>
        </w:rPr>
      </w:pPr>
      <w:r>
        <w:rPr>
          <w:lang w:val="de-CH"/>
        </w:rPr>
        <w:t>Versionskontrolle</w:t>
      </w:r>
    </w:p>
    <w:p w14:paraId="7152CD99" w14:textId="77777777" w:rsidR="0029033F" w:rsidRPr="0029033F" w:rsidRDefault="0029033F" w:rsidP="0029033F">
      <w:pPr>
        <w:pStyle w:val="TextCDB"/>
        <w:rPr>
          <w:lang w:val="de-CH"/>
        </w:rPr>
      </w:pPr>
      <w:r>
        <w:rPr>
          <w:lang w:val="de-CH"/>
        </w:rPr>
        <w:t>Die Ausbildung der beteiligten Personen, muss genügend hoch sein. Es wird aber keine Zertifizierung oder Diplome erwartet. Von den betroffenen Personen wird erwartet, dass sie selbständig Lösungswege finden und das Ziel produktiv erarbeiten.</w:t>
      </w:r>
    </w:p>
    <w:p w14:paraId="10A648E4" w14:textId="77777777" w:rsidR="00C916D1" w:rsidRDefault="00C916D1" w:rsidP="00C916D1">
      <w:pPr>
        <w:pStyle w:val="TextCDB"/>
        <w:rPr>
          <w:lang w:val="de-CH" w:eastAsia="de-CH"/>
        </w:rPr>
      </w:pPr>
    </w:p>
    <w:p w14:paraId="5647124B" w14:textId="77777777" w:rsidR="00C916D1" w:rsidRDefault="00C916D1" w:rsidP="00C916D1">
      <w:pPr>
        <w:pStyle w:val="TextCDB"/>
        <w:rPr>
          <w:b/>
          <w:lang w:val="de-CH" w:eastAsia="de-CH"/>
        </w:rPr>
      </w:pPr>
      <w:r>
        <w:rPr>
          <w:b/>
          <w:lang w:val="de-CH" w:eastAsia="de-CH"/>
        </w:rPr>
        <w:t>Dienstleistungen</w:t>
      </w:r>
    </w:p>
    <w:p w14:paraId="7F959B50" w14:textId="77777777" w:rsidR="00D679FB" w:rsidRDefault="00D679FB" w:rsidP="00C916D1">
      <w:pPr>
        <w:pStyle w:val="TextCDB"/>
        <w:rPr>
          <w:lang w:val="de-CH" w:eastAsia="de-CH"/>
        </w:rPr>
      </w:pPr>
      <w:r>
        <w:rPr>
          <w:lang w:val="de-CH" w:eastAsia="de-CH"/>
        </w:rPr>
        <w:t>Es ist nicht vorgesehen, Dienstleistung in Anspruch zu nehmen. Wenn die Software produktiv eingesetzt wird und gehostet werden soll, muss die bei einem Hoster beantragt werden. Dies ist</w:t>
      </w:r>
      <w:r w:rsidR="00E12CD1">
        <w:rPr>
          <w:lang w:val="de-CH" w:eastAsia="de-CH"/>
        </w:rPr>
        <w:t xml:space="preserve"> aber ein</w:t>
      </w:r>
      <w:r>
        <w:rPr>
          <w:lang w:val="de-CH" w:eastAsia="de-CH"/>
        </w:rPr>
        <w:t xml:space="preserve"> optional</w:t>
      </w:r>
      <w:r w:rsidR="00E12CD1">
        <w:rPr>
          <w:lang w:val="de-CH" w:eastAsia="de-CH"/>
        </w:rPr>
        <w:t>er Teil des Betriebs</w:t>
      </w:r>
      <w:r>
        <w:rPr>
          <w:lang w:val="de-CH" w:eastAsia="de-CH"/>
        </w:rPr>
        <w:t xml:space="preserve"> und gehört somit nicht mehr zu diesem Projekt.</w:t>
      </w:r>
    </w:p>
    <w:p w14:paraId="297444A0" w14:textId="77777777" w:rsidR="00C916D1" w:rsidRDefault="00C916D1" w:rsidP="00C916D1">
      <w:pPr>
        <w:pStyle w:val="TextCDB"/>
        <w:rPr>
          <w:lang w:val="de-CH" w:eastAsia="de-CH"/>
        </w:rPr>
      </w:pPr>
    </w:p>
    <w:p w14:paraId="6C796BA4" w14:textId="77777777" w:rsidR="00C916D1" w:rsidRDefault="00C916D1" w:rsidP="00C916D1">
      <w:pPr>
        <w:pStyle w:val="berschrift2"/>
      </w:pPr>
      <w:bookmarkStart w:id="56" w:name="_Toc377971972"/>
      <w:bookmarkStart w:id="57" w:name="_Toc493098399"/>
      <w:r>
        <w:t>Wirtschaftlichkeit</w:t>
      </w:r>
      <w:bookmarkEnd w:id="56"/>
      <w:bookmarkEnd w:id="57"/>
    </w:p>
    <w:p w14:paraId="0923514B" w14:textId="77777777" w:rsidR="00375A58" w:rsidRDefault="00375A58" w:rsidP="00375A58">
      <w:r>
        <w:t>Die Projektkosten von der Wissensdatenbank belaufen sich auf null Franken. Die Zeit die wir benötigen, können wir im Unterricht verrechnen. Einen kleinen Teil werden wir zu</w:t>
      </w:r>
      <w:r w:rsidR="00E12CD1">
        <w:t xml:space="preserve"> H</w:t>
      </w:r>
      <w:r>
        <w:t>ause erarbeiten.</w:t>
      </w:r>
    </w:p>
    <w:p w14:paraId="2AF24E23" w14:textId="77777777" w:rsidR="00A14F46" w:rsidRPr="00231883" w:rsidRDefault="00375A58" w:rsidP="00375A58">
      <w:r>
        <w:t>Der Nutzen hängt davon ab, ob man die Wissensdatenbank auch zweckmässig gebrauchen wird. Dies ist dann ein grosser Vorteil gegenüber den Notizen auf Blättern, da man hier das Wissen zentral und geordnet abgespeichert hat und sich das erarbeitete Wissen mit anderen teilen kann.</w:t>
      </w:r>
    </w:p>
    <w:p w14:paraId="2CAC6EC8" w14:textId="77777777" w:rsidR="008A69CB" w:rsidRPr="00231883" w:rsidRDefault="008A69CB" w:rsidP="00390FAC">
      <w:pPr>
        <w:pStyle w:val="TextCDB"/>
        <w:rPr>
          <w:lang w:val="de-CH"/>
        </w:rPr>
      </w:pPr>
    </w:p>
    <w:p w14:paraId="6E22AEDE" w14:textId="77777777" w:rsidR="00FB1D9A" w:rsidRPr="005C1CB9" w:rsidRDefault="00390FAC" w:rsidP="00FB1D9A">
      <w:pPr>
        <w:pStyle w:val="berschrift1"/>
        <w:numPr>
          <w:ilvl w:val="0"/>
          <w:numId w:val="11"/>
        </w:numPr>
      </w:pPr>
      <w:bookmarkStart w:id="58" w:name="_Toc350764397"/>
      <w:bookmarkStart w:id="59" w:name="_Toc493098400"/>
      <w:commentRangeStart w:id="60"/>
      <w:r w:rsidRPr="00231883">
        <w:t xml:space="preserve">Bewertung </w:t>
      </w:r>
      <w:commentRangeEnd w:id="60"/>
      <w:r w:rsidR="00A815DC">
        <w:rPr>
          <w:rStyle w:val="Kommentarzeichen"/>
          <w:rFonts w:cs="Times New Roman"/>
          <w:b w:val="0"/>
          <w:bCs w:val="0"/>
          <w:kern w:val="0"/>
        </w:rPr>
        <w:commentReference w:id="60"/>
      </w:r>
      <w:r w:rsidRPr="00231883">
        <w:t>der Varianten</w:t>
      </w:r>
      <w:bookmarkEnd w:id="58"/>
      <w:r w:rsidRPr="00231883">
        <w:t xml:space="preserve"> </w:t>
      </w:r>
      <w:r w:rsidR="00F66436" w:rsidRPr="00231883">
        <w:t>(Tabelle)</w:t>
      </w:r>
      <w:bookmarkEnd w:id="59"/>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37"/>
        <w:gridCol w:w="1560"/>
        <w:gridCol w:w="850"/>
        <w:gridCol w:w="1701"/>
        <w:gridCol w:w="851"/>
        <w:gridCol w:w="1842"/>
      </w:tblGrid>
      <w:tr w:rsidR="008A69CB" w14:paraId="2B8174A7" w14:textId="77777777" w:rsidTr="0036687F">
        <w:trPr>
          <w:trHeight w:val="396"/>
          <w:tblHeader/>
        </w:trPr>
        <w:tc>
          <w:tcPr>
            <w:tcW w:w="152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39B6E0A" w14:textId="77777777" w:rsidR="008A69CB" w:rsidRDefault="008A69CB" w:rsidP="0036687F">
            <w:pPr>
              <w:pStyle w:val="Textblock"/>
              <w:spacing w:before="60" w:after="60"/>
              <w:rPr>
                <w:b/>
                <w:sz w:val="18"/>
                <w:szCs w:val="18"/>
              </w:rPr>
            </w:pPr>
            <w:r>
              <w:rPr>
                <w:b/>
                <w:sz w:val="18"/>
                <w:szCs w:val="18"/>
              </w:rPr>
              <w:t>Kriterium</w:t>
            </w:r>
          </w:p>
        </w:tc>
        <w:tc>
          <w:tcPr>
            <w:tcW w:w="2297"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14:paraId="3CD944FB" w14:textId="77777777" w:rsidR="008A69CB" w:rsidRDefault="008A69CB" w:rsidP="0036687F">
            <w:pPr>
              <w:pStyle w:val="Textblock"/>
              <w:spacing w:before="60" w:after="60"/>
              <w:rPr>
                <w:b/>
                <w:sz w:val="18"/>
                <w:szCs w:val="18"/>
              </w:rPr>
            </w:pPr>
            <w:r>
              <w:rPr>
                <w:b/>
                <w:sz w:val="18"/>
                <w:szCs w:val="18"/>
              </w:rPr>
              <w:t>Variante 1</w:t>
            </w:r>
          </w:p>
        </w:tc>
        <w:tc>
          <w:tcPr>
            <w:tcW w:w="2551"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14:paraId="763838BB" w14:textId="77777777" w:rsidR="008A69CB" w:rsidRDefault="008A69CB" w:rsidP="0036687F">
            <w:pPr>
              <w:pStyle w:val="Textblock"/>
              <w:spacing w:before="60" w:after="60"/>
              <w:rPr>
                <w:b/>
                <w:sz w:val="18"/>
                <w:szCs w:val="18"/>
              </w:rPr>
            </w:pPr>
            <w:r>
              <w:rPr>
                <w:b/>
                <w:sz w:val="18"/>
                <w:szCs w:val="18"/>
              </w:rPr>
              <w:t>Variante 2</w:t>
            </w:r>
          </w:p>
        </w:tc>
        <w:tc>
          <w:tcPr>
            <w:tcW w:w="2693"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14:paraId="65E55F2F" w14:textId="77777777" w:rsidR="008A69CB" w:rsidRDefault="008A69CB" w:rsidP="0036687F">
            <w:pPr>
              <w:pStyle w:val="Textblock"/>
              <w:spacing w:before="60" w:after="60"/>
              <w:rPr>
                <w:b/>
                <w:sz w:val="18"/>
                <w:szCs w:val="18"/>
              </w:rPr>
            </w:pPr>
            <w:r>
              <w:rPr>
                <w:b/>
                <w:sz w:val="18"/>
                <w:szCs w:val="18"/>
              </w:rPr>
              <w:t>Variante 3</w:t>
            </w:r>
          </w:p>
        </w:tc>
      </w:tr>
      <w:tr w:rsidR="008A69CB" w14:paraId="1E252839" w14:textId="77777777" w:rsidTr="0036687F">
        <w:trPr>
          <w:trHeight w:val="396"/>
        </w:trPr>
        <w:tc>
          <w:tcPr>
            <w:tcW w:w="1526" w:type="dxa"/>
            <w:tcBorders>
              <w:top w:val="single" w:sz="4" w:space="0" w:color="auto"/>
            </w:tcBorders>
            <w:shd w:val="clear" w:color="auto" w:fill="auto"/>
          </w:tcPr>
          <w:p w14:paraId="2064F7B2" w14:textId="77777777" w:rsidR="008A69CB" w:rsidRDefault="008A69CB" w:rsidP="0036687F">
            <w:pPr>
              <w:pStyle w:val="Textblock"/>
              <w:spacing w:before="60" w:after="60"/>
              <w:rPr>
                <w:sz w:val="18"/>
                <w:szCs w:val="18"/>
              </w:rPr>
            </w:pPr>
            <w:r>
              <w:rPr>
                <w:sz w:val="18"/>
                <w:szCs w:val="18"/>
              </w:rPr>
              <w:t>Abdeckung der Anforderungen</w:t>
            </w:r>
          </w:p>
        </w:tc>
        <w:tc>
          <w:tcPr>
            <w:tcW w:w="737" w:type="dxa"/>
            <w:tcBorders>
              <w:top w:val="single" w:sz="4" w:space="0" w:color="auto"/>
            </w:tcBorders>
          </w:tcPr>
          <w:p w14:paraId="5C7F3703" w14:textId="77777777" w:rsidR="008A69CB" w:rsidRDefault="008A69CB" w:rsidP="0036687F">
            <w:pPr>
              <w:pStyle w:val="Textblock"/>
              <w:spacing w:before="60" w:after="60"/>
              <w:rPr>
                <w:sz w:val="18"/>
                <w:szCs w:val="18"/>
              </w:rPr>
            </w:pPr>
            <w:r>
              <w:rPr>
                <w:sz w:val="18"/>
                <w:szCs w:val="18"/>
              </w:rPr>
              <w:t>++</w:t>
            </w:r>
          </w:p>
        </w:tc>
        <w:tc>
          <w:tcPr>
            <w:tcW w:w="1560" w:type="dxa"/>
            <w:tcBorders>
              <w:top w:val="single" w:sz="4" w:space="0" w:color="auto"/>
            </w:tcBorders>
          </w:tcPr>
          <w:p w14:paraId="176E55A5" w14:textId="77777777" w:rsidR="008A69CB" w:rsidRDefault="008A69CB" w:rsidP="0036687F">
            <w:pPr>
              <w:pStyle w:val="Textblock"/>
              <w:spacing w:before="60" w:after="60"/>
              <w:rPr>
                <w:sz w:val="18"/>
                <w:szCs w:val="18"/>
              </w:rPr>
            </w:pPr>
          </w:p>
        </w:tc>
        <w:tc>
          <w:tcPr>
            <w:tcW w:w="850" w:type="dxa"/>
            <w:tcBorders>
              <w:top w:val="single" w:sz="4" w:space="0" w:color="auto"/>
            </w:tcBorders>
          </w:tcPr>
          <w:p w14:paraId="7ED84F76" w14:textId="77777777" w:rsidR="008A69CB" w:rsidRDefault="008A69CB" w:rsidP="0036687F">
            <w:pPr>
              <w:pStyle w:val="Textblock"/>
              <w:spacing w:before="60" w:after="60"/>
              <w:rPr>
                <w:sz w:val="18"/>
                <w:szCs w:val="18"/>
              </w:rPr>
            </w:pPr>
            <w:r>
              <w:rPr>
                <w:sz w:val="18"/>
                <w:szCs w:val="18"/>
              </w:rPr>
              <w:t>++</w:t>
            </w:r>
          </w:p>
        </w:tc>
        <w:tc>
          <w:tcPr>
            <w:tcW w:w="1701" w:type="dxa"/>
            <w:tcBorders>
              <w:top w:val="single" w:sz="4" w:space="0" w:color="auto"/>
            </w:tcBorders>
          </w:tcPr>
          <w:p w14:paraId="4B6D6EBB" w14:textId="77777777" w:rsidR="008A69CB" w:rsidRDefault="008A69CB" w:rsidP="0036687F">
            <w:pPr>
              <w:pStyle w:val="Textblock"/>
              <w:spacing w:before="60" w:after="60"/>
              <w:rPr>
                <w:sz w:val="18"/>
                <w:szCs w:val="18"/>
              </w:rPr>
            </w:pPr>
          </w:p>
        </w:tc>
        <w:tc>
          <w:tcPr>
            <w:tcW w:w="851" w:type="dxa"/>
            <w:tcBorders>
              <w:top w:val="single" w:sz="4" w:space="0" w:color="auto"/>
            </w:tcBorders>
          </w:tcPr>
          <w:p w14:paraId="403DE85B" w14:textId="77777777" w:rsidR="008A69CB" w:rsidRDefault="008A69CB" w:rsidP="0036687F">
            <w:pPr>
              <w:pStyle w:val="Textblock"/>
              <w:spacing w:before="60" w:after="60"/>
              <w:rPr>
                <w:sz w:val="18"/>
                <w:szCs w:val="18"/>
              </w:rPr>
            </w:pPr>
            <w:r>
              <w:rPr>
                <w:sz w:val="18"/>
                <w:szCs w:val="18"/>
              </w:rPr>
              <w:t>++</w:t>
            </w:r>
          </w:p>
        </w:tc>
        <w:tc>
          <w:tcPr>
            <w:tcW w:w="1842" w:type="dxa"/>
            <w:tcBorders>
              <w:top w:val="single" w:sz="4" w:space="0" w:color="auto"/>
            </w:tcBorders>
          </w:tcPr>
          <w:p w14:paraId="2207BE88" w14:textId="77777777" w:rsidR="008A69CB" w:rsidRDefault="008A69CB" w:rsidP="0036687F">
            <w:pPr>
              <w:pStyle w:val="Textblock"/>
              <w:spacing w:before="60" w:after="60"/>
              <w:rPr>
                <w:sz w:val="18"/>
                <w:szCs w:val="18"/>
              </w:rPr>
            </w:pPr>
          </w:p>
        </w:tc>
      </w:tr>
      <w:tr w:rsidR="008A69CB" w14:paraId="5C8574C6" w14:textId="77777777" w:rsidTr="0036687F">
        <w:trPr>
          <w:trHeight w:val="396"/>
        </w:trPr>
        <w:tc>
          <w:tcPr>
            <w:tcW w:w="1526" w:type="dxa"/>
            <w:tcBorders>
              <w:top w:val="single" w:sz="4" w:space="0" w:color="auto"/>
            </w:tcBorders>
            <w:shd w:val="clear" w:color="auto" w:fill="auto"/>
          </w:tcPr>
          <w:p w14:paraId="1284CAC2" w14:textId="77777777" w:rsidR="008A69CB" w:rsidRDefault="008A69CB" w:rsidP="0036687F">
            <w:pPr>
              <w:pStyle w:val="Textblock"/>
              <w:spacing w:before="60" w:after="60"/>
              <w:rPr>
                <w:sz w:val="18"/>
                <w:szCs w:val="18"/>
              </w:rPr>
            </w:pPr>
            <w:r>
              <w:rPr>
                <w:sz w:val="18"/>
                <w:szCs w:val="18"/>
              </w:rPr>
              <w:t>Einträge können einfach erfasst werden</w:t>
            </w:r>
          </w:p>
        </w:tc>
        <w:tc>
          <w:tcPr>
            <w:tcW w:w="737" w:type="dxa"/>
            <w:tcBorders>
              <w:top w:val="single" w:sz="4" w:space="0" w:color="auto"/>
            </w:tcBorders>
          </w:tcPr>
          <w:p w14:paraId="0B6322DC" w14:textId="77777777" w:rsidR="008A69CB" w:rsidRDefault="008A69CB" w:rsidP="0036687F">
            <w:pPr>
              <w:pStyle w:val="Textblock"/>
              <w:spacing w:before="60" w:after="60"/>
              <w:rPr>
                <w:sz w:val="18"/>
                <w:szCs w:val="18"/>
              </w:rPr>
            </w:pPr>
            <w:r>
              <w:rPr>
                <w:sz w:val="18"/>
                <w:szCs w:val="18"/>
              </w:rPr>
              <w:t>+</w:t>
            </w:r>
          </w:p>
        </w:tc>
        <w:tc>
          <w:tcPr>
            <w:tcW w:w="1560" w:type="dxa"/>
            <w:tcBorders>
              <w:top w:val="single" w:sz="4" w:space="0" w:color="auto"/>
            </w:tcBorders>
          </w:tcPr>
          <w:p w14:paraId="753D161B" w14:textId="77777777" w:rsidR="008A69CB" w:rsidRDefault="008A69CB" w:rsidP="0036687F">
            <w:pPr>
              <w:pStyle w:val="Textblock"/>
              <w:spacing w:before="60" w:after="60"/>
              <w:rPr>
                <w:sz w:val="18"/>
                <w:szCs w:val="18"/>
              </w:rPr>
            </w:pPr>
            <w:r>
              <w:rPr>
                <w:sz w:val="18"/>
                <w:szCs w:val="18"/>
              </w:rPr>
              <w:t>Nicht von überall</w:t>
            </w:r>
          </w:p>
        </w:tc>
        <w:tc>
          <w:tcPr>
            <w:tcW w:w="850" w:type="dxa"/>
            <w:tcBorders>
              <w:top w:val="single" w:sz="4" w:space="0" w:color="auto"/>
            </w:tcBorders>
          </w:tcPr>
          <w:p w14:paraId="4385EEE3" w14:textId="77777777" w:rsidR="008A69CB" w:rsidRDefault="008A69CB" w:rsidP="0036687F">
            <w:pPr>
              <w:pStyle w:val="Textblock"/>
              <w:spacing w:before="60" w:after="60"/>
              <w:rPr>
                <w:sz w:val="18"/>
                <w:szCs w:val="18"/>
              </w:rPr>
            </w:pPr>
            <w:r>
              <w:rPr>
                <w:sz w:val="18"/>
                <w:szCs w:val="18"/>
              </w:rPr>
              <w:t>++</w:t>
            </w:r>
          </w:p>
        </w:tc>
        <w:tc>
          <w:tcPr>
            <w:tcW w:w="1701" w:type="dxa"/>
            <w:tcBorders>
              <w:top w:val="single" w:sz="4" w:space="0" w:color="auto"/>
            </w:tcBorders>
          </w:tcPr>
          <w:p w14:paraId="042A55A8" w14:textId="77777777" w:rsidR="008A69CB" w:rsidRDefault="008A69CB" w:rsidP="0036687F">
            <w:pPr>
              <w:pStyle w:val="Textblock"/>
              <w:spacing w:before="60" w:after="60"/>
              <w:rPr>
                <w:sz w:val="18"/>
                <w:szCs w:val="18"/>
              </w:rPr>
            </w:pPr>
          </w:p>
        </w:tc>
        <w:tc>
          <w:tcPr>
            <w:tcW w:w="851" w:type="dxa"/>
            <w:tcBorders>
              <w:top w:val="single" w:sz="4" w:space="0" w:color="auto"/>
            </w:tcBorders>
          </w:tcPr>
          <w:p w14:paraId="6724C3AE" w14:textId="77777777" w:rsidR="008A69CB" w:rsidRDefault="008A69CB" w:rsidP="0036687F">
            <w:pPr>
              <w:pStyle w:val="Textblock"/>
              <w:spacing w:before="60" w:after="60"/>
              <w:rPr>
                <w:sz w:val="18"/>
                <w:szCs w:val="18"/>
              </w:rPr>
            </w:pPr>
            <w:r>
              <w:rPr>
                <w:sz w:val="18"/>
                <w:szCs w:val="18"/>
              </w:rPr>
              <w:t>++</w:t>
            </w:r>
          </w:p>
        </w:tc>
        <w:tc>
          <w:tcPr>
            <w:tcW w:w="1842" w:type="dxa"/>
            <w:tcBorders>
              <w:top w:val="single" w:sz="4" w:space="0" w:color="auto"/>
            </w:tcBorders>
          </w:tcPr>
          <w:p w14:paraId="0873C627" w14:textId="77777777" w:rsidR="008A69CB" w:rsidRDefault="008A69CB" w:rsidP="0036687F">
            <w:pPr>
              <w:pStyle w:val="Textblock"/>
              <w:spacing w:before="60" w:after="60"/>
              <w:rPr>
                <w:sz w:val="18"/>
                <w:szCs w:val="18"/>
              </w:rPr>
            </w:pPr>
          </w:p>
        </w:tc>
      </w:tr>
      <w:tr w:rsidR="008A69CB" w14:paraId="0CA6CB87" w14:textId="77777777" w:rsidTr="0036687F">
        <w:trPr>
          <w:trHeight w:val="396"/>
        </w:trPr>
        <w:tc>
          <w:tcPr>
            <w:tcW w:w="1526" w:type="dxa"/>
            <w:tcBorders>
              <w:top w:val="single" w:sz="4" w:space="0" w:color="auto"/>
            </w:tcBorders>
            <w:shd w:val="clear" w:color="auto" w:fill="auto"/>
          </w:tcPr>
          <w:p w14:paraId="06DDA906" w14:textId="77777777" w:rsidR="008A69CB" w:rsidRDefault="008A69CB" w:rsidP="0036687F">
            <w:pPr>
              <w:pStyle w:val="Textblock"/>
              <w:spacing w:before="60" w:after="60"/>
              <w:rPr>
                <w:sz w:val="18"/>
                <w:szCs w:val="18"/>
              </w:rPr>
            </w:pPr>
            <w:r>
              <w:rPr>
                <w:sz w:val="18"/>
                <w:szCs w:val="18"/>
              </w:rPr>
              <w:t>Verfügbarkeit der Daten</w:t>
            </w:r>
          </w:p>
        </w:tc>
        <w:tc>
          <w:tcPr>
            <w:tcW w:w="737" w:type="dxa"/>
            <w:tcBorders>
              <w:top w:val="single" w:sz="4" w:space="0" w:color="auto"/>
            </w:tcBorders>
          </w:tcPr>
          <w:p w14:paraId="00A9FD89" w14:textId="77777777" w:rsidR="008A69CB" w:rsidRDefault="008A69CB" w:rsidP="0036687F">
            <w:pPr>
              <w:pStyle w:val="Textblock"/>
              <w:spacing w:before="60" w:after="60"/>
              <w:rPr>
                <w:sz w:val="18"/>
                <w:szCs w:val="18"/>
              </w:rPr>
            </w:pPr>
            <w:r>
              <w:rPr>
                <w:sz w:val="18"/>
                <w:szCs w:val="18"/>
              </w:rPr>
              <w:t>+</w:t>
            </w:r>
          </w:p>
        </w:tc>
        <w:tc>
          <w:tcPr>
            <w:tcW w:w="1560" w:type="dxa"/>
            <w:tcBorders>
              <w:top w:val="single" w:sz="4" w:space="0" w:color="auto"/>
            </w:tcBorders>
          </w:tcPr>
          <w:p w14:paraId="147026A5" w14:textId="77777777" w:rsidR="008A69CB" w:rsidRDefault="008A69CB" w:rsidP="0036687F">
            <w:pPr>
              <w:pStyle w:val="Textblock"/>
              <w:spacing w:before="60" w:after="60"/>
              <w:rPr>
                <w:sz w:val="18"/>
                <w:szCs w:val="18"/>
              </w:rPr>
            </w:pPr>
            <w:r>
              <w:rPr>
                <w:sz w:val="18"/>
                <w:szCs w:val="18"/>
              </w:rPr>
              <w:t>Der User trägt die Verantwortung</w:t>
            </w:r>
          </w:p>
        </w:tc>
        <w:tc>
          <w:tcPr>
            <w:tcW w:w="850" w:type="dxa"/>
            <w:tcBorders>
              <w:top w:val="single" w:sz="4" w:space="0" w:color="auto"/>
            </w:tcBorders>
          </w:tcPr>
          <w:p w14:paraId="2D87526C" w14:textId="77777777" w:rsidR="008A69CB" w:rsidRDefault="008A69CB" w:rsidP="0036687F">
            <w:pPr>
              <w:pStyle w:val="Textblock"/>
              <w:spacing w:before="60" w:after="60"/>
              <w:rPr>
                <w:sz w:val="18"/>
                <w:szCs w:val="18"/>
              </w:rPr>
            </w:pPr>
            <w:r>
              <w:rPr>
                <w:sz w:val="18"/>
                <w:szCs w:val="18"/>
              </w:rPr>
              <w:t>++</w:t>
            </w:r>
          </w:p>
        </w:tc>
        <w:tc>
          <w:tcPr>
            <w:tcW w:w="1701" w:type="dxa"/>
            <w:tcBorders>
              <w:top w:val="single" w:sz="4" w:space="0" w:color="auto"/>
            </w:tcBorders>
          </w:tcPr>
          <w:p w14:paraId="3B71CD58" w14:textId="77777777" w:rsidR="008A69CB" w:rsidRDefault="008A69CB" w:rsidP="0036687F">
            <w:pPr>
              <w:pStyle w:val="Textblock"/>
              <w:spacing w:before="60" w:after="60"/>
              <w:rPr>
                <w:sz w:val="18"/>
                <w:szCs w:val="18"/>
              </w:rPr>
            </w:pPr>
          </w:p>
        </w:tc>
        <w:tc>
          <w:tcPr>
            <w:tcW w:w="851" w:type="dxa"/>
            <w:tcBorders>
              <w:top w:val="single" w:sz="4" w:space="0" w:color="auto"/>
            </w:tcBorders>
          </w:tcPr>
          <w:p w14:paraId="17DF6B78" w14:textId="77777777" w:rsidR="008A69CB" w:rsidRDefault="008A69CB" w:rsidP="0036687F">
            <w:pPr>
              <w:pStyle w:val="Textblock"/>
              <w:spacing w:before="60" w:after="60"/>
              <w:rPr>
                <w:sz w:val="18"/>
                <w:szCs w:val="18"/>
              </w:rPr>
            </w:pPr>
            <w:r>
              <w:rPr>
                <w:sz w:val="18"/>
                <w:szCs w:val="18"/>
              </w:rPr>
              <w:t>++</w:t>
            </w:r>
          </w:p>
        </w:tc>
        <w:tc>
          <w:tcPr>
            <w:tcW w:w="1842" w:type="dxa"/>
            <w:tcBorders>
              <w:top w:val="single" w:sz="4" w:space="0" w:color="auto"/>
            </w:tcBorders>
          </w:tcPr>
          <w:p w14:paraId="712AA91E" w14:textId="77777777" w:rsidR="008A69CB" w:rsidRDefault="008A69CB" w:rsidP="0036687F">
            <w:pPr>
              <w:pStyle w:val="Textblock"/>
              <w:spacing w:before="60" w:after="60"/>
              <w:rPr>
                <w:sz w:val="18"/>
                <w:szCs w:val="18"/>
              </w:rPr>
            </w:pPr>
          </w:p>
        </w:tc>
      </w:tr>
      <w:tr w:rsidR="008A69CB" w14:paraId="4B55EDD3" w14:textId="77777777" w:rsidTr="0036687F">
        <w:trPr>
          <w:trHeight w:val="396"/>
        </w:trPr>
        <w:tc>
          <w:tcPr>
            <w:tcW w:w="1526" w:type="dxa"/>
            <w:tcBorders>
              <w:top w:val="single" w:sz="4" w:space="0" w:color="auto"/>
            </w:tcBorders>
            <w:shd w:val="clear" w:color="auto" w:fill="auto"/>
          </w:tcPr>
          <w:p w14:paraId="75DAB59C" w14:textId="77777777" w:rsidR="008A69CB" w:rsidRDefault="008A69CB" w:rsidP="0036687F">
            <w:pPr>
              <w:pStyle w:val="Textblock"/>
              <w:spacing w:before="60" w:after="60"/>
              <w:rPr>
                <w:sz w:val="18"/>
                <w:szCs w:val="18"/>
              </w:rPr>
            </w:pPr>
            <w:r>
              <w:rPr>
                <w:sz w:val="18"/>
                <w:szCs w:val="18"/>
              </w:rPr>
              <w:t>Realisierbarkeit</w:t>
            </w:r>
          </w:p>
        </w:tc>
        <w:tc>
          <w:tcPr>
            <w:tcW w:w="737" w:type="dxa"/>
            <w:tcBorders>
              <w:top w:val="single" w:sz="4" w:space="0" w:color="auto"/>
            </w:tcBorders>
          </w:tcPr>
          <w:p w14:paraId="62760B05" w14:textId="77777777" w:rsidR="008A69CB" w:rsidRDefault="008A69CB" w:rsidP="0036687F">
            <w:pPr>
              <w:pStyle w:val="Textblock"/>
              <w:spacing w:before="60" w:after="60"/>
              <w:rPr>
                <w:sz w:val="18"/>
                <w:szCs w:val="18"/>
              </w:rPr>
            </w:pPr>
            <w:r>
              <w:rPr>
                <w:sz w:val="18"/>
                <w:szCs w:val="18"/>
              </w:rPr>
              <w:t>++</w:t>
            </w:r>
          </w:p>
        </w:tc>
        <w:tc>
          <w:tcPr>
            <w:tcW w:w="1560" w:type="dxa"/>
            <w:tcBorders>
              <w:top w:val="single" w:sz="4" w:space="0" w:color="auto"/>
            </w:tcBorders>
          </w:tcPr>
          <w:p w14:paraId="6591A7A4" w14:textId="77777777" w:rsidR="008A69CB" w:rsidRDefault="008A69CB" w:rsidP="0036687F">
            <w:pPr>
              <w:pStyle w:val="Textblock"/>
              <w:spacing w:before="60" w:after="60"/>
              <w:rPr>
                <w:sz w:val="18"/>
                <w:szCs w:val="18"/>
              </w:rPr>
            </w:pPr>
          </w:p>
        </w:tc>
        <w:tc>
          <w:tcPr>
            <w:tcW w:w="850" w:type="dxa"/>
            <w:tcBorders>
              <w:top w:val="single" w:sz="4" w:space="0" w:color="auto"/>
            </w:tcBorders>
          </w:tcPr>
          <w:p w14:paraId="1FD91CD7" w14:textId="77777777" w:rsidR="008A69CB" w:rsidRDefault="008A69CB" w:rsidP="0036687F">
            <w:pPr>
              <w:pStyle w:val="Textblock"/>
              <w:spacing w:before="60" w:after="60"/>
              <w:rPr>
                <w:sz w:val="18"/>
                <w:szCs w:val="18"/>
              </w:rPr>
            </w:pPr>
            <w:r>
              <w:rPr>
                <w:sz w:val="18"/>
                <w:szCs w:val="18"/>
              </w:rPr>
              <w:t>++</w:t>
            </w:r>
          </w:p>
        </w:tc>
        <w:tc>
          <w:tcPr>
            <w:tcW w:w="1701" w:type="dxa"/>
            <w:tcBorders>
              <w:top w:val="single" w:sz="4" w:space="0" w:color="auto"/>
            </w:tcBorders>
          </w:tcPr>
          <w:p w14:paraId="67342AE9" w14:textId="77777777" w:rsidR="008A69CB" w:rsidRDefault="008A69CB" w:rsidP="0036687F">
            <w:pPr>
              <w:pStyle w:val="Textblock"/>
              <w:spacing w:before="60" w:after="60"/>
              <w:rPr>
                <w:sz w:val="18"/>
                <w:szCs w:val="18"/>
              </w:rPr>
            </w:pPr>
          </w:p>
        </w:tc>
        <w:tc>
          <w:tcPr>
            <w:tcW w:w="851" w:type="dxa"/>
            <w:tcBorders>
              <w:top w:val="single" w:sz="4" w:space="0" w:color="auto"/>
            </w:tcBorders>
          </w:tcPr>
          <w:p w14:paraId="575F1F6F" w14:textId="77777777" w:rsidR="008A69CB" w:rsidRDefault="008A69CB" w:rsidP="0036687F">
            <w:pPr>
              <w:pStyle w:val="Textblock"/>
              <w:spacing w:before="60" w:after="60"/>
              <w:rPr>
                <w:sz w:val="18"/>
                <w:szCs w:val="18"/>
              </w:rPr>
            </w:pPr>
            <w:r>
              <w:rPr>
                <w:sz w:val="18"/>
                <w:szCs w:val="18"/>
              </w:rPr>
              <w:t>++</w:t>
            </w:r>
          </w:p>
        </w:tc>
        <w:tc>
          <w:tcPr>
            <w:tcW w:w="1842" w:type="dxa"/>
            <w:tcBorders>
              <w:top w:val="single" w:sz="4" w:space="0" w:color="auto"/>
            </w:tcBorders>
          </w:tcPr>
          <w:p w14:paraId="7745C9A6" w14:textId="77777777" w:rsidR="008A69CB" w:rsidRDefault="008A69CB" w:rsidP="0036687F">
            <w:pPr>
              <w:pStyle w:val="Textblock"/>
              <w:spacing w:before="60" w:after="60"/>
              <w:rPr>
                <w:sz w:val="18"/>
                <w:szCs w:val="18"/>
              </w:rPr>
            </w:pPr>
          </w:p>
        </w:tc>
      </w:tr>
      <w:tr w:rsidR="008A69CB" w14:paraId="013BF02A" w14:textId="77777777" w:rsidTr="0036687F">
        <w:trPr>
          <w:trHeight w:val="396"/>
        </w:trPr>
        <w:tc>
          <w:tcPr>
            <w:tcW w:w="1526" w:type="dxa"/>
            <w:tcBorders>
              <w:top w:val="single" w:sz="4" w:space="0" w:color="auto"/>
            </w:tcBorders>
            <w:shd w:val="clear" w:color="auto" w:fill="auto"/>
          </w:tcPr>
          <w:p w14:paraId="3A918FB2" w14:textId="77777777" w:rsidR="008A69CB" w:rsidRDefault="008A69CB" w:rsidP="0036687F">
            <w:pPr>
              <w:pStyle w:val="Textblock"/>
              <w:spacing w:before="60" w:after="60"/>
              <w:rPr>
                <w:sz w:val="18"/>
                <w:szCs w:val="18"/>
              </w:rPr>
            </w:pPr>
            <w:r>
              <w:rPr>
                <w:sz w:val="18"/>
                <w:szCs w:val="18"/>
              </w:rPr>
              <w:t>Betrieb</w:t>
            </w:r>
          </w:p>
        </w:tc>
        <w:tc>
          <w:tcPr>
            <w:tcW w:w="737" w:type="dxa"/>
            <w:tcBorders>
              <w:top w:val="single" w:sz="4" w:space="0" w:color="auto"/>
            </w:tcBorders>
          </w:tcPr>
          <w:p w14:paraId="7D42638C" w14:textId="77777777" w:rsidR="008A69CB" w:rsidRDefault="008A69CB" w:rsidP="0036687F">
            <w:pPr>
              <w:pStyle w:val="Textblock"/>
              <w:spacing w:before="60" w:after="60"/>
              <w:rPr>
                <w:sz w:val="18"/>
                <w:szCs w:val="18"/>
              </w:rPr>
            </w:pPr>
            <w:r>
              <w:rPr>
                <w:sz w:val="18"/>
                <w:szCs w:val="18"/>
              </w:rPr>
              <w:t>++</w:t>
            </w:r>
          </w:p>
        </w:tc>
        <w:tc>
          <w:tcPr>
            <w:tcW w:w="1560" w:type="dxa"/>
            <w:tcBorders>
              <w:top w:val="single" w:sz="4" w:space="0" w:color="auto"/>
            </w:tcBorders>
          </w:tcPr>
          <w:p w14:paraId="76F1E16D" w14:textId="77777777" w:rsidR="008A69CB" w:rsidRDefault="008A69CB" w:rsidP="0036687F">
            <w:pPr>
              <w:pStyle w:val="Textblock"/>
              <w:spacing w:before="60" w:after="60"/>
              <w:rPr>
                <w:sz w:val="18"/>
                <w:szCs w:val="18"/>
              </w:rPr>
            </w:pPr>
          </w:p>
        </w:tc>
        <w:tc>
          <w:tcPr>
            <w:tcW w:w="850" w:type="dxa"/>
            <w:tcBorders>
              <w:top w:val="single" w:sz="4" w:space="0" w:color="auto"/>
            </w:tcBorders>
          </w:tcPr>
          <w:p w14:paraId="3861FE45" w14:textId="77777777" w:rsidR="008A69CB" w:rsidRDefault="008A69CB" w:rsidP="0036687F">
            <w:pPr>
              <w:pStyle w:val="Textblock"/>
              <w:spacing w:before="60" w:after="60"/>
              <w:rPr>
                <w:sz w:val="18"/>
                <w:szCs w:val="18"/>
              </w:rPr>
            </w:pPr>
            <w:r>
              <w:rPr>
                <w:sz w:val="18"/>
                <w:szCs w:val="18"/>
              </w:rPr>
              <w:t>+</w:t>
            </w:r>
          </w:p>
        </w:tc>
        <w:tc>
          <w:tcPr>
            <w:tcW w:w="1701" w:type="dxa"/>
            <w:tcBorders>
              <w:top w:val="single" w:sz="4" w:space="0" w:color="auto"/>
            </w:tcBorders>
          </w:tcPr>
          <w:p w14:paraId="226477A8" w14:textId="77777777" w:rsidR="008A69CB" w:rsidRDefault="008A69CB" w:rsidP="0036687F">
            <w:pPr>
              <w:pStyle w:val="Textblock"/>
              <w:spacing w:before="60" w:after="60"/>
              <w:rPr>
                <w:sz w:val="18"/>
                <w:szCs w:val="18"/>
              </w:rPr>
            </w:pPr>
            <w:r>
              <w:rPr>
                <w:sz w:val="18"/>
                <w:szCs w:val="18"/>
              </w:rPr>
              <w:t>Es muss einem externen Dienstleister vertraut werden</w:t>
            </w:r>
          </w:p>
        </w:tc>
        <w:tc>
          <w:tcPr>
            <w:tcW w:w="851" w:type="dxa"/>
            <w:tcBorders>
              <w:top w:val="single" w:sz="4" w:space="0" w:color="auto"/>
            </w:tcBorders>
          </w:tcPr>
          <w:p w14:paraId="034F32AA" w14:textId="77777777" w:rsidR="008A69CB" w:rsidRDefault="008A69CB" w:rsidP="0036687F">
            <w:pPr>
              <w:pStyle w:val="Textblock"/>
              <w:spacing w:before="60" w:after="60"/>
              <w:rPr>
                <w:sz w:val="18"/>
                <w:szCs w:val="18"/>
              </w:rPr>
            </w:pPr>
            <w:r>
              <w:rPr>
                <w:sz w:val="18"/>
                <w:szCs w:val="18"/>
              </w:rPr>
              <w:t>++</w:t>
            </w:r>
          </w:p>
        </w:tc>
        <w:tc>
          <w:tcPr>
            <w:tcW w:w="1842" w:type="dxa"/>
            <w:tcBorders>
              <w:top w:val="single" w:sz="4" w:space="0" w:color="auto"/>
            </w:tcBorders>
          </w:tcPr>
          <w:p w14:paraId="105753F1" w14:textId="77777777" w:rsidR="008A69CB" w:rsidRDefault="008A69CB" w:rsidP="0036687F">
            <w:pPr>
              <w:pStyle w:val="Textblock"/>
              <w:spacing w:before="60" w:after="60"/>
              <w:rPr>
                <w:sz w:val="18"/>
                <w:szCs w:val="18"/>
              </w:rPr>
            </w:pPr>
            <w:r>
              <w:rPr>
                <w:sz w:val="18"/>
                <w:szCs w:val="18"/>
              </w:rPr>
              <w:t>Der User kann sich zwischen Dienst und selberhosten entscheiden</w:t>
            </w:r>
          </w:p>
        </w:tc>
      </w:tr>
      <w:tr w:rsidR="008A69CB" w14:paraId="3D1909B0" w14:textId="77777777" w:rsidTr="0036687F">
        <w:trPr>
          <w:trHeight w:val="396"/>
        </w:trPr>
        <w:tc>
          <w:tcPr>
            <w:tcW w:w="1526" w:type="dxa"/>
            <w:tcBorders>
              <w:top w:val="single" w:sz="4" w:space="0" w:color="auto"/>
            </w:tcBorders>
            <w:shd w:val="clear" w:color="auto" w:fill="auto"/>
          </w:tcPr>
          <w:p w14:paraId="73793ACB" w14:textId="77777777" w:rsidR="008A69CB" w:rsidRDefault="008A69CB" w:rsidP="0036687F">
            <w:pPr>
              <w:pStyle w:val="Textblock"/>
              <w:spacing w:before="60" w:after="60"/>
              <w:rPr>
                <w:sz w:val="18"/>
                <w:szCs w:val="18"/>
              </w:rPr>
            </w:pPr>
            <w:r>
              <w:rPr>
                <w:sz w:val="18"/>
                <w:szCs w:val="18"/>
              </w:rPr>
              <w:t>Gesamterscheinung</w:t>
            </w:r>
          </w:p>
        </w:tc>
        <w:tc>
          <w:tcPr>
            <w:tcW w:w="737" w:type="dxa"/>
            <w:tcBorders>
              <w:top w:val="single" w:sz="4" w:space="0" w:color="auto"/>
            </w:tcBorders>
          </w:tcPr>
          <w:p w14:paraId="0CD17F27" w14:textId="77777777" w:rsidR="008A69CB" w:rsidRDefault="008A69CB" w:rsidP="0036687F">
            <w:pPr>
              <w:pStyle w:val="Textblock"/>
              <w:spacing w:before="60" w:after="60"/>
              <w:rPr>
                <w:sz w:val="18"/>
                <w:szCs w:val="18"/>
              </w:rPr>
            </w:pPr>
            <w:r>
              <w:rPr>
                <w:sz w:val="18"/>
                <w:szCs w:val="18"/>
              </w:rPr>
              <w:t>++</w:t>
            </w:r>
          </w:p>
        </w:tc>
        <w:tc>
          <w:tcPr>
            <w:tcW w:w="1560" w:type="dxa"/>
            <w:tcBorders>
              <w:top w:val="single" w:sz="4" w:space="0" w:color="auto"/>
            </w:tcBorders>
          </w:tcPr>
          <w:p w14:paraId="5C07AE7E" w14:textId="77777777" w:rsidR="008A69CB" w:rsidRDefault="008A69CB" w:rsidP="0036687F">
            <w:pPr>
              <w:pStyle w:val="Textblock"/>
              <w:spacing w:before="60" w:after="60"/>
              <w:rPr>
                <w:sz w:val="18"/>
                <w:szCs w:val="18"/>
              </w:rPr>
            </w:pPr>
          </w:p>
        </w:tc>
        <w:tc>
          <w:tcPr>
            <w:tcW w:w="850" w:type="dxa"/>
            <w:tcBorders>
              <w:top w:val="single" w:sz="4" w:space="0" w:color="auto"/>
            </w:tcBorders>
          </w:tcPr>
          <w:p w14:paraId="2DBE01E0" w14:textId="77777777" w:rsidR="008A69CB" w:rsidRDefault="008A69CB" w:rsidP="0036687F">
            <w:pPr>
              <w:pStyle w:val="Textblock"/>
              <w:spacing w:before="60" w:after="60"/>
              <w:rPr>
                <w:sz w:val="18"/>
                <w:szCs w:val="18"/>
              </w:rPr>
            </w:pPr>
            <w:r>
              <w:rPr>
                <w:sz w:val="18"/>
                <w:szCs w:val="18"/>
              </w:rPr>
              <w:t>+</w:t>
            </w:r>
          </w:p>
        </w:tc>
        <w:tc>
          <w:tcPr>
            <w:tcW w:w="1701" w:type="dxa"/>
            <w:tcBorders>
              <w:top w:val="single" w:sz="4" w:space="0" w:color="auto"/>
            </w:tcBorders>
          </w:tcPr>
          <w:p w14:paraId="6D5AA9A4" w14:textId="77777777" w:rsidR="008A69CB" w:rsidRDefault="008A69CB" w:rsidP="0036687F">
            <w:pPr>
              <w:pStyle w:val="Textblock"/>
              <w:spacing w:before="60" w:after="60"/>
              <w:rPr>
                <w:sz w:val="18"/>
                <w:szCs w:val="18"/>
              </w:rPr>
            </w:pPr>
            <w:r>
              <w:rPr>
                <w:sz w:val="18"/>
                <w:szCs w:val="18"/>
              </w:rPr>
              <w:t>Nur per Browser nutzbar</w:t>
            </w:r>
          </w:p>
        </w:tc>
        <w:tc>
          <w:tcPr>
            <w:tcW w:w="851" w:type="dxa"/>
            <w:tcBorders>
              <w:top w:val="single" w:sz="4" w:space="0" w:color="auto"/>
            </w:tcBorders>
          </w:tcPr>
          <w:p w14:paraId="4A2AEC6B" w14:textId="77777777" w:rsidR="008A69CB" w:rsidRDefault="008A69CB" w:rsidP="0036687F">
            <w:pPr>
              <w:pStyle w:val="Textblock"/>
              <w:spacing w:before="60" w:after="60"/>
              <w:rPr>
                <w:sz w:val="18"/>
                <w:szCs w:val="18"/>
              </w:rPr>
            </w:pPr>
            <w:r>
              <w:rPr>
                <w:sz w:val="18"/>
                <w:szCs w:val="18"/>
              </w:rPr>
              <w:t>++</w:t>
            </w:r>
          </w:p>
        </w:tc>
        <w:tc>
          <w:tcPr>
            <w:tcW w:w="1842" w:type="dxa"/>
            <w:tcBorders>
              <w:top w:val="single" w:sz="4" w:space="0" w:color="auto"/>
            </w:tcBorders>
          </w:tcPr>
          <w:p w14:paraId="6BBC97D0" w14:textId="77777777" w:rsidR="008A69CB" w:rsidRDefault="008A69CB" w:rsidP="0036687F">
            <w:pPr>
              <w:pStyle w:val="Textblock"/>
              <w:spacing w:before="60" w:after="60"/>
              <w:rPr>
                <w:sz w:val="18"/>
                <w:szCs w:val="18"/>
              </w:rPr>
            </w:pPr>
          </w:p>
        </w:tc>
      </w:tr>
      <w:tr w:rsidR="008A69CB" w14:paraId="6188992B" w14:textId="77777777" w:rsidTr="0036687F">
        <w:trPr>
          <w:trHeight w:val="396"/>
        </w:trPr>
        <w:tc>
          <w:tcPr>
            <w:tcW w:w="1526" w:type="dxa"/>
            <w:tcBorders>
              <w:top w:val="single" w:sz="4" w:space="0" w:color="auto"/>
            </w:tcBorders>
            <w:shd w:val="clear" w:color="auto" w:fill="auto"/>
          </w:tcPr>
          <w:p w14:paraId="049579FC" w14:textId="77777777" w:rsidR="008A69CB" w:rsidRDefault="008A69CB" w:rsidP="0036687F">
            <w:pPr>
              <w:pStyle w:val="Textblock"/>
              <w:spacing w:before="60" w:after="60"/>
              <w:rPr>
                <w:b/>
                <w:sz w:val="18"/>
                <w:szCs w:val="18"/>
              </w:rPr>
            </w:pPr>
            <w:r>
              <w:rPr>
                <w:b/>
                <w:sz w:val="18"/>
                <w:szCs w:val="18"/>
              </w:rPr>
              <w:t>Gesamtbeurteilung</w:t>
            </w:r>
          </w:p>
        </w:tc>
        <w:tc>
          <w:tcPr>
            <w:tcW w:w="737" w:type="dxa"/>
            <w:tcBorders>
              <w:top w:val="single" w:sz="4" w:space="0" w:color="auto"/>
            </w:tcBorders>
          </w:tcPr>
          <w:p w14:paraId="7575723D" w14:textId="77777777" w:rsidR="008A69CB" w:rsidRPr="005C1CB9" w:rsidRDefault="008A69CB" w:rsidP="0036687F">
            <w:pPr>
              <w:pStyle w:val="Textblock"/>
              <w:spacing w:before="60" w:after="60"/>
              <w:rPr>
                <w:b/>
                <w:sz w:val="18"/>
                <w:szCs w:val="18"/>
              </w:rPr>
            </w:pPr>
            <w:r>
              <w:rPr>
                <w:b/>
                <w:sz w:val="18"/>
                <w:szCs w:val="18"/>
              </w:rPr>
              <w:t>+</w:t>
            </w:r>
          </w:p>
        </w:tc>
        <w:tc>
          <w:tcPr>
            <w:tcW w:w="1560" w:type="dxa"/>
            <w:tcBorders>
              <w:top w:val="single" w:sz="4" w:space="0" w:color="auto"/>
            </w:tcBorders>
          </w:tcPr>
          <w:p w14:paraId="35AC891E" w14:textId="77777777" w:rsidR="008A69CB" w:rsidRPr="005C1CB9" w:rsidRDefault="008A69CB" w:rsidP="0036687F">
            <w:pPr>
              <w:pStyle w:val="Textblock"/>
              <w:spacing w:before="60" w:after="60"/>
              <w:rPr>
                <w:b/>
                <w:sz w:val="18"/>
                <w:szCs w:val="18"/>
              </w:rPr>
            </w:pPr>
          </w:p>
        </w:tc>
        <w:tc>
          <w:tcPr>
            <w:tcW w:w="850" w:type="dxa"/>
            <w:tcBorders>
              <w:top w:val="single" w:sz="4" w:space="0" w:color="auto"/>
            </w:tcBorders>
          </w:tcPr>
          <w:p w14:paraId="37152096" w14:textId="77777777" w:rsidR="008A69CB" w:rsidRPr="005C1CB9" w:rsidRDefault="008A69CB" w:rsidP="0036687F">
            <w:pPr>
              <w:pStyle w:val="Textblock"/>
              <w:spacing w:before="60" w:after="60"/>
              <w:rPr>
                <w:b/>
                <w:sz w:val="18"/>
                <w:szCs w:val="18"/>
              </w:rPr>
            </w:pPr>
            <w:r>
              <w:rPr>
                <w:b/>
                <w:sz w:val="18"/>
                <w:szCs w:val="18"/>
              </w:rPr>
              <w:t>+</w:t>
            </w:r>
          </w:p>
        </w:tc>
        <w:tc>
          <w:tcPr>
            <w:tcW w:w="1701" w:type="dxa"/>
            <w:tcBorders>
              <w:top w:val="single" w:sz="4" w:space="0" w:color="auto"/>
            </w:tcBorders>
          </w:tcPr>
          <w:p w14:paraId="408FE86B" w14:textId="77777777" w:rsidR="008A69CB" w:rsidRPr="005C1CB9" w:rsidRDefault="008A69CB" w:rsidP="0036687F">
            <w:pPr>
              <w:pStyle w:val="Textblock"/>
              <w:spacing w:before="60" w:after="60"/>
              <w:rPr>
                <w:b/>
                <w:sz w:val="18"/>
                <w:szCs w:val="18"/>
              </w:rPr>
            </w:pPr>
          </w:p>
        </w:tc>
        <w:tc>
          <w:tcPr>
            <w:tcW w:w="851" w:type="dxa"/>
            <w:tcBorders>
              <w:top w:val="single" w:sz="4" w:space="0" w:color="auto"/>
            </w:tcBorders>
          </w:tcPr>
          <w:p w14:paraId="6BD4271C" w14:textId="77777777" w:rsidR="008A69CB" w:rsidRPr="005C1CB9" w:rsidRDefault="008A69CB" w:rsidP="0036687F">
            <w:pPr>
              <w:pStyle w:val="Textblock"/>
              <w:spacing w:before="60" w:after="60"/>
              <w:rPr>
                <w:b/>
                <w:sz w:val="18"/>
                <w:szCs w:val="18"/>
              </w:rPr>
            </w:pPr>
            <w:r>
              <w:rPr>
                <w:b/>
                <w:sz w:val="18"/>
                <w:szCs w:val="18"/>
              </w:rPr>
              <w:t>++</w:t>
            </w:r>
          </w:p>
        </w:tc>
        <w:tc>
          <w:tcPr>
            <w:tcW w:w="1842" w:type="dxa"/>
            <w:tcBorders>
              <w:top w:val="single" w:sz="4" w:space="0" w:color="auto"/>
            </w:tcBorders>
          </w:tcPr>
          <w:p w14:paraId="44ED5FFF" w14:textId="77777777" w:rsidR="008A69CB" w:rsidRPr="005C1CB9" w:rsidRDefault="008A69CB" w:rsidP="0036687F">
            <w:pPr>
              <w:pStyle w:val="Textblock"/>
              <w:spacing w:before="60" w:after="60"/>
              <w:rPr>
                <w:b/>
                <w:sz w:val="18"/>
                <w:szCs w:val="18"/>
              </w:rPr>
            </w:pPr>
            <w:r>
              <w:rPr>
                <w:b/>
                <w:sz w:val="18"/>
                <w:szCs w:val="18"/>
              </w:rPr>
              <w:t>Klar die flexibelste Variante</w:t>
            </w:r>
          </w:p>
        </w:tc>
      </w:tr>
    </w:tbl>
    <w:p w14:paraId="5068F72A" w14:textId="77777777" w:rsidR="008A69CB" w:rsidRDefault="008A69CB" w:rsidP="008A69CB">
      <w:pPr>
        <w:pStyle w:val="Textblock"/>
        <w:tabs>
          <w:tab w:val="left" w:pos="284"/>
        </w:tabs>
        <w:rPr>
          <w:lang w:eastAsia="de-CH"/>
        </w:rPr>
      </w:pPr>
      <w:r>
        <w:rPr>
          <w:lang w:eastAsia="de-CH"/>
        </w:rPr>
        <w:t>Bewertungen:</w:t>
      </w:r>
      <w:r>
        <w:rPr>
          <w:lang w:eastAsia="de-CH"/>
        </w:rPr>
        <w:br/>
        <w:t>++</w:t>
      </w:r>
      <w:r>
        <w:rPr>
          <w:lang w:eastAsia="de-CH"/>
        </w:rPr>
        <w:tab/>
        <w:t>erfüllt Kriterium optimal</w:t>
      </w:r>
      <w:r>
        <w:rPr>
          <w:lang w:eastAsia="de-CH"/>
        </w:rPr>
        <w:br/>
        <w:t>+</w:t>
      </w:r>
      <w:r>
        <w:rPr>
          <w:lang w:eastAsia="de-CH"/>
        </w:rPr>
        <w:tab/>
        <w:t>erfüllt Kriterium gut</w:t>
      </w:r>
      <w:r>
        <w:rPr>
          <w:lang w:eastAsia="de-CH"/>
        </w:rPr>
        <w:br/>
        <w:t>o</w:t>
      </w:r>
      <w:r>
        <w:rPr>
          <w:lang w:eastAsia="de-CH"/>
        </w:rPr>
        <w:tab/>
        <w:t>Vor- und Nachteile halten sich die Waage</w:t>
      </w:r>
      <w:r>
        <w:rPr>
          <w:lang w:eastAsia="de-CH"/>
        </w:rPr>
        <w:br/>
        <w:t>-</w:t>
      </w:r>
      <w:r>
        <w:rPr>
          <w:lang w:eastAsia="de-CH"/>
        </w:rPr>
        <w:tab/>
        <w:t>erfüllt Kriterium schlecht</w:t>
      </w:r>
      <w:r>
        <w:rPr>
          <w:lang w:eastAsia="de-CH"/>
        </w:rPr>
        <w:br/>
        <w:t>--</w:t>
      </w:r>
      <w:r>
        <w:rPr>
          <w:lang w:eastAsia="de-CH"/>
        </w:rPr>
        <w:tab/>
        <w:t>erfüllt Kriterium gar nicht</w:t>
      </w:r>
    </w:p>
    <w:p w14:paraId="65DED95A" w14:textId="77777777" w:rsidR="00635DAF" w:rsidRPr="00231883" w:rsidRDefault="00635DAF" w:rsidP="00390FAC">
      <w:pPr>
        <w:pStyle w:val="TextCDB"/>
        <w:rPr>
          <w:lang w:val="de-CH"/>
        </w:rPr>
      </w:pPr>
    </w:p>
    <w:p w14:paraId="31453C65" w14:textId="77777777" w:rsidR="00C916D1" w:rsidRDefault="00C916D1" w:rsidP="00E54D37">
      <w:pPr>
        <w:pStyle w:val="berschrift1"/>
        <w:numPr>
          <w:ilvl w:val="0"/>
          <w:numId w:val="11"/>
        </w:numPr>
      </w:pPr>
      <w:bookmarkStart w:id="61" w:name="_Toc350761858"/>
      <w:bookmarkStart w:id="62" w:name="_Toc377971976"/>
      <w:bookmarkStart w:id="63" w:name="_Toc493098401"/>
      <w:bookmarkStart w:id="64" w:name="_Toc350764398"/>
      <w:commentRangeStart w:id="65"/>
      <w:r>
        <w:lastRenderedPageBreak/>
        <w:t>Konsequenzen</w:t>
      </w:r>
      <w:bookmarkEnd w:id="61"/>
      <w:bookmarkEnd w:id="62"/>
      <w:bookmarkEnd w:id="63"/>
      <w:commentRangeEnd w:id="65"/>
      <w:r w:rsidR="009F6EA3">
        <w:rPr>
          <w:rStyle w:val="Kommentarzeichen"/>
          <w:rFonts w:cs="Times New Roman"/>
          <w:b w:val="0"/>
          <w:bCs w:val="0"/>
          <w:kern w:val="0"/>
        </w:rPr>
        <w:commentReference w:id="65"/>
      </w:r>
    </w:p>
    <w:p w14:paraId="482ABB58" w14:textId="77777777" w:rsidR="00E9403E" w:rsidRPr="00E9403E" w:rsidRDefault="00E9403E" w:rsidP="00E9403E">
      <w:pPr>
        <w:spacing w:line="240" w:lineRule="auto"/>
        <w:rPr>
          <w:rFonts w:cs="Arial"/>
          <w:color w:val="000000"/>
          <w:szCs w:val="22"/>
        </w:rPr>
      </w:pPr>
      <w:r w:rsidRPr="00E9403E">
        <w:rPr>
          <w:rFonts w:cs="Arial"/>
          <w:b/>
          <w:bCs/>
          <w:color w:val="000000"/>
          <w:szCs w:val="22"/>
        </w:rPr>
        <w:t>Abhängigkeiten</w:t>
      </w:r>
    </w:p>
    <w:p w14:paraId="2A61F1D7" w14:textId="77777777" w:rsidR="00E9403E" w:rsidRPr="00E9403E" w:rsidRDefault="00E9403E" w:rsidP="00E9403E">
      <w:pPr>
        <w:spacing w:line="240" w:lineRule="auto"/>
        <w:rPr>
          <w:rFonts w:cs="Arial"/>
          <w:color w:val="000000"/>
          <w:szCs w:val="22"/>
        </w:rPr>
      </w:pPr>
      <w:r w:rsidRPr="00E9403E">
        <w:rPr>
          <w:rFonts w:cs="Arial"/>
          <w:color w:val="000000"/>
          <w:szCs w:val="22"/>
        </w:rPr>
        <w:t>Vom Projekt WDB sind keine anderen Projekte abhängig.</w:t>
      </w:r>
    </w:p>
    <w:p w14:paraId="0A879AE7" w14:textId="77777777" w:rsidR="00E9403E" w:rsidRPr="00E9403E" w:rsidRDefault="00E9403E" w:rsidP="00E9403E">
      <w:pPr>
        <w:spacing w:line="240" w:lineRule="auto"/>
        <w:rPr>
          <w:rFonts w:cs="Arial"/>
          <w:color w:val="000000"/>
          <w:szCs w:val="22"/>
        </w:rPr>
      </w:pPr>
    </w:p>
    <w:p w14:paraId="0F4E4293" w14:textId="77777777" w:rsidR="00E9403E" w:rsidRPr="00E9403E" w:rsidRDefault="00E9403E" w:rsidP="00E9403E">
      <w:pPr>
        <w:spacing w:line="240" w:lineRule="auto"/>
        <w:rPr>
          <w:rFonts w:cs="Arial"/>
          <w:color w:val="000000"/>
          <w:szCs w:val="22"/>
        </w:rPr>
      </w:pPr>
      <w:r w:rsidRPr="00E9403E">
        <w:rPr>
          <w:rFonts w:cs="Arial"/>
          <w:b/>
          <w:bCs/>
          <w:color w:val="000000"/>
          <w:szCs w:val="22"/>
        </w:rPr>
        <w:t>Konsequenzen bei Nichtrealisierung</w:t>
      </w:r>
    </w:p>
    <w:p w14:paraId="485CACC9" w14:textId="2EAFB59A" w:rsidR="00E9403E" w:rsidRPr="00E9403E" w:rsidRDefault="00E9403E" w:rsidP="00E9403E">
      <w:pPr>
        <w:spacing w:line="240" w:lineRule="auto"/>
        <w:rPr>
          <w:rFonts w:cs="Arial"/>
          <w:color w:val="000000"/>
          <w:szCs w:val="22"/>
        </w:rPr>
      </w:pPr>
      <w:r w:rsidRPr="00E9403E">
        <w:rPr>
          <w:rFonts w:cs="Arial"/>
          <w:color w:val="000000"/>
          <w:szCs w:val="22"/>
        </w:rPr>
        <w:t>Wenn das Projekt scheitert, muss jeder für sich eine ei</w:t>
      </w:r>
      <w:del w:id="66" w:author="Georg Ninck" w:date="2017-09-18T08:36:00Z">
        <w:r w:rsidRPr="00E9403E" w:rsidDel="00A815DC">
          <w:rPr>
            <w:rFonts w:cs="Arial"/>
            <w:color w:val="000000"/>
            <w:szCs w:val="22"/>
          </w:rPr>
          <w:delText>n</w:delText>
        </w:r>
      </w:del>
      <w:r w:rsidRPr="00E9403E">
        <w:rPr>
          <w:rFonts w:cs="Arial"/>
          <w:color w:val="000000"/>
          <w:szCs w:val="22"/>
        </w:rPr>
        <w:t>gene Lösung finden (analog oder digital).</w:t>
      </w:r>
    </w:p>
    <w:p w14:paraId="265D7B61" w14:textId="77777777" w:rsidR="00E9403E" w:rsidRPr="00E9403E" w:rsidRDefault="00E9403E" w:rsidP="00E9403E">
      <w:pPr>
        <w:spacing w:line="240" w:lineRule="auto"/>
        <w:rPr>
          <w:rFonts w:cs="Arial"/>
          <w:color w:val="000000"/>
          <w:szCs w:val="22"/>
        </w:rPr>
      </w:pPr>
    </w:p>
    <w:p w14:paraId="6B530257" w14:textId="77777777" w:rsidR="00E9403E" w:rsidRPr="00E9403E" w:rsidRDefault="00E9403E" w:rsidP="00E9403E">
      <w:pPr>
        <w:spacing w:line="240" w:lineRule="auto"/>
        <w:rPr>
          <w:rFonts w:cs="Arial"/>
          <w:color w:val="000000"/>
          <w:szCs w:val="22"/>
        </w:rPr>
      </w:pPr>
      <w:r w:rsidRPr="00E9403E">
        <w:rPr>
          <w:rFonts w:cs="Arial"/>
          <w:b/>
          <w:bCs/>
          <w:color w:val="000000"/>
          <w:szCs w:val="22"/>
        </w:rPr>
        <w:t>Risiken bei Nichtrealisierung</w:t>
      </w:r>
    </w:p>
    <w:p w14:paraId="6A8DB618" w14:textId="77777777" w:rsidR="00E9403E" w:rsidRPr="00E9403E" w:rsidRDefault="00E9403E" w:rsidP="00E9403E">
      <w:pPr>
        <w:spacing w:line="240" w:lineRule="auto"/>
        <w:rPr>
          <w:rFonts w:cs="Arial"/>
          <w:color w:val="000000"/>
          <w:szCs w:val="22"/>
        </w:rPr>
      </w:pPr>
      <w:r w:rsidRPr="00E9403E">
        <w:rPr>
          <w:rFonts w:cs="Arial"/>
          <w:color w:val="000000"/>
          <w:szCs w:val="22"/>
        </w:rPr>
        <w:t>Durch die Schwächen der IST-Situation kann die Dokumentation des Schulstoffes ungenügend ausfallen. Dadurch kann die IPA entscheidend schwieriger werden.</w:t>
      </w:r>
    </w:p>
    <w:p w14:paraId="598FA589" w14:textId="77777777" w:rsidR="00E9403E" w:rsidRPr="00E9403E" w:rsidRDefault="00E9403E" w:rsidP="00E9403E">
      <w:pPr>
        <w:spacing w:line="240" w:lineRule="auto"/>
        <w:rPr>
          <w:rFonts w:cs="Arial"/>
          <w:color w:val="000000"/>
          <w:szCs w:val="22"/>
        </w:rPr>
      </w:pPr>
    </w:p>
    <w:p w14:paraId="76CE6B68" w14:textId="77777777" w:rsidR="00E9403E" w:rsidRPr="00E9403E" w:rsidRDefault="00E9403E" w:rsidP="00E9403E">
      <w:pPr>
        <w:spacing w:line="240" w:lineRule="auto"/>
        <w:rPr>
          <w:rFonts w:cs="Arial"/>
          <w:color w:val="000000"/>
          <w:szCs w:val="22"/>
        </w:rPr>
      </w:pPr>
      <w:r w:rsidRPr="00E9403E">
        <w:rPr>
          <w:rFonts w:cs="Arial"/>
          <w:b/>
          <w:bCs/>
          <w:color w:val="000000"/>
          <w:szCs w:val="22"/>
        </w:rPr>
        <w:t>Konsequenzen bei verspäteter Realisierung</w:t>
      </w:r>
    </w:p>
    <w:p w14:paraId="67FB7189" w14:textId="77777777" w:rsidR="00E9403E" w:rsidRPr="00E9403E" w:rsidRDefault="00E9403E" w:rsidP="00E9403E">
      <w:pPr>
        <w:spacing w:line="240" w:lineRule="auto"/>
        <w:rPr>
          <w:rFonts w:cs="Arial"/>
          <w:color w:val="000000"/>
          <w:szCs w:val="22"/>
        </w:rPr>
      </w:pPr>
      <w:r w:rsidRPr="00E9403E">
        <w:rPr>
          <w:rFonts w:cs="Arial"/>
          <w:color w:val="000000"/>
          <w:szCs w:val="22"/>
        </w:rPr>
        <w:t>Je nach Verspätung müssen wir Notizen aufbewahren und nach der Realisierung nachtragen.</w:t>
      </w:r>
    </w:p>
    <w:p w14:paraId="343F7F3E" w14:textId="77777777" w:rsidR="00E9403E" w:rsidRPr="00E9403E" w:rsidRDefault="00E9403E" w:rsidP="00E9403E">
      <w:pPr>
        <w:spacing w:line="240" w:lineRule="auto"/>
        <w:rPr>
          <w:rFonts w:cs="Arial"/>
          <w:color w:val="000000"/>
          <w:szCs w:val="22"/>
        </w:rPr>
      </w:pPr>
    </w:p>
    <w:p w14:paraId="03014BA3" w14:textId="77777777" w:rsidR="00E9403E" w:rsidRPr="00E9403E" w:rsidRDefault="00E9403E" w:rsidP="00E9403E">
      <w:pPr>
        <w:spacing w:line="240" w:lineRule="auto"/>
        <w:rPr>
          <w:rFonts w:cs="Arial"/>
          <w:color w:val="000000"/>
          <w:szCs w:val="22"/>
        </w:rPr>
      </w:pPr>
      <w:r w:rsidRPr="00E9403E">
        <w:rPr>
          <w:rFonts w:cs="Arial"/>
          <w:b/>
          <w:bCs/>
          <w:color w:val="000000"/>
          <w:szCs w:val="22"/>
        </w:rPr>
        <w:t>Risiken bei verspäteter Realisierung</w:t>
      </w:r>
    </w:p>
    <w:p w14:paraId="63BF6515" w14:textId="77777777" w:rsidR="00E9403E" w:rsidRPr="00E9403E" w:rsidRDefault="00E9403E" w:rsidP="00E9403E">
      <w:pPr>
        <w:spacing w:line="240" w:lineRule="auto"/>
        <w:rPr>
          <w:rFonts w:cs="Arial"/>
          <w:color w:val="000000"/>
          <w:szCs w:val="22"/>
        </w:rPr>
      </w:pPr>
      <w:r w:rsidRPr="00E9403E">
        <w:rPr>
          <w:rFonts w:cs="Arial"/>
          <w:color w:val="000000"/>
          <w:szCs w:val="22"/>
        </w:rPr>
        <w:t>Keine. Wir haben noch genug Zeit bis zur IPA.</w:t>
      </w:r>
    </w:p>
    <w:p w14:paraId="4095D1AA" w14:textId="77777777" w:rsidR="00B85B0C" w:rsidRDefault="00B85B0C" w:rsidP="00C916D1">
      <w:pPr>
        <w:pStyle w:val="TextCDB"/>
        <w:rPr>
          <w:lang w:val="de-CH"/>
        </w:rPr>
      </w:pPr>
    </w:p>
    <w:p w14:paraId="4E993AFA" w14:textId="77777777" w:rsidR="000026B5" w:rsidRPr="00231883" w:rsidRDefault="000026B5" w:rsidP="00E54D37">
      <w:pPr>
        <w:pStyle w:val="berschrift1"/>
        <w:numPr>
          <w:ilvl w:val="0"/>
          <w:numId w:val="11"/>
        </w:numPr>
      </w:pPr>
      <w:bookmarkStart w:id="67" w:name="_Toc493098402"/>
      <w:commentRangeStart w:id="68"/>
      <w:r w:rsidRPr="00231883">
        <w:t>Lösungsbeschreibung</w:t>
      </w:r>
      <w:bookmarkEnd w:id="64"/>
      <w:r w:rsidR="000977B0" w:rsidRPr="00231883">
        <w:t xml:space="preserve"> </w:t>
      </w:r>
      <w:commentRangeEnd w:id="68"/>
      <w:r w:rsidR="009F6EA3">
        <w:rPr>
          <w:rStyle w:val="Kommentarzeichen"/>
          <w:rFonts w:cs="Times New Roman"/>
          <w:b w:val="0"/>
          <w:bCs w:val="0"/>
          <w:kern w:val="0"/>
        </w:rPr>
        <w:commentReference w:id="68"/>
      </w:r>
      <w:r w:rsidR="000977B0" w:rsidRPr="00231883">
        <w:t>und Empfehlung</w:t>
      </w:r>
      <w:bookmarkEnd w:id="67"/>
    </w:p>
    <w:p w14:paraId="677868F4" w14:textId="77777777" w:rsidR="00D308F1" w:rsidRPr="00AA577E" w:rsidRDefault="00D308F1" w:rsidP="00D308F1">
      <w:pPr>
        <w:pStyle w:val="TextCDB"/>
        <w:rPr>
          <w:color w:val="000000"/>
          <w:lang w:val="de-CH"/>
        </w:rPr>
      </w:pPr>
      <w:r>
        <w:rPr>
          <w:color w:val="000000"/>
          <w:lang w:val="de-CH"/>
        </w:rPr>
        <w:t>Wir haben uns für die Variante mit einem Thin-Client und einer API entschieden. Dabei wird der Fokus in erster Linie auf Erweiterbarkeit und Funktionalität gelegt. Zudem ist das Frontend einfach austauschbar oder anpassbar. Zudem kann jeder Benutzer theoretisch sein eigenes Frontend entwickeln. Es wird ein minimales Frontend, welches die Funktionalität abdeckt</w:t>
      </w:r>
      <w:r w:rsidR="00E12CD1">
        <w:rPr>
          <w:color w:val="000000"/>
          <w:lang w:val="de-CH"/>
        </w:rPr>
        <w:t>,</w:t>
      </w:r>
      <w:r>
        <w:rPr>
          <w:color w:val="000000"/>
          <w:lang w:val="de-CH"/>
        </w:rPr>
        <w:t xml:space="preserve"> erstellt. Das Start-Frontend wird auf Basis eines Webclients erstellt. Der Server soll über eine API sämtliche wichtigen Funktionen zur Verfügung stellen. </w:t>
      </w:r>
    </w:p>
    <w:p w14:paraId="115F3435" w14:textId="524E2C53" w:rsidR="00E12CD1" w:rsidRDefault="00D308F1" w:rsidP="000026B5">
      <w:pPr>
        <w:pStyle w:val="TextCDB"/>
        <w:rPr>
          <w:color w:val="000000"/>
          <w:lang w:val="de-CH"/>
        </w:rPr>
      </w:pPr>
      <w:r>
        <w:rPr>
          <w:color w:val="000000"/>
          <w:lang w:val="de-CH"/>
        </w:rPr>
        <w:t>Das Frontend wird über ein JavaScript-Framework realisiert. Auf dem Server soll ein Spring-Boot Programm laufen. Diese Trennung bietet uns die Möglichkeit</w:t>
      </w:r>
      <w:ins w:id="69" w:author="Georg Ninck" w:date="2017-09-18T08:37:00Z">
        <w:r w:rsidR="009F6EA3">
          <w:rPr>
            <w:color w:val="000000"/>
            <w:lang w:val="de-CH"/>
          </w:rPr>
          <w:t>,</w:t>
        </w:r>
      </w:ins>
      <w:r>
        <w:rPr>
          <w:color w:val="000000"/>
          <w:lang w:val="de-CH"/>
        </w:rPr>
        <w:t xml:space="preserve"> das Frontend nach spezifischen Bedürfnissen anzupassen. Spring-Boot bietet die Erstellung von </w:t>
      </w:r>
      <w:r w:rsidR="00E12CD1">
        <w:rPr>
          <w:color w:val="000000"/>
          <w:lang w:val="de-CH"/>
        </w:rPr>
        <w:t>APIs Out-of-t</w:t>
      </w:r>
      <w:r>
        <w:rPr>
          <w:color w:val="000000"/>
          <w:lang w:val="de-CH"/>
        </w:rPr>
        <w:t>he-Box an und nimmt uns dort viel Arbeit ab. Da wir nur vier Wochen für die Realisierung haben, kommt uns dies sehr entgegen. Zudem können wir dadurch bekannte Best-Practices einsetzen. Dies macht unser Programm brauchbarer und erweiterbarer.</w:t>
      </w:r>
    </w:p>
    <w:p w14:paraId="0C628762" w14:textId="77777777" w:rsidR="00FF12C2" w:rsidRPr="00E12CD1" w:rsidRDefault="00FF12C2" w:rsidP="00E12CD1">
      <w:pPr>
        <w:pStyle w:val="TextCDB"/>
        <w:jc w:val="center"/>
        <w:rPr>
          <w:color w:val="000000"/>
          <w:lang w:val="de-CH"/>
        </w:rPr>
      </w:pPr>
      <w:r>
        <w:rPr>
          <w:noProof/>
          <w:color w:val="000000"/>
          <w:lang w:val="de-CH" w:eastAsia="de-CH"/>
        </w:rPr>
        <w:lastRenderedPageBreak/>
        <w:drawing>
          <wp:inline distT="0" distB="0" distL="0" distR="0" wp14:anchorId="1CE24CD9" wp14:editId="30AAE325">
            <wp:extent cx="4379720" cy="4829530"/>
            <wp:effectExtent l="0" t="0" r="1905" b="9525"/>
            <wp:docPr id="2"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3"/>
                    <pic:cNvPicPr>
                      <a:picLocks noChangeAspect="1" noChangeArrowheads="1"/>
                    </pic:cNvPicPr>
                  </pic:nvPicPr>
                  <pic:blipFill>
                    <a:blip r:embed="rId10"/>
                    <a:stretch>
                      <a:fillRect/>
                    </a:stretch>
                  </pic:blipFill>
                  <pic:spPr bwMode="auto">
                    <a:xfrm>
                      <a:off x="0" y="0"/>
                      <a:ext cx="4397815" cy="4849483"/>
                    </a:xfrm>
                    <a:prstGeom prst="rect">
                      <a:avLst/>
                    </a:prstGeom>
                  </pic:spPr>
                </pic:pic>
              </a:graphicData>
            </a:graphic>
          </wp:inline>
        </w:drawing>
      </w:r>
    </w:p>
    <w:p w14:paraId="3AF081EF" w14:textId="77777777" w:rsidR="00FF12C2" w:rsidRPr="00DD0A17" w:rsidRDefault="00DD0A17" w:rsidP="000026B5">
      <w:pPr>
        <w:pStyle w:val="TextCDB"/>
        <w:rPr>
          <w:color w:val="000000"/>
          <w:lang w:val="de-CH"/>
        </w:rPr>
      </w:pPr>
      <w:r>
        <w:rPr>
          <w:color w:val="000000"/>
          <w:lang w:val="de-CH"/>
        </w:rPr>
        <w:t>Das Projektteam WDB empfiehlt dem Auftraggeber die Variante 3 (6.2.3), aufgrund der obigen Ausführungen</w:t>
      </w:r>
      <w:r w:rsidR="00E12CD1">
        <w:rPr>
          <w:color w:val="000000"/>
          <w:lang w:val="de-CH"/>
        </w:rPr>
        <w:t>,</w:t>
      </w:r>
      <w:r>
        <w:rPr>
          <w:color w:val="000000"/>
          <w:lang w:val="de-CH"/>
        </w:rPr>
        <w:t xml:space="preserve"> anzunehmen und zu genehmigen.</w:t>
      </w:r>
    </w:p>
    <w:p w14:paraId="37B584AB" w14:textId="77777777" w:rsidR="00C916D1" w:rsidRDefault="00C916D1" w:rsidP="00E54D37">
      <w:pPr>
        <w:pStyle w:val="berschrift1"/>
        <w:numPr>
          <w:ilvl w:val="0"/>
          <w:numId w:val="11"/>
        </w:numPr>
      </w:pPr>
      <w:bookmarkStart w:id="70" w:name="_Toc350761855"/>
      <w:bookmarkStart w:id="71" w:name="_Toc377971973"/>
      <w:bookmarkStart w:id="72" w:name="_Toc493098403"/>
      <w:r>
        <w:t>Planung</w:t>
      </w:r>
      <w:bookmarkEnd w:id="70"/>
      <w:bookmarkEnd w:id="71"/>
      <w:bookmarkEnd w:id="72"/>
      <w:r>
        <w:t xml:space="preserve"> </w:t>
      </w:r>
    </w:p>
    <w:p w14:paraId="49AF5B9A" w14:textId="77777777" w:rsidR="00A4179C" w:rsidRDefault="00A4179C" w:rsidP="00A4179C">
      <w:pPr>
        <w:pStyle w:val="Verzeichnis1"/>
      </w:pPr>
      <w:r>
        <w:t>Meilensteine und Termine</w:t>
      </w:r>
    </w:p>
    <w:tbl>
      <w:tblPr>
        <w:tblW w:w="4780"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2483"/>
        <w:gridCol w:w="2297"/>
      </w:tblGrid>
      <w:tr w:rsidR="00A4179C" w14:paraId="563BCFBA" w14:textId="77777777" w:rsidTr="0036687F">
        <w:trPr>
          <w:trHeight w:val="380"/>
          <w:tblHeader/>
        </w:trPr>
        <w:tc>
          <w:tcPr>
            <w:tcW w:w="2482" w:type="dxa"/>
            <w:tcBorders>
              <w:top w:val="single" w:sz="4" w:space="0" w:color="00000A"/>
              <w:left w:val="single" w:sz="4" w:space="0" w:color="00000A"/>
              <w:bottom w:val="single" w:sz="4" w:space="0" w:color="00000A"/>
              <w:right w:val="single" w:sz="4" w:space="0" w:color="00000A"/>
            </w:tcBorders>
            <w:shd w:val="clear" w:color="auto" w:fill="D9D9D9"/>
            <w:tcMar>
              <w:left w:w="83" w:type="dxa"/>
            </w:tcMar>
          </w:tcPr>
          <w:p w14:paraId="675A07B9" w14:textId="77777777" w:rsidR="00A4179C" w:rsidRDefault="00A4179C" w:rsidP="0036687F">
            <w:pPr>
              <w:pStyle w:val="TextCDB"/>
              <w:rPr>
                <w:lang w:val="de-CH"/>
              </w:rPr>
            </w:pPr>
            <w:r>
              <w:rPr>
                <w:lang w:val="de-CH"/>
              </w:rPr>
              <w:t>Meilensteine</w:t>
            </w:r>
          </w:p>
        </w:tc>
        <w:tc>
          <w:tcPr>
            <w:tcW w:w="2297" w:type="dxa"/>
            <w:tcBorders>
              <w:top w:val="single" w:sz="4" w:space="0" w:color="00000A"/>
              <w:left w:val="single" w:sz="4" w:space="0" w:color="00000A"/>
              <w:bottom w:val="single" w:sz="4" w:space="0" w:color="00000A"/>
              <w:right w:val="single" w:sz="4" w:space="0" w:color="00000A"/>
            </w:tcBorders>
            <w:shd w:val="clear" w:color="auto" w:fill="D9D9D9"/>
            <w:tcMar>
              <w:left w:w="83" w:type="dxa"/>
            </w:tcMar>
          </w:tcPr>
          <w:p w14:paraId="03E729D0" w14:textId="77777777" w:rsidR="00A4179C" w:rsidRDefault="00A4179C" w:rsidP="0036687F">
            <w:pPr>
              <w:pStyle w:val="TextCDB"/>
              <w:rPr>
                <w:lang w:val="de-CH"/>
              </w:rPr>
            </w:pPr>
            <w:r>
              <w:rPr>
                <w:lang w:val="de-CH"/>
              </w:rPr>
              <w:t xml:space="preserve">Geplant </w:t>
            </w:r>
          </w:p>
        </w:tc>
      </w:tr>
      <w:tr w:rsidR="00A4179C" w14:paraId="453EBF6D" w14:textId="77777777" w:rsidTr="0036687F">
        <w:trPr>
          <w:trHeight w:val="396"/>
        </w:trPr>
        <w:tc>
          <w:tcPr>
            <w:tcW w:w="248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14:paraId="4F9CF121" w14:textId="77777777" w:rsidR="00A4179C" w:rsidRDefault="00A4179C" w:rsidP="0036687F">
            <w:pPr>
              <w:pStyle w:val="TextCDB"/>
              <w:rPr>
                <w:i/>
                <w:lang w:val="de-CH"/>
              </w:rPr>
            </w:pPr>
            <w:r>
              <w:rPr>
                <w:lang w:val="de-CH"/>
              </w:rPr>
              <w:t>Projektfreigabe</w:t>
            </w:r>
          </w:p>
        </w:tc>
        <w:tc>
          <w:tcPr>
            <w:tcW w:w="2297"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14:paraId="52DB61AB" w14:textId="77777777" w:rsidR="00A4179C" w:rsidRDefault="00A4179C" w:rsidP="0036687F">
            <w:pPr>
              <w:pStyle w:val="TextCDB"/>
              <w:rPr>
                <w:lang w:val="de-CH"/>
              </w:rPr>
            </w:pPr>
            <w:r>
              <w:rPr>
                <w:lang w:val="de-CH"/>
              </w:rPr>
              <w:t>KW34</w:t>
            </w:r>
          </w:p>
        </w:tc>
      </w:tr>
      <w:tr w:rsidR="00A4179C" w14:paraId="78C86550" w14:textId="77777777" w:rsidTr="0036687F">
        <w:trPr>
          <w:trHeight w:val="396"/>
        </w:trPr>
        <w:tc>
          <w:tcPr>
            <w:tcW w:w="248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14:paraId="13429E6E" w14:textId="77777777" w:rsidR="00A4179C" w:rsidRDefault="00A4179C" w:rsidP="0036687F">
            <w:pPr>
              <w:pStyle w:val="TextCDB"/>
              <w:rPr>
                <w:lang w:val="de-CH"/>
              </w:rPr>
            </w:pPr>
            <w:r>
              <w:rPr>
                <w:lang w:val="de-CH"/>
              </w:rPr>
              <w:t>Freigabe Konzept</w:t>
            </w:r>
          </w:p>
        </w:tc>
        <w:tc>
          <w:tcPr>
            <w:tcW w:w="2297"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14:paraId="7DC48FAA" w14:textId="77777777" w:rsidR="00A4179C" w:rsidRDefault="00A4179C" w:rsidP="0036687F">
            <w:pPr>
              <w:pStyle w:val="TextCDB"/>
              <w:rPr>
                <w:lang w:val="de-CH"/>
              </w:rPr>
            </w:pPr>
            <w:r>
              <w:rPr>
                <w:lang w:val="de-CH"/>
              </w:rPr>
              <w:t>KW38</w:t>
            </w:r>
          </w:p>
        </w:tc>
      </w:tr>
      <w:tr w:rsidR="00A4179C" w14:paraId="3BDAE17C" w14:textId="77777777" w:rsidTr="0036687F">
        <w:trPr>
          <w:trHeight w:val="396"/>
        </w:trPr>
        <w:tc>
          <w:tcPr>
            <w:tcW w:w="248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14:paraId="3AE3B84E" w14:textId="77777777" w:rsidR="00A4179C" w:rsidRDefault="00A4179C" w:rsidP="0036687F">
            <w:pPr>
              <w:pStyle w:val="TextCDB"/>
              <w:rPr>
                <w:lang w:val="de-CH"/>
              </w:rPr>
            </w:pPr>
            <w:r>
              <w:rPr>
                <w:lang w:val="de-CH"/>
              </w:rPr>
              <w:t>Freigabe Realisierung</w:t>
            </w:r>
          </w:p>
        </w:tc>
        <w:tc>
          <w:tcPr>
            <w:tcW w:w="2297"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14:paraId="4D22671F" w14:textId="77777777" w:rsidR="00A4179C" w:rsidRDefault="00A4179C" w:rsidP="0036687F">
            <w:pPr>
              <w:pStyle w:val="TextCDB"/>
              <w:rPr>
                <w:lang w:val="de-CH"/>
              </w:rPr>
            </w:pPr>
            <w:r>
              <w:rPr>
                <w:lang w:val="de-CH"/>
              </w:rPr>
              <w:t>KW45</w:t>
            </w:r>
          </w:p>
        </w:tc>
      </w:tr>
      <w:tr w:rsidR="00A4179C" w14:paraId="387E16CA" w14:textId="77777777" w:rsidTr="0036687F">
        <w:trPr>
          <w:trHeight w:val="396"/>
        </w:trPr>
        <w:tc>
          <w:tcPr>
            <w:tcW w:w="248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14:paraId="570927FD" w14:textId="77777777" w:rsidR="00A4179C" w:rsidRDefault="00A4179C" w:rsidP="0036687F">
            <w:pPr>
              <w:pStyle w:val="TextCDB"/>
              <w:rPr>
                <w:lang w:val="de-CH"/>
              </w:rPr>
            </w:pPr>
            <w:r>
              <w:rPr>
                <w:lang w:val="de-CH"/>
              </w:rPr>
              <w:t>Freigabe Einführung</w:t>
            </w:r>
          </w:p>
        </w:tc>
        <w:tc>
          <w:tcPr>
            <w:tcW w:w="2297"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14:paraId="154FFBDD" w14:textId="77777777" w:rsidR="00A4179C" w:rsidRDefault="00A4179C" w:rsidP="0036687F">
            <w:pPr>
              <w:pStyle w:val="TextCDB"/>
              <w:rPr>
                <w:lang w:val="de-CH"/>
              </w:rPr>
            </w:pPr>
            <w:r>
              <w:rPr>
                <w:lang w:val="de-CH"/>
              </w:rPr>
              <w:t>KW49</w:t>
            </w:r>
          </w:p>
        </w:tc>
      </w:tr>
      <w:tr w:rsidR="00A4179C" w14:paraId="6F98B305" w14:textId="77777777" w:rsidTr="0036687F">
        <w:trPr>
          <w:trHeight w:val="396"/>
        </w:trPr>
        <w:tc>
          <w:tcPr>
            <w:tcW w:w="248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14:paraId="583D247D" w14:textId="77777777" w:rsidR="00A4179C" w:rsidRDefault="00A4179C" w:rsidP="0036687F">
            <w:pPr>
              <w:pStyle w:val="TextCDB"/>
              <w:rPr>
                <w:lang w:val="de-CH"/>
              </w:rPr>
            </w:pPr>
            <w:r>
              <w:rPr>
                <w:lang w:val="de-CH"/>
              </w:rPr>
              <w:t>Abschluss</w:t>
            </w:r>
          </w:p>
        </w:tc>
        <w:tc>
          <w:tcPr>
            <w:tcW w:w="2297"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14:paraId="3CADB8D6" w14:textId="77777777" w:rsidR="00A4179C" w:rsidRDefault="00A4179C" w:rsidP="0036687F">
            <w:pPr>
              <w:pStyle w:val="TextCDB"/>
              <w:rPr>
                <w:lang w:val="de-CH"/>
              </w:rPr>
            </w:pPr>
            <w:r>
              <w:rPr>
                <w:lang w:val="de-CH"/>
              </w:rPr>
              <w:t>KW03</w:t>
            </w:r>
          </w:p>
        </w:tc>
      </w:tr>
    </w:tbl>
    <w:p w14:paraId="5018B962" w14:textId="77777777" w:rsidR="00A4179C" w:rsidRDefault="00A4179C" w:rsidP="00A4179C">
      <w:pPr>
        <w:pStyle w:val="TextCDB"/>
        <w:rPr>
          <w:lang w:val="de-CH" w:eastAsia="de-CH"/>
        </w:rPr>
      </w:pPr>
      <w:r>
        <w:rPr>
          <w:lang w:val="de-CH" w:eastAsia="de-CH"/>
        </w:rPr>
        <w:t>Details siehe Dokument Projektplan.</w:t>
      </w:r>
    </w:p>
    <w:p w14:paraId="5F8CB419" w14:textId="77777777" w:rsidR="000963C6" w:rsidRDefault="000963C6" w:rsidP="00C916D1">
      <w:pPr>
        <w:pStyle w:val="TextCDB"/>
        <w:rPr>
          <w:lang w:val="de-CH" w:eastAsia="de-CH"/>
        </w:rPr>
      </w:pPr>
    </w:p>
    <w:p w14:paraId="33E61892" w14:textId="77777777" w:rsidR="000A4FC2" w:rsidRPr="00231883" w:rsidRDefault="000977B0" w:rsidP="00E54D37">
      <w:pPr>
        <w:pStyle w:val="berschrift1"/>
        <w:numPr>
          <w:ilvl w:val="0"/>
          <w:numId w:val="11"/>
        </w:numPr>
      </w:pPr>
      <w:bookmarkStart w:id="73" w:name="_Toc493098404"/>
      <w:commentRangeStart w:id="74"/>
      <w:r w:rsidRPr="00231883">
        <w:lastRenderedPageBreak/>
        <w:t>Projektführung</w:t>
      </w:r>
      <w:bookmarkEnd w:id="73"/>
      <w:commentRangeEnd w:id="74"/>
      <w:r w:rsidR="009F6EA3">
        <w:rPr>
          <w:rStyle w:val="Kommentarzeichen"/>
          <w:rFonts w:cs="Times New Roman"/>
          <w:b w:val="0"/>
          <w:bCs w:val="0"/>
          <w:kern w:val="0"/>
        </w:rPr>
        <w:commentReference w:id="74"/>
      </w:r>
    </w:p>
    <w:p w14:paraId="1D496BB0" w14:textId="77777777" w:rsidR="00F81D7D" w:rsidRPr="00231883" w:rsidRDefault="00F81D7D" w:rsidP="00E54D37">
      <w:pPr>
        <w:pStyle w:val="berschrift2"/>
        <w:numPr>
          <w:ilvl w:val="1"/>
          <w:numId w:val="11"/>
        </w:numPr>
      </w:pPr>
      <w:bookmarkStart w:id="75" w:name="_Toc493098405"/>
      <w:bookmarkStart w:id="76" w:name="_Toc379273867"/>
      <w:bookmarkStart w:id="77" w:name="_Toc197910878"/>
      <w:commentRangeStart w:id="78"/>
      <w:r w:rsidRPr="00231883">
        <w:t>Zusammenfassung</w:t>
      </w:r>
      <w:bookmarkEnd w:id="75"/>
      <w:commentRangeEnd w:id="78"/>
      <w:r w:rsidR="009F6EA3">
        <w:rPr>
          <w:rStyle w:val="Kommentarzeichen"/>
          <w:rFonts w:cs="Times New Roman"/>
          <w:b w:val="0"/>
          <w:lang w:eastAsia="de-CH"/>
        </w:rPr>
        <w:commentReference w:id="78"/>
      </w:r>
    </w:p>
    <w:p w14:paraId="24B4FFD4" w14:textId="522174BB" w:rsidR="00F81D7D" w:rsidRPr="00231883" w:rsidDel="009F6EA3" w:rsidRDefault="00A24878" w:rsidP="00F81D7D">
      <w:pPr>
        <w:rPr>
          <w:del w:id="79" w:author="Georg Ninck" w:date="2017-09-18T08:38:00Z"/>
        </w:rPr>
      </w:pPr>
      <w:del w:id="80" w:author="Georg Ninck" w:date="2017-09-18T08:38:00Z">
        <w:r w:rsidRPr="00231883" w:rsidDel="009F6EA3">
          <w:delText>Dieses Kapit</w:delText>
        </w:r>
        <w:r w:rsidR="00F81D7D" w:rsidRPr="00231883" w:rsidDel="009F6EA3">
          <w:delText>e</w:delText>
        </w:r>
        <w:r w:rsidRPr="00231883" w:rsidDel="009F6EA3">
          <w:delText xml:space="preserve">l </w:delText>
        </w:r>
        <w:r w:rsidR="00F81D7D" w:rsidRPr="00231883" w:rsidDel="009F6EA3">
          <w:delText>fasst die Vorgaben für die Projektdurchführung zusammen:</w:delText>
        </w:r>
      </w:del>
    </w:p>
    <w:p w14:paraId="4EC72708" w14:textId="77777777" w:rsidR="00F81D7D" w:rsidRPr="00231883" w:rsidRDefault="00F81D7D" w:rsidP="00F81D7D">
      <w:pPr>
        <w:rPr>
          <w:i/>
          <w:color w:val="4F81BD" w:themeColor="accent1"/>
        </w:rPr>
      </w:pPr>
    </w:p>
    <w:p w14:paraId="49312E87" w14:textId="77777777" w:rsidR="005F12F7" w:rsidRPr="00AA577E" w:rsidRDefault="005F12F7" w:rsidP="005F12F7">
      <w:pPr>
        <w:pStyle w:val="TextCDB"/>
        <w:rPr>
          <w:lang w:val="de-CH"/>
        </w:rPr>
      </w:pPr>
      <w:r>
        <w:rPr>
          <w:lang w:val="de-CH"/>
        </w:rPr>
        <w:t>Die Rollen sind in drei grosse Aufgabenbereiche unterteilt: Projektleitung, Qualitätssicherung und Projektmitarbeiter. So sind alle Aufgaben gut verteilbar und die Zuständigkeit für die Aufgaben innerhalb des Projektes verteilt. Berichte werden wöchentlich und mündlich an den Auftraggeber ausgestellt. Für die Qualitätssicherung ist der QM verantwortlich. Damit wir einen Überblick über unsere Resultate haben, setzten wir GitHub-Repos als Versions-Verwaltung ein. Zudem besteht eine vom Auftraggeber vorgegebene Namenskonvention für offizielle Dokumente. Die Software wird nach modernen Testmethoden und Ansätzen geprüft und entworfen.</w:t>
      </w:r>
    </w:p>
    <w:p w14:paraId="7ED2DBF6" w14:textId="77777777" w:rsidR="005F08A6" w:rsidRPr="00231883" w:rsidRDefault="005F08A6" w:rsidP="00F81D7D">
      <w:pPr>
        <w:pStyle w:val="TextCDB"/>
        <w:rPr>
          <w:lang w:val="de-CH"/>
        </w:rPr>
      </w:pPr>
    </w:p>
    <w:p w14:paraId="7A4D7449" w14:textId="77777777" w:rsidR="00F81D7D" w:rsidRPr="00231883" w:rsidRDefault="00F81D7D" w:rsidP="00E54D37">
      <w:pPr>
        <w:pStyle w:val="berschrift2"/>
        <w:numPr>
          <w:ilvl w:val="1"/>
          <w:numId w:val="11"/>
        </w:numPr>
      </w:pPr>
      <w:bookmarkStart w:id="81" w:name="_Toc493098406"/>
      <w:r w:rsidRPr="00231883">
        <w:t>Projekt</w:t>
      </w:r>
      <w:bookmarkEnd w:id="76"/>
      <w:r w:rsidR="00C916D1">
        <w:t>organisation</w:t>
      </w:r>
      <w:bookmarkEnd w:id="81"/>
    </w:p>
    <w:p w14:paraId="0873018B" w14:textId="77777777" w:rsidR="005F08A6" w:rsidRDefault="005F08A6" w:rsidP="005F08A6">
      <w:pPr>
        <w:rPr>
          <w:color w:val="000000"/>
        </w:rPr>
      </w:pPr>
      <w:r>
        <w:rPr>
          <w:color w:val="000000"/>
        </w:rPr>
        <w:t>Die Rollen un</w:t>
      </w:r>
      <w:r w:rsidR="00E12CD1">
        <w:rPr>
          <w:color w:val="000000"/>
        </w:rPr>
        <w:t>d die Namen der zugehörigen Mitarbeiter</w:t>
      </w:r>
      <w:r>
        <w:rPr>
          <w:color w:val="000000"/>
        </w:rPr>
        <w:t xml:space="preserve"> werden dem Projektinitialisierungsantrag entnommen.</w:t>
      </w:r>
    </w:p>
    <w:p w14:paraId="3F0EF010" w14:textId="77777777" w:rsidR="00F81D7D" w:rsidRPr="00231883" w:rsidRDefault="005F08A6" w:rsidP="00F81D7D">
      <w:pPr>
        <w:pStyle w:val="TextCDB"/>
        <w:rPr>
          <w:lang w:val="de-CH" w:eastAsia="de-CH"/>
        </w:rPr>
      </w:pPr>
      <w:r>
        <w:rPr>
          <w:noProof/>
          <w:lang w:val="de-CH" w:eastAsia="de-CH"/>
        </w:rPr>
        <w:drawing>
          <wp:inline distT="0" distB="0" distL="0" distR="0" wp14:anchorId="26D8D2C4" wp14:editId="671A7840">
            <wp:extent cx="5334000" cy="434742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5357926" cy="4366928"/>
                    </a:xfrm>
                    <a:prstGeom prst="rect">
                      <a:avLst/>
                    </a:prstGeom>
                  </pic:spPr>
                </pic:pic>
              </a:graphicData>
            </a:graphic>
          </wp:inline>
        </w:drawing>
      </w:r>
    </w:p>
    <w:bookmarkEnd w:id="77"/>
    <w:p w14:paraId="3B1C62FD" w14:textId="77777777" w:rsidR="00F81D7D" w:rsidRPr="00231883" w:rsidRDefault="00F81D7D" w:rsidP="00F81D7D"/>
    <w:p w14:paraId="4B0E6132" w14:textId="77777777" w:rsidR="00F81D7D" w:rsidRPr="00231883" w:rsidRDefault="00F81D7D" w:rsidP="00E54D37">
      <w:pPr>
        <w:pStyle w:val="berschrift2"/>
        <w:numPr>
          <w:ilvl w:val="1"/>
          <w:numId w:val="11"/>
        </w:numPr>
      </w:pPr>
      <w:bookmarkStart w:id="82" w:name="_Toc197910879"/>
      <w:bookmarkStart w:id="83" w:name="_Toc379273869"/>
      <w:bookmarkStart w:id="84" w:name="_Toc493098407"/>
      <w:r w:rsidRPr="00231883">
        <w:t>Projektbericht</w:t>
      </w:r>
      <w:bookmarkEnd w:id="82"/>
      <w:r w:rsidRPr="00231883">
        <w:t>e</w:t>
      </w:r>
      <w:bookmarkEnd w:id="83"/>
      <w:bookmarkEnd w:id="84"/>
    </w:p>
    <w:p w14:paraId="01B39A7A" w14:textId="7E5115AE" w:rsidR="00F81D7D" w:rsidRDefault="00740A3D" w:rsidP="00F81D7D">
      <w:pPr>
        <w:rPr>
          <w:color w:val="000000"/>
        </w:rPr>
      </w:pPr>
      <w:r>
        <w:rPr>
          <w:color w:val="000000"/>
        </w:rPr>
        <w:t>Die Berichterstattung erfolgt wöchentlich. Am Ende der Doppellektion wird der Auftraggeber (Georg Ninck) mündlich über den Projektfortschritt informiert. Zudem wird im Projektplan lau</w:t>
      </w:r>
      <w:r>
        <w:rPr>
          <w:color w:val="000000"/>
        </w:rPr>
        <w:lastRenderedPageBreak/>
        <w:t>fend der Stand der Dinge und die aufgetauchten Probleme dokumentiert. Für die Berichterstattung ist der Projektleiter (Joel Häberli) verantwortlich. Bei Verhinderung ist er dazu verpflichtet</w:t>
      </w:r>
      <w:ins w:id="85" w:author="Georg Ninck" w:date="2017-09-18T08:40:00Z">
        <w:r w:rsidR="009F6EA3">
          <w:rPr>
            <w:color w:val="000000"/>
          </w:rPr>
          <w:t>,</w:t>
        </w:r>
      </w:ins>
      <w:r>
        <w:rPr>
          <w:color w:val="000000"/>
        </w:rPr>
        <w:t xml:space="preserve"> die Berichterstattung zu delegieren.</w:t>
      </w:r>
    </w:p>
    <w:p w14:paraId="6239EF98" w14:textId="77777777" w:rsidR="00740A3D" w:rsidRPr="00740A3D" w:rsidRDefault="00740A3D" w:rsidP="00F81D7D">
      <w:pPr>
        <w:rPr>
          <w:color w:val="000000"/>
        </w:rPr>
      </w:pPr>
    </w:p>
    <w:p w14:paraId="63A979AE" w14:textId="77777777" w:rsidR="00F81D7D" w:rsidRPr="00231883" w:rsidRDefault="00F81D7D" w:rsidP="00E54D37">
      <w:pPr>
        <w:pStyle w:val="berschrift2"/>
        <w:numPr>
          <w:ilvl w:val="1"/>
          <w:numId w:val="11"/>
        </w:numPr>
      </w:pPr>
      <w:bookmarkStart w:id="86" w:name="_Toc379273871"/>
      <w:bookmarkStart w:id="87" w:name="_Toc493098408"/>
      <w:r w:rsidRPr="00231883">
        <w:t>Kommunikation / Projektmarketing</w:t>
      </w:r>
      <w:bookmarkEnd w:id="86"/>
      <w:bookmarkEnd w:id="87"/>
    </w:p>
    <w:p w14:paraId="77ADE26C" w14:textId="77777777" w:rsidR="00E91115" w:rsidRDefault="00E91115" w:rsidP="00E91115">
      <w:bookmarkStart w:id="88" w:name="_Toc379273872"/>
      <w:r>
        <w:t>Die Kommunikation gegen aussen ist in der Verantwortung des Projektleiters. Die Stakeholder werden am wöchentlichen Abschlussmeeting am Ende der Doppellektion über den neusten Stand der Dinge informiert.</w:t>
      </w:r>
    </w:p>
    <w:p w14:paraId="64D43DBF" w14:textId="77777777" w:rsidR="00E91115" w:rsidRDefault="00E91115" w:rsidP="00E91115"/>
    <w:p w14:paraId="3D51B39C" w14:textId="77777777" w:rsidR="00E91115" w:rsidRDefault="00E91115" w:rsidP="00E91115">
      <w:r>
        <w:t>Beim Projektmarketing ist es wichtig zu betonen, dass es sich nicht um ein Lexikon wie beispielsweise Wikipedia handelt, sondern um eine persönliche Seite, auf welcher man seine Erfahrung oder Erfah</w:t>
      </w:r>
      <w:r w:rsidR="00ED2CF1">
        <w:t>rungen zentral festhalten kann.</w:t>
      </w:r>
    </w:p>
    <w:p w14:paraId="02643EBE" w14:textId="77777777" w:rsidR="00ED2CF1" w:rsidRDefault="00ED2CF1" w:rsidP="00E91115"/>
    <w:p w14:paraId="5AC7B50C" w14:textId="77777777" w:rsidR="00F81D7D" w:rsidRPr="00231883" w:rsidRDefault="00F81D7D" w:rsidP="00E54D37">
      <w:pPr>
        <w:pStyle w:val="berschrift2"/>
        <w:numPr>
          <w:ilvl w:val="1"/>
          <w:numId w:val="11"/>
        </w:numPr>
      </w:pPr>
      <w:bookmarkStart w:id="89" w:name="_Toc493098409"/>
      <w:r w:rsidRPr="00231883">
        <w:t>Qualitätssicherung</w:t>
      </w:r>
      <w:bookmarkEnd w:id="88"/>
      <w:bookmarkEnd w:id="89"/>
    </w:p>
    <w:p w14:paraId="3A7965C7" w14:textId="77777777" w:rsidR="00F81D7D" w:rsidRPr="00231883" w:rsidRDefault="00F81D7D" w:rsidP="00E54D37">
      <w:pPr>
        <w:pStyle w:val="berschrift3"/>
        <w:numPr>
          <w:ilvl w:val="2"/>
          <w:numId w:val="11"/>
        </w:numPr>
      </w:pPr>
      <w:bookmarkStart w:id="90" w:name="_Toc197910882"/>
      <w:bookmarkStart w:id="91" w:name="_Toc379273873"/>
      <w:bookmarkStart w:id="92" w:name="_Toc493098410"/>
      <w:r w:rsidRPr="00231883">
        <w:t>Vorgehen zur Qualitätssicherung</w:t>
      </w:r>
      <w:bookmarkEnd w:id="90"/>
      <w:bookmarkEnd w:id="91"/>
      <w:bookmarkEnd w:id="92"/>
    </w:p>
    <w:p w14:paraId="5E425AA8" w14:textId="77777777" w:rsidR="006A612E" w:rsidRDefault="006A612E" w:rsidP="006A612E">
      <w:pPr>
        <w:rPr>
          <w:color w:val="000000"/>
        </w:rPr>
      </w:pPr>
      <w:r>
        <w:rPr>
          <w:color w:val="000000"/>
        </w:rPr>
        <w:t xml:space="preserve">Die Qualitätssicherung läuft parallel zum Projekt und mindestens jedes Bewertungsrelevante Dokument wird vor dem Abgabetermin durch den Qualitätsmanager (QM: Miro Albrecht) geprüft und allfällige Mängel an die zuständige Person zur Korrektur zurückgewiesen. Danach wird das Prozedere wiederholt. Darum ist es wichtig die Qualität laufend zu überprüfen, Mängel früh zu erkennen und zu korrigieren. </w:t>
      </w:r>
    </w:p>
    <w:p w14:paraId="329CD74B" w14:textId="77777777" w:rsidR="006A612E" w:rsidRDefault="006A612E" w:rsidP="006A612E">
      <w:pPr>
        <w:rPr>
          <w:color w:val="4F81BD" w:themeColor="accent1"/>
        </w:rPr>
      </w:pPr>
    </w:p>
    <w:p w14:paraId="45FC202D" w14:textId="77777777" w:rsidR="00F81D7D" w:rsidRPr="006A612E" w:rsidRDefault="006A612E" w:rsidP="00F81D7D">
      <w:r>
        <w:rPr>
          <w:color w:val="000000"/>
        </w:rPr>
        <w:t xml:space="preserve">Die Codeteile werden laufend getestet und korrigiert, so dass kein „Korrekturstau“ entsteht. </w:t>
      </w:r>
    </w:p>
    <w:p w14:paraId="746B4692" w14:textId="77777777" w:rsidR="00F81D7D" w:rsidRPr="00231883" w:rsidRDefault="00F81D7D" w:rsidP="00F81D7D">
      <w:pPr>
        <w:rPr>
          <w:i/>
          <w:color w:val="4F81BD" w:themeColor="accent1"/>
        </w:rPr>
      </w:pPr>
    </w:p>
    <w:p w14:paraId="527F4247" w14:textId="77777777" w:rsidR="00F81D7D" w:rsidRPr="00231883" w:rsidRDefault="00F81D7D" w:rsidP="00ED2CF1">
      <w:pPr>
        <w:jc w:val="center"/>
        <w:rPr>
          <w:i/>
          <w:color w:val="4F81BD" w:themeColor="accent1"/>
        </w:rPr>
      </w:pPr>
      <w:r w:rsidRPr="00231883">
        <w:rPr>
          <w:i/>
          <w:noProof/>
          <w:color w:val="4F81BD" w:themeColor="accent1"/>
        </w:rPr>
        <w:drawing>
          <wp:inline distT="0" distB="0" distL="0" distR="0" wp14:anchorId="7D84214A" wp14:editId="50FDFF41">
            <wp:extent cx="6113780" cy="3700145"/>
            <wp:effectExtent l="19050" t="0" r="1270" b="0"/>
            <wp:docPr id="1" name="Bild 1" descr="v_mo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_modell"/>
                    <pic:cNvPicPr>
                      <a:picLocks noChangeAspect="1" noChangeArrowheads="1"/>
                    </pic:cNvPicPr>
                  </pic:nvPicPr>
                  <pic:blipFill>
                    <a:blip r:embed="rId12"/>
                    <a:srcRect/>
                    <a:stretch>
                      <a:fillRect/>
                    </a:stretch>
                  </pic:blipFill>
                  <pic:spPr bwMode="auto">
                    <a:xfrm>
                      <a:off x="0" y="0"/>
                      <a:ext cx="6113780" cy="3700145"/>
                    </a:xfrm>
                    <a:prstGeom prst="rect">
                      <a:avLst/>
                    </a:prstGeom>
                    <a:noFill/>
                    <a:ln w="9525">
                      <a:noFill/>
                      <a:miter lim="800000"/>
                      <a:headEnd/>
                      <a:tailEnd/>
                    </a:ln>
                  </pic:spPr>
                </pic:pic>
              </a:graphicData>
            </a:graphic>
          </wp:inline>
        </w:drawing>
      </w:r>
    </w:p>
    <w:p w14:paraId="771E85B7" w14:textId="77777777" w:rsidR="00ED2CF1" w:rsidRDefault="00ED2CF1">
      <w:pPr>
        <w:spacing w:line="240" w:lineRule="auto"/>
      </w:pPr>
      <w:r>
        <w:br w:type="page"/>
      </w:r>
    </w:p>
    <w:p w14:paraId="68FCBB35" w14:textId="77777777" w:rsidR="00F81D7D" w:rsidRPr="00231883" w:rsidRDefault="00F81D7D" w:rsidP="00E54D37">
      <w:pPr>
        <w:pStyle w:val="berschrift3"/>
        <w:numPr>
          <w:ilvl w:val="2"/>
          <w:numId w:val="11"/>
        </w:numPr>
      </w:pPr>
      <w:bookmarkStart w:id="93" w:name="_Toc197910883"/>
      <w:bookmarkStart w:id="94" w:name="_Toc379273874"/>
      <w:bookmarkStart w:id="95" w:name="_Toc493098411"/>
      <w:r w:rsidRPr="00231883">
        <w:lastRenderedPageBreak/>
        <w:t>Qualitätsziele</w:t>
      </w:r>
      <w:bookmarkEnd w:id="93"/>
      <w:bookmarkEnd w:id="94"/>
      <w:bookmarkEnd w:id="95"/>
    </w:p>
    <w:tbl>
      <w:tblPr>
        <w:tblW w:w="8997"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5" w:type="dxa"/>
          <w:right w:w="70" w:type="dxa"/>
        </w:tblCellMar>
        <w:tblLook w:val="0000" w:firstRow="0" w:lastRow="0" w:firstColumn="0" w:lastColumn="0" w:noHBand="0" w:noVBand="0"/>
      </w:tblPr>
      <w:tblGrid>
        <w:gridCol w:w="566"/>
        <w:gridCol w:w="2834"/>
        <w:gridCol w:w="2554"/>
        <w:gridCol w:w="3043"/>
      </w:tblGrid>
      <w:tr w:rsidR="00042975" w14:paraId="3EA922D8" w14:textId="77777777" w:rsidTr="0036687F">
        <w:trPr>
          <w:trHeight w:val="139"/>
        </w:trPr>
        <w:tc>
          <w:tcPr>
            <w:tcW w:w="565"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45" w:type="dxa"/>
            </w:tcMar>
          </w:tcPr>
          <w:p w14:paraId="42A6D8AA" w14:textId="77777777" w:rsidR="00042975" w:rsidRDefault="00042975" w:rsidP="0036687F">
            <w:pPr>
              <w:rPr>
                <w:rFonts w:cs="Arial"/>
                <w:b/>
              </w:rPr>
            </w:pPr>
            <w:r>
              <w:rPr>
                <w:rFonts w:cs="Arial"/>
                <w:b/>
              </w:rPr>
              <w:t>Nr.</w:t>
            </w:r>
          </w:p>
        </w:tc>
        <w:tc>
          <w:tcPr>
            <w:tcW w:w="2834"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45" w:type="dxa"/>
            </w:tcMar>
          </w:tcPr>
          <w:p w14:paraId="15D2C7A1" w14:textId="77777777" w:rsidR="00042975" w:rsidRDefault="00042975" w:rsidP="0036687F">
            <w:pPr>
              <w:rPr>
                <w:rFonts w:cs="Arial"/>
                <w:b/>
              </w:rPr>
            </w:pPr>
            <w:r>
              <w:rPr>
                <w:rFonts w:cs="Arial"/>
                <w:b/>
              </w:rPr>
              <w:t>Qualitätsmerkmal</w:t>
            </w:r>
          </w:p>
        </w:tc>
        <w:tc>
          <w:tcPr>
            <w:tcW w:w="2554"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45" w:type="dxa"/>
            </w:tcMar>
          </w:tcPr>
          <w:p w14:paraId="5241251B" w14:textId="77777777" w:rsidR="00042975" w:rsidRDefault="00042975" w:rsidP="0036687F">
            <w:pPr>
              <w:rPr>
                <w:rFonts w:cs="Arial"/>
                <w:b/>
              </w:rPr>
            </w:pPr>
            <w:r>
              <w:rPr>
                <w:rFonts w:cs="Arial"/>
                <w:b/>
              </w:rPr>
              <w:t>Messbares Qualitätsziel</w:t>
            </w:r>
          </w:p>
        </w:tc>
        <w:tc>
          <w:tcPr>
            <w:tcW w:w="3043"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45" w:type="dxa"/>
            </w:tcMar>
          </w:tcPr>
          <w:p w14:paraId="283970CD" w14:textId="77777777" w:rsidR="00042975" w:rsidRDefault="00042975" w:rsidP="0036687F">
            <w:pPr>
              <w:rPr>
                <w:rFonts w:cs="Arial"/>
                <w:b/>
              </w:rPr>
            </w:pPr>
            <w:r>
              <w:rPr>
                <w:rFonts w:cs="Arial"/>
                <w:b/>
              </w:rPr>
              <w:t xml:space="preserve">besondere QS-Massnahmen, </w:t>
            </w:r>
            <w:r>
              <w:rPr>
                <w:rFonts w:cs="Arial"/>
                <w:b/>
              </w:rPr>
              <w:br/>
              <w:t>um das Q.-Ziel zu erreichen</w:t>
            </w:r>
            <w:r>
              <w:rPr>
                <w:rFonts w:cs="Arial"/>
                <w:b/>
              </w:rPr>
              <w:br/>
            </w:r>
            <w:r>
              <w:rPr>
                <w:rFonts w:cs="Arial"/>
                <w:i/>
              </w:rPr>
              <w:t>(über die im Prüfplan vorgegebenen Massnahmen hinausgehend)</w:t>
            </w:r>
            <w:r>
              <w:rPr>
                <w:rFonts w:cs="Arial"/>
                <w:b/>
              </w:rPr>
              <w:t xml:space="preserve"> </w:t>
            </w:r>
          </w:p>
        </w:tc>
      </w:tr>
      <w:tr w:rsidR="00042975" w14:paraId="35A1BE41" w14:textId="77777777" w:rsidTr="0036687F">
        <w:trPr>
          <w:trHeight w:val="238"/>
        </w:trPr>
        <w:tc>
          <w:tcPr>
            <w:tcW w:w="565"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79AA7F0C" w14:textId="77777777" w:rsidR="00042975" w:rsidRDefault="00042975" w:rsidP="0036687F">
            <w:pPr>
              <w:rPr>
                <w:rFonts w:cs="Arial"/>
                <w:szCs w:val="22"/>
              </w:rPr>
            </w:pPr>
          </w:p>
        </w:tc>
        <w:tc>
          <w:tcPr>
            <w:tcW w:w="283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1CD8F39C" w14:textId="77777777" w:rsidR="00042975" w:rsidRDefault="00042975" w:rsidP="0036687F">
            <w:pPr>
              <w:rPr>
                <w:rFonts w:cs="Arial"/>
                <w:b/>
                <w:sz w:val="18"/>
                <w:szCs w:val="18"/>
              </w:rPr>
            </w:pPr>
            <w:r>
              <w:rPr>
                <w:rFonts w:cs="Arial"/>
                <w:b/>
                <w:sz w:val="18"/>
                <w:szCs w:val="18"/>
              </w:rPr>
              <w:t>AUS BENUTZERSICHT</w:t>
            </w:r>
          </w:p>
        </w:tc>
        <w:tc>
          <w:tcPr>
            <w:tcW w:w="255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4A067213" w14:textId="77777777" w:rsidR="00042975" w:rsidRDefault="00042975" w:rsidP="0036687F">
            <w:pPr>
              <w:rPr>
                <w:rFonts w:cs="Arial"/>
              </w:rPr>
            </w:pPr>
          </w:p>
        </w:tc>
        <w:tc>
          <w:tcPr>
            <w:tcW w:w="3043"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74532AE6" w14:textId="77777777" w:rsidR="00042975" w:rsidRDefault="00042975" w:rsidP="0036687F">
            <w:pPr>
              <w:rPr>
                <w:rFonts w:cs="Arial"/>
              </w:rPr>
            </w:pPr>
          </w:p>
        </w:tc>
      </w:tr>
      <w:tr w:rsidR="00042975" w14:paraId="4AF3EB5C" w14:textId="77777777" w:rsidTr="0036687F">
        <w:trPr>
          <w:trHeight w:val="238"/>
        </w:trPr>
        <w:tc>
          <w:tcPr>
            <w:tcW w:w="565"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190C9177" w14:textId="77777777" w:rsidR="00042975" w:rsidRDefault="00042975" w:rsidP="0036687F">
            <w:pPr>
              <w:rPr>
                <w:rFonts w:cs="Arial"/>
                <w:szCs w:val="22"/>
              </w:rPr>
            </w:pPr>
          </w:p>
        </w:tc>
        <w:tc>
          <w:tcPr>
            <w:tcW w:w="283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12355182" w14:textId="77777777" w:rsidR="00042975" w:rsidRDefault="00042975" w:rsidP="0036687F">
            <w:pPr>
              <w:rPr>
                <w:rFonts w:cs="Arial"/>
              </w:rPr>
            </w:pPr>
            <w:r>
              <w:rPr>
                <w:rFonts w:cs="Arial"/>
              </w:rPr>
              <w:t>Funktionserfüllung</w:t>
            </w:r>
          </w:p>
        </w:tc>
        <w:tc>
          <w:tcPr>
            <w:tcW w:w="255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2284A273" w14:textId="77777777" w:rsidR="00042975" w:rsidRDefault="00042975" w:rsidP="0036687F">
            <w:pPr>
              <w:rPr>
                <w:rFonts w:cs="Arial"/>
              </w:rPr>
            </w:pPr>
            <w:r>
              <w:rPr>
                <w:rFonts w:cs="Arial"/>
              </w:rPr>
              <w:t>Die Anwendertests sind erfolgreich</w:t>
            </w:r>
          </w:p>
        </w:tc>
        <w:tc>
          <w:tcPr>
            <w:tcW w:w="3043"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5558CE6C" w14:textId="77777777" w:rsidR="00042975" w:rsidRDefault="00042975" w:rsidP="0036687F">
            <w:r>
              <w:rPr>
                <w:rFonts w:cs="Arial"/>
              </w:rPr>
              <w:t>Frühes Testen der Funktionen (JUnit, TDD)</w:t>
            </w:r>
          </w:p>
        </w:tc>
      </w:tr>
      <w:tr w:rsidR="00042975" w14:paraId="2C604A41" w14:textId="77777777" w:rsidTr="0036687F">
        <w:trPr>
          <w:trHeight w:val="238"/>
        </w:trPr>
        <w:tc>
          <w:tcPr>
            <w:tcW w:w="565"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0A99185E" w14:textId="77777777" w:rsidR="00042975" w:rsidRDefault="00042975" w:rsidP="0036687F">
            <w:pPr>
              <w:rPr>
                <w:rFonts w:cs="Arial"/>
                <w:szCs w:val="22"/>
              </w:rPr>
            </w:pPr>
          </w:p>
        </w:tc>
        <w:tc>
          <w:tcPr>
            <w:tcW w:w="283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2E488FDD" w14:textId="77777777" w:rsidR="00042975" w:rsidRDefault="00042975" w:rsidP="0036687F">
            <w:pPr>
              <w:rPr>
                <w:rFonts w:cs="Arial"/>
              </w:rPr>
            </w:pPr>
            <w:r>
              <w:rPr>
                <w:rFonts w:cs="Arial"/>
              </w:rPr>
              <w:t>Effizienz</w:t>
            </w:r>
          </w:p>
        </w:tc>
        <w:tc>
          <w:tcPr>
            <w:tcW w:w="255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30C3D03A" w14:textId="77777777" w:rsidR="00042975" w:rsidRDefault="00042975" w:rsidP="0036687F">
            <w:pPr>
              <w:rPr>
                <w:rFonts w:cs="Arial"/>
              </w:rPr>
            </w:pPr>
            <w:r>
              <w:rPr>
                <w:rFonts w:cs="Arial"/>
              </w:rPr>
              <w:t>Die Antwort</w:t>
            </w:r>
            <w:del w:id="96" w:author="Georg Ninck" w:date="2017-09-18T08:40:00Z">
              <w:r w:rsidDel="009F6EA3">
                <w:rPr>
                  <w:rFonts w:cs="Arial"/>
                </w:rPr>
                <w:delText>s</w:delText>
              </w:r>
            </w:del>
            <w:r>
              <w:rPr>
                <w:rFonts w:cs="Arial"/>
              </w:rPr>
              <w:t>zeit des Servers entspricht den Vorgaben</w:t>
            </w:r>
          </w:p>
        </w:tc>
        <w:tc>
          <w:tcPr>
            <w:tcW w:w="3043"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63180AB9" w14:textId="77777777" w:rsidR="00042975" w:rsidRDefault="00042975" w:rsidP="0036687F">
            <w:pPr>
              <w:rPr>
                <w:rFonts w:cs="Arial"/>
              </w:rPr>
            </w:pPr>
            <w:r>
              <w:rPr>
                <w:rFonts w:cs="Arial"/>
              </w:rPr>
              <w:t>Performance fördernde Massnahmen</w:t>
            </w:r>
          </w:p>
        </w:tc>
      </w:tr>
      <w:tr w:rsidR="00042975" w14:paraId="3C98B782" w14:textId="77777777" w:rsidTr="0036687F">
        <w:trPr>
          <w:trHeight w:val="238"/>
        </w:trPr>
        <w:tc>
          <w:tcPr>
            <w:tcW w:w="565"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050D5A70" w14:textId="77777777" w:rsidR="00042975" w:rsidRDefault="00042975" w:rsidP="0036687F">
            <w:pPr>
              <w:rPr>
                <w:rFonts w:cs="Arial"/>
                <w:szCs w:val="22"/>
              </w:rPr>
            </w:pPr>
          </w:p>
        </w:tc>
        <w:tc>
          <w:tcPr>
            <w:tcW w:w="283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6C531E5A" w14:textId="77777777" w:rsidR="00042975" w:rsidRDefault="00042975" w:rsidP="0036687F">
            <w:pPr>
              <w:rPr>
                <w:rFonts w:cs="Arial"/>
              </w:rPr>
            </w:pPr>
            <w:r>
              <w:rPr>
                <w:rFonts w:cs="Arial"/>
              </w:rPr>
              <w:t>Zuverlässigkeit</w:t>
            </w:r>
          </w:p>
        </w:tc>
        <w:tc>
          <w:tcPr>
            <w:tcW w:w="255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4BC04E38" w14:textId="77777777" w:rsidR="00042975" w:rsidRDefault="00042975" w:rsidP="0036687F">
            <w:pPr>
              <w:rPr>
                <w:rFonts w:cs="Arial"/>
              </w:rPr>
            </w:pPr>
            <w:r>
              <w:rPr>
                <w:rFonts w:cs="Arial"/>
              </w:rPr>
              <w:t>Der Server ist auch bei vielen Nutzern erreichbar</w:t>
            </w:r>
          </w:p>
        </w:tc>
        <w:tc>
          <w:tcPr>
            <w:tcW w:w="3043"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2B8586FF" w14:textId="77777777" w:rsidR="00042975" w:rsidRDefault="00042975" w:rsidP="0036687F">
            <w:pPr>
              <w:rPr>
                <w:rFonts w:cs="Arial"/>
              </w:rPr>
            </w:pPr>
            <w:r>
              <w:rPr>
                <w:rFonts w:cs="Arial"/>
              </w:rPr>
              <w:t>Lasttest</w:t>
            </w:r>
          </w:p>
        </w:tc>
      </w:tr>
      <w:tr w:rsidR="00042975" w:rsidRPr="0036687F" w14:paraId="466B95A7" w14:textId="77777777" w:rsidTr="0036687F">
        <w:trPr>
          <w:trHeight w:val="238"/>
        </w:trPr>
        <w:tc>
          <w:tcPr>
            <w:tcW w:w="565"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49C4CC05" w14:textId="77777777" w:rsidR="00042975" w:rsidRDefault="00042975" w:rsidP="0036687F">
            <w:pPr>
              <w:rPr>
                <w:rFonts w:cs="Arial"/>
                <w:szCs w:val="22"/>
              </w:rPr>
            </w:pPr>
          </w:p>
        </w:tc>
        <w:tc>
          <w:tcPr>
            <w:tcW w:w="283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1DD3B4D5" w14:textId="77777777" w:rsidR="00042975" w:rsidRDefault="00042975" w:rsidP="0036687F">
            <w:pPr>
              <w:rPr>
                <w:rFonts w:cs="Arial"/>
              </w:rPr>
            </w:pPr>
            <w:r>
              <w:rPr>
                <w:rFonts w:cs="Arial"/>
              </w:rPr>
              <w:t>Benutzbarkeit</w:t>
            </w:r>
          </w:p>
        </w:tc>
        <w:tc>
          <w:tcPr>
            <w:tcW w:w="255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5DCD2120" w14:textId="77777777" w:rsidR="00042975" w:rsidRDefault="00042975" w:rsidP="0036687F">
            <w:pPr>
              <w:rPr>
                <w:rFonts w:cs="Arial"/>
              </w:rPr>
            </w:pPr>
            <w:r>
              <w:rPr>
                <w:rFonts w:cs="Arial"/>
              </w:rPr>
              <w:t>Die Anwendung ist intuitiv gestaltet</w:t>
            </w:r>
          </w:p>
        </w:tc>
        <w:tc>
          <w:tcPr>
            <w:tcW w:w="3043"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217CA8FC" w14:textId="77777777" w:rsidR="00042975" w:rsidRPr="0036687F" w:rsidRDefault="00042975" w:rsidP="0036687F">
            <w:pPr>
              <w:rPr>
                <w:rFonts w:cs="Arial"/>
                <w:lang w:val="fr-CH"/>
              </w:rPr>
            </w:pPr>
            <w:r w:rsidRPr="0036687F">
              <w:rPr>
                <w:rFonts w:cs="Arial"/>
                <w:lang w:val="fr-CH"/>
              </w:rPr>
              <w:t>User-Experience Tests, modernes Frontend</w:t>
            </w:r>
          </w:p>
        </w:tc>
      </w:tr>
      <w:tr w:rsidR="00042975" w14:paraId="44E5A30C" w14:textId="77777777" w:rsidTr="0036687F">
        <w:trPr>
          <w:trHeight w:val="238"/>
        </w:trPr>
        <w:tc>
          <w:tcPr>
            <w:tcW w:w="565"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2858F3CC" w14:textId="77777777" w:rsidR="00042975" w:rsidRPr="0036687F" w:rsidRDefault="00042975" w:rsidP="0036687F">
            <w:pPr>
              <w:rPr>
                <w:rFonts w:cs="Arial"/>
                <w:szCs w:val="22"/>
                <w:lang w:val="fr-CH"/>
              </w:rPr>
            </w:pPr>
          </w:p>
        </w:tc>
        <w:tc>
          <w:tcPr>
            <w:tcW w:w="283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778DA190" w14:textId="77777777" w:rsidR="00042975" w:rsidRDefault="00042975" w:rsidP="0036687F">
            <w:pPr>
              <w:rPr>
                <w:rFonts w:cs="Arial"/>
              </w:rPr>
            </w:pPr>
            <w:r>
              <w:rPr>
                <w:rFonts w:cs="Arial"/>
              </w:rPr>
              <w:t>Sicherheit</w:t>
            </w:r>
          </w:p>
        </w:tc>
        <w:tc>
          <w:tcPr>
            <w:tcW w:w="255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0F7C03F5" w14:textId="77777777" w:rsidR="00042975" w:rsidRDefault="00042975" w:rsidP="0036687F">
            <w:r>
              <w:rPr>
                <w:rFonts w:cs="Arial"/>
              </w:rPr>
              <w:t>Der Datenverkehr ist verschlüsselt, heikle Daten wie Passwörter werden verschlüsselt gespeichert.</w:t>
            </w:r>
          </w:p>
        </w:tc>
        <w:tc>
          <w:tcPr>
            <w:tcW w:w="3043"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23B07E2F" w14:textId="77777777" w:rsidR="00042975" w:rsidRDefault="00042975" w:rsidP="0036687F">
            <w:r>
              <w:rPr>
                <w:rFonts w:cs="Arial"/>
              </w:rPr>
              <w:t>https Protokoll verwenden anstatt http, sichere Algorithmen verwenden.</w:t>
            </w:r>
          </w:p>
        </w:tc>
      </w:tr>
      <w:tr w:rsidR="00042975" w14:paraId="32999676" w14:textId="77777777" w:rsidTr="0036687F">
        <w:trPr>
          <w:trHeight w:val="238"/>
        </w:trPr>
        <w:tc>
          <w:tcPr>
            <w:tcW w:w="565"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38ACD242" w14:textId="77777777" w:rsidR="00042975" w:rsidRDefault="00042975" w:rsidP="0036687F">
            <w:pPr>
              <w:rPr>
                <w:rFonts w:cs="Arial"/>
                <w:szCs w:val="22"/>
              </w:rPr>
            </w:pPr>
          </w:p>
        </w:tc>
        <w:tc>
          <w:tcPr>
            <w:tcW w:w="283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590B1214" w14:textId="77777777" w:rsidR="00042975" w:rsidRDefault="00042975" w:rsidP="0036687F">
            <w:pPr>
              <w:rPr>
                <w:rFonts w:cs="Arial"/>
              </w:rPr>
            </w:pPr>
          </w:p>
        </w:tc>
        <w:tc>
          <w:tcPr>
            <w:tcW w:w="255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18C17CE2" w14:textId="77777777" w:rsidR="00042975" w:rsidRDefault="00042975" w:rsidP="0036687F">
            <w:pPr>
              <w:rPr>
                <w:rFonts w:cs="Arial"/>
              </w:rPr>
            </w:pPr>
          </w:p>
        </w:tc>
        <w:tc>
          <w:tcPr>
            <w:tcW w:w="3043"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51E0A7FE" w14:textId="77777777" w:rsidR="00042975" w:rsidRDefault="00042975" w:rsidP="0036687F">
            <w:pPr>
              <w:rPr>
                <w:rFonts w:cs="Arial"/>
              </w:rPr>
            </w:pPr>
          </w:p>
        </w:tc>
      </w:tr>
      <w:tr w:rsidR="00042975" w14:paraId="4CF3012B" w14:textId="77777777" w:rsidTr="0036687F">
        <w:trPr>
          <w:trHeight w:val="238"/>
        </w:trPr>
        <w:tc>
          <w:tcPr>
            <w:tcW w:w="565"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492E08E1" w14:textId="77777777" w:rsidR="00042975" w:rsidRDefault="00042975" w:rsidP="0036687F">
            <w:pPr>
              <w:rPr>
                <w:rFonts w:cs="Arial"/>
                <w:szCs w:val="22"/>
              </w:rPr>
            </w:pPr>
          </w:p>
        </w:tc>
        <w:tc>
          <w:tcPr>
            <w:tcW w:w="283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06177BAE" w14:textId="77777777" w:rsidR="00042975" w:rsidRDefault="00042975" w:rsidP="0036687F">
            <w:pPr>
              <w:rPr>
                <w:rFonts w:cs="Arial"/>
              </w:rPr>
            </w:pPr>
            <w:r>
              <w:rPr>
                <w:rFonts w:cs="Arial"/>
                <w:b/>
                <w:sz w:val="18"/>
                <w:szCs w:val="18"/>
              </w:rPr>
              <w:t>AUS ENTWICKLERSICHT</w:t>
            </w:r>
          </w:p>
        </w:tc>
        <w:tc>
          <w:tcPr>
            <w:tcW w:w="255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4DF070D1" w14:textId="77777777" w:rsidR="00042975" w:rsidRDefault="00042975" w:rsidP="0036687F">
            <w:pPr>
              <w:rPr>
                <w:rFonts w:cs="Arial"/>
              </w:rPr>
            </w:pPr>
          </w:p>
        </w:tc>
        <w:tc>
          <w:tcPr>
            <w:tcW w:w="3043"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1C24DB05" w14:textId="77777777" w:rsidR="00042975" w:rsidRDefault="00042975" w:rsidP="0036687F">
            <w:pPr>
              <w:rPr>
                <w:rFonts w:cs="Arial"/>
              </w:rPr>
            </w:pPr>
          </w:p>
        </w:tc>
      </w:tr>
      <w:tr w:rsidR="00042975" w14:paraId="6C003CD7" w14:textId="77777777" w:rsidTr="0036687F">
        <w:trPr>
          <w:trHeight w:val="238"/>
        </w:trPr>
        <w:tc>
          <w:tcPr>
            <w:tcW w:w="565"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2180AADC" w14:textId="77777777" w:rsidR="00042975" w:rsidRDefault="00042975" w:rsidP="0036687F">
            <w:pPr>
              <w:rPr>
                <w:rFonts w:cs="Arial"/>
                <w:szCs w:val="22"/>
              </w:rPr>
            </w:pPr>
          </w:p>
        </w:tc>
        <w:tc>
          <w:tcPr>
            <w:tcW w:w="283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60278466" w14:textId="77777777" w:rsidR="00042975" w:rsidRDefault="00042975" w:rsidP="0036687F">
            <w:pPr>
              <w:rPr>
                <w:rFonts w:cs="Arial"/>
              </w:rPr>
            </w:pPr>
            <w:r>
              <w:rPr>
                <w:rFonts w:cs="Arial"/>
              </w:rPr>
              <w:t>Erweiterbarkeit</w:t>
            </w:r>
          </w:p>
        </w:tc>
        <w:tc>
          <w:tcPr>
            <w:tcW w:w="255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670F2C05" w14:textId="77777777" w:rsidR="00042975" w:rsidRDefault="00042975" w:rsidP="0036687F">
            <w:pPr>
              <w:rPr>
                <w:rFonts w:cs="Arial"/>
              </w:rPr>
            </w:pPr>
            <w:r>
              <w:rPr>
                <w:rFonts w:cs="Arial"/>
              </w:rPr>
              <w:t>Neue Funktionen können einfach eingebaut werden, ohne vorher den ganzen Code um zu schreiben</w:t>
            </w:r>
          </w:p>
        </w:tc>
        <w:tc>
          <w:tcPr>
            <w:tcW w:w="3043"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4C18BC65" w14:textId="77777777" w:rsidR="00042975" w:rsidRDefault="00042975" w:rsidP="0036687F">
            <w:pPr>
              <w:rPr>
                <w:rFonts w:cs="Arial"/>
              </w:rPr>
            </w:pPr>
            <w:r>
              <w:rPr>
                <w:rFonts w:cs="Arial"/>
              </w:rPr>
              <w:t>Verwenden bekannter Software-Muster wie zum Beispiel MVC oder Factory-Pattern</w:t>
            </w:r>
          </w:p>
        </w:tc>
      </w:tr>
      <w:tr w:rsidR="00042975" w14:paraId="4B9AD5E9" w14:textId="77777777" w:rsidTr="0036687F">
        <w:trPr>
          <w:trHeight w:val="238"/>
        </w:trPr>
        <w:tc>
          <w:tcPr>
            <w:tcW w:w="565"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602AEF40" w14:textId="77777777" w:rsidR="00042975" w:rsidRDefault="00042975" w:rsidP="0036687F">
            <w:pPr>
              <w:rPr>
                <w:rFonts w:cs="Arial"/>
                <w:szCs w:val="22"/>
              </w:rPr>
            </w:pPr>
          </w:p>
        </w:tc>
        <w:tc>
          <w:tcPr>
            <w:tcW w:w="283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6A2960DC" w14:textId="77777777" w:rsidR="00042975" w:rsidRDefault="00042975" w:rsidP="0036687F">
            <w:pPr>
              <w:rPr>
                <w:rFonts w:cs="Arial"/>
              </w:rPr>
            </w:pPr>
            <w:r>
              <w:rPr>
                <w:rFonts w:cs="Arial"/>
              </w:rPr>
              <w:t>Wartbarkeit</w:t>
            </w:r>
          </w:p>
        </w:tc>
        <w:tc>
          <w:tcPr>
            <w:tcW w:w="255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5075C65E" w14:textId="77777777" w:rsidR="00042975" w:rsidRDefault="00042975" w:rsidP="0036687F">
            <w:pPr>
              <w:rPr>
                <w:rFonts w:cs="Arial"/>
              </w:rPr>
            </w:pPr>
            <w:r>
              <w:rPr>
                <w:rFonts w:cs="Arial"/>
              </w:rPr>
              <w:t xml:space="preserve">Der Code ist leicht konfigurierbar </w:t>
            </w:r>
          </w:p>
        </w:tc>
        <w:tc>
          <w:tcPr>
            <w:tcW w:w="3043"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5147D3F2" w14:textId="77777777" w:rsidR="00042975" w:rsidRDefault="00042975" w:rsidP="0036687F">
            <w:pPr>
              <w:rPr>
                <w:rFonts w:cs="Arial"/>
              </w:rPr>
            </w:pPr>
            <w:r>
              <w:rPr>
                <w:rFonts w:cs="Arial"/>
              </w:rPr>
              <w:t>Config oder Properties Dateien</w:t>
            </w:r>
          </w:p>
        </w:tc>
      </w:tr>
      <w:tr w:rsidR="00042975" w14:paraId="03C9B142" w14:textId="77777777" w:rsidTr="0036687F">
        <w:trPr>
          <w:trHeight w:val="238"/>
        </w:trPr>
        <w:tc>
          <w:tcPr>
            <w:tcW w:w="565"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0E0D342C" w14:textId="77777777" w:rsidR="00042975" w:rsidRDefault="00042975" w:rsidP="0036687F">
            <w:pPr>
              <w:rPr>
                <w:rFonts w:cs="Arial"/>
                <w:szCs w:val="22"/>
              </w:rPr>
            </w:pPr>
          </w:p>
        </w:tc>
        <w:tc>
          <w:tcPr>
            <w:tcW w:w="283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2B973E5F" w14:textId="77777777" w:rsidR="00042975" w:rsidRDefault="00042975" w:rsidP="0036687F">
            <w:pPr>
              <w:rPr>
                <w:rFonts w:cs="Arial"/>
              </w:rPr>
            </w:pPr>
            <w:r>
              <w:rPr>
                <w:rFonts w:cs="Arial"/>
              </w:rPr>
              <w:t>Übertragbarkeit</w:t>
            </w:r>
          </w:p>
        </w:tc>
        <w:tc>
          <w:tcPr>
            <w:tcW w:w="255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644099CD" w14:textId="77777777" w:rsidR="00042975" w:rsidRDefault="00042975" w:rsidP="0036687F">
            <w:pPr>
              <w:rPr>
                <w:rFonts w:cs="Arial"/>
              </w:rPr>
            </w:pPr>
            <w:r>
              <w:rPr>
                <w:rFonts w:cs="Arial"/>
              </w:rPr>
              <w:t>Die eingesetzte Technologie ist modern und Plattformunabhängig</w:t>
            </w:r>
          </w:p>
        </w:tc>
        <w:tc>
          <w:tcPr>
            <w:tcW w:w="3043"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1D593EC4" w14:textId="77777777" w:rsidR="00042975" w:rsidRDefault="00042975" w:rsidP="0036687F">
            <w:pPr>
              <w:rPr>
                <w:rFonts w:cs="Arial"/>
              </w:rPr>
            </w:pPr>
            <w:r>
              <w:rPr>
                <w:rFonts w:cs="Arial"/>
              </w:rPr>
              <w:t>Plattformunabhängige Technologie</w:t>
            </w:r>
          </w:p>
        </w:tc>
      </w:tr>
      <w:tr w:rsidR="00042975" w14:paraId="10AE394C" w14:textId="77777777" w:rsidTr="0036687F">
        <w:trPr>
          <w:trHeight w:val="238"/>
        </w:trPr>
        <w:tc>
          <w:tcPr>
            <w:tcW w:w="565"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6BA1F276" w14:textId="77777777" w:rsidR="00042975" w:rsidRDefault="00042975" w:rsidP="0036687F">
            <w:pPr>
              <w:rPr>
                <w:rFonts w:cs="Arial"/>
                <w:szCs w:val="22"/>
              </w:rPr>
            </w:pPr>
          </w:p>
        </w:tc>
        <w:tc>
          <w:tcPr>
            <w:tcW w:w="283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3EDF8FA1" w14:textId="77777777" w:rsidR="00042975" w:rsidRDefault="00042975" w:rsidP="0036687F">
            <w:pPr>
              <w:rPr>
                <w:rFonts w:cs="Arial"/>
              </w:rPr>
            </w:pPr>
            <w:r>
              <w:rPr>
                <w:rFonts w:cs="Arial"/>
              </w:rPr>
              <w:t>Wiederverwendbarkeit</w:t>
            </w:r>
          </w:p>
        </w:tc>
        <w:tc>
          <w:tcPr>
            <w:tcW w:w="255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2195E995" w14:textId="66C9C351" w:rsidR="00042975" w:rsidRDefault="00042975" w:rsidP="009F6EA3">
            <w:pPr>
              <w:rPr>
                <w:rFonts w:cs="Arial"/>
              </w:rPr>
            </w:pPr>
            <w:r>
              <w:rPr>
                <w:rFonts w:cs="Arial"/>
              </w:rPr>
              <w:t>Code wird in kleinst</w:t>
            </w:r>
            <w:ins w:id="97" w:author="Georg Ninck" w:date="2017-09-18T08:41:00Z">
              <w:r w:rsidR="009F6EA3">
                <w:rPr>
                  <w:rFonts w:cs="Arial"/>
                </w:rPr>
                <w:t>-</w:t>
              </w:r>
            </w:ins>
            <w:del w:id="98" w:author="Georg Ninck" w:date="2017-09-18T08:41:00Z">
              <w:r w:rsidDel="009F6EA3">
                <w:rPr>
                  <w:rFonts w:cs="Arial"/>
                </w:rPr>
                <w:delText xml:space="preserve"> </w:delText>
              </w:r>
            </w:del>
            <w:r>
              <w:rPr>
                <w:rFonts w:cs="Arial"/>
              </w:rPr>
              <w:t>mögliche Teile unterteilt.</w:t>
            </w:r>
          </w:p>
        </w:tc>
        <w:tc>
          <w:tcPr>
            <w:tcW w:w="3043"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0F2EC7A8" w14:textId="77777777" w:rsidR="00042975" w:rsidRDefault="00042975" w:rsidP="0036687F">
            <w:pPr>
              <w:rPr>
                <w:rFonts w:cs="Arial"/>
              </w:rPr>
            </w:pPr>
          </w:p>
        </w:tc>
      </w:tr>
      <w:tr w:rsidR="00042975" w14:paraId="5469CB24" w14:textId="77777777" w:rsidTr="0036687F">
        <w:trPr>
          <w:trHeight w:val="238"/>
        </w:trPr>
        <w:tc>
          <w:tcPr>
            <w:tcW w:w="565"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06D8D41B" w14:textId="77777777" w:rsidR="00042975" w:rsidRDefault="00042975" w:rsidP="0036687F">
            <w:pPr>
              <w:rPr>
                <w:rFonts w:cs="Arial"/>
                <w:szCs w:val="22"/>
              </w:rPr>
            </w:pPr>
          </w:p>
        </w:tc>
        <w:tc>
          <w:tcPr>
            <w:tcW w:w="283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474DCBD3" w14:textId="77777777" w:rsidR="00042975" w:rsidRDefault="00042975" w:rsidP="0036687F">
            <w:pPr>
              <w:rPr>
                <w:rFonts w:cs="Arial"/>
              </w:rPr>
            </w:pPr>
          </w:p>
        </w:tc>
        <w:tc>
          <w:tcPr>
            <w:tcW w:w="255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0E914A74" w14:textId="77777777" w:rsidR="00042975" w:rsidRDefault="00042975" w:rsidP="0036687F">
            <w:pPr>
              <w:rPr>
                <w:rFonts w:cs="Arial"/>
              </w:rPr>
            </w:pPr>
          </w:p>
        </w:tc>
        <w:tc>
          <w:tcPr>
            <w:tcW w:w="3043"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76E1EDB9" w14:textId="77777777" w:rsidR="00042975" w:rsidRDefault="00042975" w:rsidP="0036687F">
            <w:pPr>
              <w:rPr>
                <w:rFonts w:cs="Arial"/>
              </w:rPr>
            </w:pPr>
          </w:p>
        </w:tc>
      </w:tr>
      <w:tr w:rsidR="00042975" w14:paraId="6148E4AD" w14:textId="77777777" w:rsidTr="0036687F">
        <w:trPr>
          <w:trHeight w:val="238"/>
        </w:trPr>
        <w:tc>
          <w:tcPr>
            <w:tcW w:w="565"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79A30482" w14:textId="77777777" w:rsidR="00042975" w:rsidRDefault="00042975" w:rsidP="0036687F">
            <w:pPr>
              <w:rPr>
                <w:rFonts w:cs="Arial"/>
                <w:szCs w:val="22"/>
              </w:rPr>
            </w:pPr>
          </w:p>
        </w:tc>
        <w:tc>
          <w:tcPr>
            <w:tcW w:w="283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7DF0E6A9" w14:textId="77777777" w:rsidR="00042975" w:rsidRDefault="00042975" w:rsidP="0036687F">
            <w:pPr>
              <w:rPr>
                <w:rFonts w:cs="Arial"/>
                <w:b/>
                <w:sz w:val="18"/>
                <w:szCs w:val="18"/>
              </w:rPr>
            </w:pPr>
            <w:r>
              <w:rPr>
                <w:rFonts w:cs="Arial"/>
                <w:b/>
                <w:sz w:val="18"/>
                <w:szCs w:val="18"/>
              </w:rPr>
              <w:t>PROJEKTFÜHRUNG</w:t>
            </w:r>
          </w:p>
        </w:tc>
        <w:tc>
          <w:tcPr>
            <w:tcW w:w="255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1DCDCFEB" w14:textId="77777777" w:rsidR="00042975" w:rsidRDefault="00042975" w:rsidP="0036687F">
            <w:pPr>
              <w:rPr>
                <w:rFonts w:cs="Arial"/>
              </w:rPr>
            </w:pPr>
          </w:p>
        </w:tc>
        <w:tc>
          <w:tcPr>
            <w:tcW w:w="3043"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7BAE1AD9" w14:textId="77777777" w:rsidR="00042975" w:rsidRDefault="00042975" w:rsidP="0036687F">
            <w:pPr>
              <w:rPr>
                <w:rFonts w:cs="Arial"/>
              </w:rPr>
            </w:pPr>
          </w:p>
        </w:tc>
      </w:tr>
      <w:tr w:rsidR="00042975" w14:paraId="77D4EAFE" w14:textId="77777777" w:rsidTr="0036687F">
        <w:trPr>
          <w:trHeight w:val="238"/>
        </w:trPr>
        <w:tc>
          <w:tcPr>
            <w:tcW w:w="565"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4479A5C7" w14:textId="77777777" w:rsidR="00042975" w:rsidRDefault="00042975" w:rsidP="0036687F">
            <w:pPr>
              <w:rPr>
                <w:rFonts w:cs="Arial"/>
                <w:szCs w:val="22"/>
              </w:rPr>
            </w:pPr>
          </w:p>
        </w:tc>
        <w:tc>
          <w:tcPr>
            <w:tcW w:w="283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09D99079" w14:textId="77777777" w:rsidR="00042975" w:rsidRDefault="00042975" w:rsidP="0036687F">
            <w:pPr>
              <w:rPr>
                <w:rFonts w:cs="Arial"/>
              </w:rPr>
            </w:pPr>
            <w:r>
              <w:rPr>
                <w:rFonts w:cs="Arial"/>
              </w:rPr>
              <w:t>Kommunikation unter den Beteiligten</w:t>
            </w:r>
          </w:p>
        </w:tc>
        <w:tc>
          <w:tcPr>
            <w:tcW w:w="255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7A8828E0" w14:textId="77777777" w:rsidR="00042975" w:rsidRDefault="00042975" w:rsidP="0036687F">
            <w:pPr>
              <w:rPr>
                <w:rFonts w:cs="Arial"/>
              </w:rPr>
            </w:pPr>
            <w:r>
              <w:rPr>
                <w:rFonts w:cs="Arial"/>
              </w:rPr>
              <w:t>Eine Plattform über welche kommuniziert werden kann</w:t>
            </w:r>
          </w:p>
        </w:tc>
        <w:tc>
          <w:tcPr>
            <w:tcW w:w="3043"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54951F0C" w14:textId="77777777" w:rsidR="00042975" w:rsidRDefault="00042975" w:rsidP="0036687F">
            <w:pPr>
              <w:rPr>
                <w:rFonts w:cs="Arial"/>
              </w:rPr>
            </w:pPr>
            <w:r>
              <w:rPr>
                <w:rFonts w:cs="Arial"/>
              </w:rPr>
              <w:t>Telegram Gruppe, Etherpad und Trello</w:t>
            </w:r>
          </w:p>
        </w:tc>
      </w:tr>
      <w:tr w:rsidR="00042975" w14:paraId="6C97F332" w14:textId="77777777" w:rsidTr="0036687F">
        <w:trPr>
          <w:trHeight w:val="238"/>
        </w:trPr>
        <w:tc>
          <w:tcPr>
            <w:tcW w:w="565"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3E481819" w14:textId="77777777" w:rsidR="00042975" w:rsidRDefault="00042975" w:rsidP="0036687F">
            <w:pPr>
              <w:rPr>
                <w:rFonts w:cs="Arial"/>
                <w:szCs w:val="22"/>
              </w:rPr>
            </w:pPr>
          </w:p>
        </w:tc>
        <w:tc>
          <w:tcPr>
            <w:tcW w:w="283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6ED13A71" w14:textId="77777777" w:rsidR="00042975" w:rsidRDefault="00042975" w:rsidP="0036687F">
            <w:pPr>
              <w:rPr>
                <w:rFonts w:cs="Arial"/>
              </w:rPr>
            </w:pPr>
            <w:r>
              <w:rPr>
                <w:rFonts w:cs="Arial"/>
              </w:rPr>
              <w:t>Abstimmung mit Parallelprojekten</w:t>
            </w:r>
          </w:p>
        </w:tc>
        <w:tc>
          <w:tcPr>
            <w:tcW w:w="255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6BBBE634" w14:textId="77777777" w:rsidR="00042975" w:rsidRDefault="00042975" w:rsidP="0036687F">
            <w:pPr>
              <w:rPr>
                <w:rFonts w:cs="Arial"/>
              </w:rPr>
            </w:pPr>
            <w:r>
              <w:rPr>
                <w:rFonts w:cs="Arial"/>
              </w:rPr>
              <w:t>Wir sind ein unabhängiges Projekt und haben deshalb keine Parallelen zu anderen. Zudem ist es unser erstes Projekt. Deshalb keine Parallelen</w:t>
            </w:r>
          </w:p>
        </w:tc>
        <w:tc>
          <w:tcPr>
            <w:tcW w:w="3043"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227B3B20" w14:textId="77777777" w:rsidR="00042975" w:rsidRDefault="00042975" w:rsidP="0036687F">
            <w:pPr>
              <w:rPr>
                <w:rFonts w:cs="Arial"/>
              </w:rPr>
            </w:pPr>
          </w:p>
        </w:tc>
      </w:tr>
      <w:tr w:rsidR="00042975" w14:paraId="2A4CE132" w14:textId="77777777" w:rsidTr="0036687F">
        <w:trPr>
          <w:trHeight w:val="238"/>
        </w:trPr>
        <w:tc>
          <w:tcPr>
            <w:tcW w:w="565"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1C59A453" w14:textId="77777777" w:rsidR="00042975" w:rsidRDefault="00042975" w:rsidP="0036687F">
            <w:pPr>
              <w:rPr>
                <w:rFonts w:cs="Arial"/>
                <w:szCs w:val="22"/>
              </w:rPr>
            </w:pPr>
          </w:p>
        </w:tc>
        <w:tc>
          <w:tcPr>
            <w:tcW w:w="283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3601D201" w14:textId="77777777" w:rsidR="00042975" w:rsidRDefault="00042975" w:rsidP="0036687F">
            <w:pPr>
              <w:rPr>
                <w:rFonts w:cs="Arial"/>
              </w:rPr>
            </w:pPr>
            <w:r>
              <w:rPr>
                <w:rFonts w:cs="Arial"/>
              </w:rPr>
              <w:t>Termineinhaltung</w:t>
            </w:r>
          </w:p>
        </w:tc>
        <w:tc>
          <w:tcPr>
            <w:tcW w:w="255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7EE23FA2" w14:textId="77777777" w:rsidR="00042975" w:rsidRDefault="00042975" w:rsidP="0036687F">
            <w:pPr>
              <w:rPr>
                <w:rFonts w:cs="Arial"/>
              </w:rPr>
            </w:pPr>
            <w:r>
              <w:rPr>
                <w:rFonts w:cs="Arial"/>
              </w:rPr>
              <w:t xml:space="preserve">Die für die Bewertung relevanten Abgabetermine sind einzuhalten. Wenn man andere Abgabetermine versäumt </w:t>
            </w:r>
            <w:r>
              <w:rPr>
                <w:rFonts w:cs="Arial"/>
              </w:rPr>
              <w:lastRenderedPageBreak/>
              <w:t>ist dies dem Team sobald als möglich mitzuteilen</w:t>
            </w:r>
          </w:p>
        </w:tc>
        <w:tc>
          <w:tcPr>
            <w:tcW w:w="3043"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48B030CC" w14:textId="77777777" w:rsidR="00042975" w:rsidRDefault="00042975" w:rsidP="0036687F">
            <w:pPr>
              <w:rPr>
                <w:rFonts w:cs="Arial"/>
              </w:rPr>
            </w:pPr>
            <w:r>
              <w:rPr>
                <w:rFonts w:cs="Arial"/>
              </w:rPr>
              <w:lastRenderedPageBreak/>
              <w:t>Kommunikation über Trello</w:t>
            </w:r>
          </w:p>
        </w:tc>
      </w:tr>
      <w:tr w:rsidR="00042975" w14:paraId="762A546B" w14:textId="77777777" w:rsidTr="0036687F">
        <w:trPr>
          <w:trHeight w:val="238"/>
        </w:trPr>
        <w:tc>
          <w:tcPr>
            <w:tcW w:w="565"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626801E5" w14:textId="77777777" w:rsidR="00042975" w:rsidRDefault="00042975" w:rsidP="0036687F">
            <w:pPr>
              <w:rPr>
                <w:rFonts w:cs="Arial"/>
                <w:szCs w:val="22"/>
              </w:rPr>
            </w:pPr>
          </w:p>
        </w:tc>
        <w:tc>
          <w:tcPr>
            <w:tcW w:w="283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4B1D9A03" w14:textId="77777777" w:rsidR="00042975" w:rsidRDefault="00042975" w:rsidP="0036687F">
            <w:pPr>
              <w:rPr>
                <w:rFonts w:cs="Arial"/>
              </w:rPr>
            </w:pPr>
            <w:r>
              <w:rPr>
                <w:rFonts w:cs="Arial"/>
              </w:rPr>
              <w:t>Projektdokumentation</w:t>
            </w:r>
          </w:p>
        </w:tc>
        <w:tc>
          <w:tcPr>
            <w:tcW w:w="255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49AA4D8A" w14:textId="6556F6BB" w:rsidR="00042975" w:rsidRDefault="00042975" w:rsidP="009F6EA3">
            <w:pPr>
              <w:rPr>
                <w:rFonts w:cs="Arial"/>
              </w:rPr>
            </w:pPr>
            <w:r>
              <w:rPr>
                <w:rFonts w:cs="Arial"/>
              </w:rPr>
              <w:t xml:space="preserve">Die Projektdokumentation </w:t>
            </w:r>
            <w:del w:id="99" w:author="Georg Ninck" w:date="2017-09-18T08:42:00Z">
              <w:r w:rsidDel="009F6EA3">
                <w:rPr>
                  <w:rFonts w:cs="Arial"/>
                </w:rPr>
                <w:delText xml:space="preserve">ist </w:delText>
              </w:r>
            </w:del>
            <w:r>
              <w:rPr>
                <w:rFonts w:cs="Arial"/>
              </w:rPr>
              <w:t>wird mit Hermes geführt. Im Projektplan wird zudem wöchentlich eine Reflexion der verrichteten Arbeit eingetragen.</w:t>
            </w:r>
          </w:p>
        </w:tc>
        <w:tc>
          <w:tcPr>
            <w:tcW w:w="3043"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256D88EB" w14:textId="77777777" w:rsidR="00042975" w:rsidRDefault="00042975" w:rsidP="0036687F">
            <w:pPr>
              <w:rPr>
                <w:rFonts w:cs="Arial"/>
              </w:rPr>
            </w:pPr>
          </w:p>
        </w:tc>
      </w:tr>
    </w:tbl>
    <w:p w14:paraId="50F57DCA" w14:textId="77777777" w:rsidR="00F81D7D" w:rsidRPr="00231883" w:rsidRDefault="00F81D7D" w:rsidP="00F81D7D"/>
    <w:p w14:paraId="74E77E07" w14:textId="77777777" w:rsidR="00F81D7D" w:rsidRPr="00231883" w:rsidRDefault="00F81D7D" w:rsidP="00E54D37">
      <w:pPr>
        <w:pStyle w:val="berschrift3"/>
        <w:numPr>
          <w:ilvl w:val="2"/>
          <w:numId w:val="11"/>
        </w:numPr>
      </w:pPr>
      <w:bookmarkStart w:id="100" w:name="_Toc197910884"/>
      <w:bookmarkStart w:id="101" w:name="_Toc379273875"/>
      <w:bookmarkStart w:id="102" w:name="_Toc493098412"/>
      <w:r w:rsidRPr="00231883">
        <w:t>Initialer Prüfplan</w:t>
      </w:r>
      <w:bookmarkEnd w:id="100"/>
      <w:bookmarkEnd w:id="101"/>
      <w:bookmarkEnd w:id="102"/>
    </w:p>
    <w:p w14:paraId="6FDAD5F7" w14:textId="54444AE2" w:rsidR="003A3459" w:rsidRDefault="003A3459" w:rsidP="003A3459">
      <w:r>
        <w:t xml:space="preserve">Übersicht über die durchzuführenden </w:t>
      </w:r>
      <w:r w:rsidR="00ED2CF1">
        <w:t>Qualität</w:t>
      </w:r>
      <w:ins w:id="103" w:author="Georg Ninck" w:date="2017-09-18T08:42:00Z">
        <w:r w:rsidR="009F6EA3">
          <w:t>s</w:t>
        </w:r>
      </w:ins>
      <w:r w:rsidR="00ED2CF1">
        <w:t>sicherungsmassnahmen</w:t>
      </w:r>
      <w:r>
        <w:t xml:space="preserve"> und deren Organisation (phasenweise):</w:t>
      </w:r>
    </w:p>
    <w:p w14:paraId="394F55A6" w14:textId="77777777" w:rsidR="003A3459" w:rsidRDefault="003A3459" w:rsidP="003A3459"/>
    <w:tbl>
      <w:tblPr>
        <w:tblW w:w="8997"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5" w:type="dxa"/>
          <w:right w:w="70" w:type="dxa"/>
        </w:tblCellMar>
        <w:tblLook w:val="0000" w:firstRow="0" w:lastRow="0" w:firstColumn="0" w:lastColumn="0" w:noHBand="0" w:noVBand="0"/>
      </w:tblPr>
      <w:tblGrid>
        <w:gridCol w:w="1767"/>
        <w:gridCol w:w="1242"/>
        <w:gridCol w:w="1169"/>
        <w:gridCol w:w="1984"/>
        <w:gridCol w:w="2835"/>
      </w:tblGrid>
      <w:tr w:rsidR="003A3459" w14:paraId="5E9E36FB" w14:textId="77777777" w:rsidTr="0036687F">
        <w:trPr>
          <w:trHeight w:val="510"/>
        </w:trPr>
        <w:tc>
          <w:tcPr>
            <w:tcW w:w="1767"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45" w:type="dxa"/>
            </w:tcMar>
          </w:tcPr>
          <w:p w14:paraId="339590F4" w14:textId="77777777" w:rsidR="003A3459" w:rsidRDefault="003A3459" w:rsidP="0036687F">
            <w:pPr>
              <w:rPr>
                <w:rFonts w:cs="Arial"/>
                <w:b/>
              </w:rPr>
            </w:pPr>
            <w:r>
              <w:rPr>
                <w:rFonts w:cs="Arial"/>
                <w:b/>
              </w:rPr>
              <w:t>Prüfobjekt</w:t>
            </w:r>
          </w:p>
        </w:tc>
        <w:tc>
          <w:tcPr>
            <w:tcW w:w="1242"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45" w:type="dxa"/>
            </w:tcMar>
          </w:tcPr>
          <w:p w14:paraId="0BE6BDB4" w14:textId="77777777" w:rsidR="003A3459" w:rsidRDefault="003A3459" w:rsidP="0036687F">
            <w:pPr>
              <w:rPr>
                <w:rFonts w:cs="Arial"/>
                <w:b/>
              </w:rPr>
            </w:pPr>
            <w:r>
              <w:rPr>
                <w:rFonts w:cs="Arial"/>
                <w:b/>
              </w:rPr>
              <w:t>Termin</w:t>
            </w:r>
          </w:p>
        </w:tc>
        <w:tc>
          <w:tcPr>
            <w:tcW w:w="1169"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45" w:type="dxa"/>
            </w:tcMar>
          </w:tcPr>
          <w:p w14:paraId="2E086CCC" w14:textId="77777777" w:rsidR="003A3459" w:rsidRDefault="003A3459" w:rsidP="0036687F">
            <w:pPr>
              <w:rPr>
                <w:rFonts w:cs="Arial"/>
                <w:b/>
              </w:rPr>
            </w:pPr>
            <w:r>
              <w:rPr>
                <w:rFonts w:cs="Arial"/>
                <w:b/>
              </w:rPr>
              <w:t>Prüfer</w:t>
            </w:r>
          </w:p>
        </w:tc>
        <w:tc>
          <w:tcPr>
            <w:tcW w:w="1984"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45" w:type="dxa"/>
            </w:tcMar>
          </w:tcPr>
          <w:p w14:paraId="14428FC0" w14:textId="77777777" w:rsidR="003A3459" w:rsidRPr="00AA577E" w:rsidRDefault="003A3459" w:rsidP="0036687F">
            <w:pPr>
              <w:rPr>
                <w:rFonts w:cs="Arial"/>
                <w:b/>
                <w:lang w:val="en-US"/>
              </w:rPr>
            </w:pPr>
            <w:r w:rsidRPr="00AA577E">
              <w:rPr>
                <w:rFonts w:cs="Arial"/>
                <w:b/>
                <w:lang w:val="en-US"/>
              </w:rPr>
              <w:t>Prüfmethode</w:t>
            </w:r>
            <w:r w:rsidRPr="00AA577E">
              <w:rPr>
                <w:rFonts w:cs="Arial"/>
                <w:b/>
                <w:lang w:val="en-US"/>
              </w:rPr>
              <w:br/>
            </w:r>
            <w:r w:rsidRPr="00AA577E">
              <w:rPr>
                <w:rFonts w:cs="Arial"/>
                <w:sz w:val="16"/>
                <w:szCs w:val="16"/>
                <w:lang w:val="en-US"/>
              </w:rPr>
              <w:t xml:space="preserve">(z.B. Review, </w:t>
            </w:r>
            <w:r w:rsidRPr="00AA577E">
              <w:rPr>
                <w:rFonts w:cs="Arial"/>
                <w:sz w:val="16"/>
                <w:szCs w:val="16"/>
                <w:lang w:val="en-US"/>
              </w:rPr>
              <w:br/>
              <w:t xml:space="preserve">Black-box-Test) </w:t>
            </w:r>
          </w:p>
        </w:tc>
        <w:tc>
          <w:tcPr>
            <w:tcW w:w="2835"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45" w:type="dxa"/>
            </w:tcMar>
          </w:tcPr>
          <w:p w14:paraId="589170B8" w14:textId="77777777" w:rsidR="003A3459" w:rsidRDefault="003A3459" w:rsidP="0036687F">
            <w:pPr>
              <w:rPr>
                <w:rFonts w:cs="Arial"/>
                <w:b/>
              </w:rPr>
            </w:pPr>
            <w:r>
              <w:rPr>
                <w:rFonts w:cs="Arial"/>
                <w:b/>
              </w:rPr>
              <w:t xml:space="preserve">Prüfkriterien, Testfälle o.ä. </w:t>
            </w:r>
            <w:r>
              <w:rPr>
                <w:rFonts w:cs="Arial"/>
                <w:b/>
              </w:rPr>
              <w:br/>
            </w:r>
            <w:r>
              <w:rPr>
                <w:rFonts w:cs="Arial"/>
                <w:sz w:val="16"/>
                <w:szCs w:val="16"/>
              </w:rPr>
              <w:t>(Verweis, ggf. Link)</w:t>
            </w:r>
            <w:r>
              <w:rPr>
                <w:rFonts w:cs="Arial"/>
                <w:b/>
              </w:rPr>
              <w:t xml:space="preserve"> </w:t>
            </w:r>
          </w:p>
        </w:tc>
      </w:tr>
      <w:tr w:rsidR="003A3459" w14:paraId="7CF07B8C" w14:textId="77777777" w:rsidTr="0036687F">
        <w:trPr>
          <w:trHeight w:val="238"/>
        </w:trPr>
        <w:tc>
          <w:tcPr>
            <w:tcW w:w="176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6B029DA" w14:textId="77777777" w:rsidR="003A3459" w:rsidRDefault="003A3459" w:rsidP="0036687F">
            <w:pPr>
              <w:rPr>
                <w:rFonts w:cs="Arial"/>
              </w:rPr>
            </w:pPr>
            <w:r>
              <w:rPr>
                <w:rFonts w:cs="Arial"/>
              </w:rPr>
              <w:t>Projektinitialisierungsauftrag</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F4274E6" w14:textId="77777777" w:rsidR="003A3459" w:rsidRDefault="003A3459" w:rsidP="0036687F">
            <w:pPr>
              <w:rPr>
                <w:rFonts w:cs="Arial"/>
              </w:rPr>
            </w:pPr>
            <w:r>
              <w:rPr>
                <w:rFonts w:cs="Arial"/>
              </w:rPr>
              <w:t>23.08.2017</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38B7A31" w14:textId="77777777" w:rsidR="003A3459" w:rsidRDefault="003A3459" w:rsidP="0036687F">
            <w:pPr>
              <w:rPr>
                <w:rFonts w:cs="Arial"/>
              </w:rPr>
            </w:pPr>
            <w:r>
              <w:rPr>
                <w:rFonts w:cs="Arial"/>
              </w:rPr>
              <w:t>Lehrperson</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68DB6D16" w14:textId="77777777" w:rsidR="003A3459" w:rsidRDefault="003A3459" w:rsidP="0036687F">
            <w:pPr>
              <w:rPr>
                <w:rFonts w:cs="Arial"/>
              </w:rPr>
            </w:pPr>
            <w:r>
              <w:rPr>
                <w:rFonts w:cs="Arial"/>
              </w:rPr>
              <w:t>Review</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4F4C32D" w14:textId="77777777" w:rsidR="003A3459" w:rsidRDefault="003A3459" w:rsidP="0036687F">
            <w:pPr>
              <w:rPr>
                <w:rFonts w:cs="Arial"/>
              </w:rPr>
            </w:pPr>
            <w:r>
              <w:rPr>
                <w:rFonts w:cs="Arial"/>
              </w:rPr>
              <w:t>-</w:t>
            </w:r>
          </w:p>
        </w:tc>
      </w:tr>
      <w:tr w:rsidR="003A3459" w14:paraId="189594CA" w14:textId="77777777" w:rsidTr="0036687F">
        <w:trPr>
          <w:trHeight w:val="238"/>
        </w:trPr>
        <w:tc>
          <w:tcPr>
            <w:tcW w:w="1767"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30C0A0C6" w14:textId="77777777" w:rsidR="003A3459" w:rsidRDefault="003A3459" w:rsidP="0036687F">
            <w:pPr>
              <w:rPr>
                <w:rFonts w:cs="Arial"/>
              </w:rPr>
            </w:pPr>
            <w:r>
              <w:rPr>
                <w:rFonts w:cs="Arial"/>
              </w:rPr>
              <w:t>Studie</w:t>
            </w:r>
          </w:p>
        </w:tc>
        <w:tc>
          <w:tcPr>
            <w:tcW w:w="1242"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68E48998" w14:textId="77777777" w:rsidR="003A3459" w:rsidRDefault="003A3459" w:rsidP="0036687F">
            <w:pPr>
              <w:rPr>
                <w:rFonts w:cs="Arial"/>
              </w:rPr>
            </w:pPr>
            <w:r>
              <w:rPr>
                <w:rFonts w:cs="Arial"/>
              </w:rPr>
              <w:t>13.09.2017</w:t>
            </w:r>
          </w:p>
        </w:tc>
        <w:tc>
          <w:tcPr>
            <w:tcW w:w="1169"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227F78DE" w14:textId="77777777" w:rsidR="003A3459" w:rsidRDefault="003A3459" w:rsidP="0036687F">
            <w:pPr>
              <w:rPr>
                <w:rFonts w:cs="Arial"/>
              </w:rPr>
            </w:pPr>
            <w:r>
              <w:rPr>
                <w:rFonts w:cs="Arial"/>
              </w:rPr>
              <w:t>Lehrperson</w:t>
            </w:r>
          </w:p>
        </w:tc>
        <w:tc>
          <w:tcPr>
            <w:tcW w:w="198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0F4C9EAA" w14:textId="77777777" w:rsidR="003A3459" w:rsidRDefault="003A3459" w:rsidP="0036687F">
            <w:pPr>
              <w:rPr>
                <w:rFonts w:cs="Arial"/>
              </w:rPr>
            </w:pPr>
            <w:r>
              <w:rPr>
                <w:rFonts w:cs="Arial"/>
              </w:rPr>
              <w:t>Review</w:t>
            </w:r>
          </w:p>
        </w:tc>
        <w:tc>
          <w:tcPr>
            <w:tcW w:w="2835"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096F9436" w14:textId="77777777" w:rsidR="003A3459" w:rsidRDefault="003A3459" w:rsidP="0036687F">
            <w:pPr>
              <w:rPr>
                <w:rFonts w:cs="Arial"/>
              </w:rPr>
            </w:pPr>
            <w:r>
              <w:rPr>
                <w:rFonts w:cs="Arial"/>
              </w:rPr>
              <w:t>-</w:t>
            </w:r>
          </w:p>
        </w:tc>
      </w:tr>
      <w:tr w:rsidR="003A3459" w14:paraId="18528D55" w14:textId="77777777" w:rsidTr="0036687F">
        <w:trPr>
          <w:trHeight w:val="238"/>
        </w:trPr>
        <w:tc>
          <w:tcPr>
            <w:tcW w:w="176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D79D390" w14:textId="77777777" w:rsidR="003A3459" w:rsidRDefault="003A3459" w:rsidP="0036687F">
            <w:pPr>
              <w:rPr>
                <w:rFonts w:cs="Arial"/>
              </w:rPr>
            </w:pPr>
            <w:r>
              <w:rPr>
                <w:rFonts w:cs="Arial"/>
              </w:rPr>
              <w:t>Projektplan</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5B60E69" w14:textId="77777777" w:rsidR="003A3459" w:rsidRDefault="003A3459" w:rsidP="0036687F">
            <w:pPr>
              <w:rPr>
                <w:rFonts w:cs="Arial"/>
              </w:rPr>
            </w:pPr>
            <w:r>
              <w:rPr>
                <w:rFonts w:cs="Arial"/>
              </w:rPr>
              <w:t>13.09.2017</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453967B" w14:textId="77777777" w:rsidR="003A3459" w:rsidRDefault="003A3459" w:rsidP="0036687F">
            <w:pPr>
              <w:rPr>
                <w:rFonts w:cs="Arial"/>
              </w:rPr>
            </w:pPr>
            <w:r>
              <w:rPr>
                <w:rFonts w:cs="Arial"/>
              </w:rPr>
              <w:t>Lehrperson</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5C0B957" w14:textId="77777777" w:rsidR="003A3459" w:rsidRDefault="003A3459" w:rsidP="0036687F">
            <w:pPr>
              <w:rPr>
                <w:rFonts w:cs="Arial"/>
              </w:rPr>
            </w:pPr>
            <w:r>
              <w:rPr>
                <w:rFonts w:cs="Arial"/>
              </w:rPr>
              <w:t>Review</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D92EB1D" w14:textId="77777777" w:rsidR="003A3459" w:rsidRDefault="003A3459" w:rsidP="0036687F">
            <w:pPr>
              <w:rPr>
                <w:rFonts w:cs="Arial"/>
              </w:rPr>
            </w:pPr>
            <w:r>
              <w:rPr>
                <w:rFonts w:cs="Arial"/>
              </w:rPr>
              <w:t>-</w:t>
            </w:r>
          </w:p>
        </w:tc>
      </w:tr>
      <w:tr w:rsidR="003A3459" w14:paraId="0F1065EF" w14:textId="77777777" w:rsidTr="0036687F">
        <w:trPr>
          <w:trHeight w:val="238"/>
        </w:trPr>
        <w:tc>
          <w:tcPr>
            <w:tcW w:w="176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204A888" w14:textId="77777777" w:rsidR="003A3459" w:rsidRDefault="003A3459" w:rsidP="0036687F">
            <w:pPr>
              <w:rPr>
                <w:rFonts w:cs="Arial"/>
              </w:rPr>
            </w:pPr>
            <w:r>
              <w:rPr>
                <w:rFonts w:cs="Arial"/>
              </w:rPr>
              <w:t>Konzeptbericht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7C23B26" w14:textId="77777777" w:rsidR="003A3459" w:rsidRDefault="003A3459" w:rsidP="0036687F">
            <w:pPr>
              <w:rPr>
                <w:rFonts w:cs="Arial"/>
              </w:rPr>
            </w:pPr>
            <w:r>
              <w:rPr>
                <w:rFonts w:cs="Arial"/>
              </w:rPr>
              <w:t>01.11.2017</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1642786" w14:textId="77777777" w:rsidR="003A3459" w:rsidRDefault="003A3459" w:rsidP="0036687F">
            <w:pPr>
              <w:rPr>
                <w:rFonts w:cs="Arial"/>
              </w:rPr>
            </w:pPr>
            <w:r>
              <w:rPr>
                <w:rFonts w:cs="Arial"/>
              </w:rPr>
              <w:t>Lehrperson</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2A4D304C" w14:textId="77777777" w:rsidR="003A3459" w:rsidRDefault="003A3459" w:rsidP="0036687F">
            <w:pPr>
              <w:rPr>
                <w:rFonts w:cs="Arial"/>
              </w:rPr>
            </w:pPr>
            <w:r>
              <w:rPr>
                <w:rFonts w:cs="Arial"/>
              </w:rPr>
              <w:t>Review</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6E42ADBF" w14:textId="77777777" w:rsidR="003A3459" w:rsidRDefault="003A3459" w:rsidP="0036687F">
            <w:pPr>
              <w:rPr>
                <w:rFonts w:cs="Arial"/>
              </w:rPr>
            </w:pPr>
            <w:r>
              <w:rPr>
                <w:rFonts w:cs="Arial"/>
              </w:rPr>
              <w:t>-</w:t>
            </w:r>
          </w:p>
        </w:tc>
      </w:tr>
      <w:tr w:rsidR="003A3459" w14:paraId="18EB1AC8" w14:textId="77777777" w:rsidTr="0036687F">
        <w:trPr>
          <w:trHeight w:val="238"/>
        </w:trPr>
        <w:tc>
          <w:tcPr>
            <w:tcW w:w="1767"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03234AE2" w14:textId="77777777" w:rsidR="003A3459" w:rsidRDefault="003A3459" w:rsidP="0036687F">
            <w:pPr>
              <w:rPr>
                <w:rFonts w:cs="Arial"/>
              </w:rPr>
            </w:pPr>
            <w:r>
              <w:rPr>
                <w:rFonts w:cs="Arial"/>
              </w:rPr>
              <w:t>Projektergebnis:</w:t>
            </w:r>
            <w:r>
              <w:rPr>
                <w:rFonts w:cs="Arial"/>
              </w:rPr>
              <w:br/>
            </w:r>
            <w:r>
              <w:rPr>
                <w:rFonts w:cs="Arial"/>
                <w:sz w:val="16"/>
                <w:szCs w:val="16"/>
              </w:rPr>
              <w:t>z.B.:</w:t>
            </w:r>
            <w:r>
              <w:rPr>
                <w:rFonts w:cs="Arial"/>
                <w:sz w:val="16"/>
                <w:szCs w:val="16"/>
              </w:rPr>
              <w:br/>
              <w:t>erstellte SW, Installation,</w:t>
            </w:r>
            <w:r>
              <w:rPr>
                <w:rFonts w:cs="Arial"/>
                <w:sz w:val="16"/>
                <w:szCs w:val="16"/>
              </w:rPr>
              <w:br/>
              <w:t>Netzwerk</w:t>
            </w:r>
            <w:r>
              <w:rPr>
                <w:rFonts w:cs="Arial"/>
                <w:sz w:val="16"/>
                <w:szCs w:val="16"/>
              </w:rPr>
              <w:softHyphen/>
              <w:t>konfiguration</w:t>
            </w:r>
          </w:p>
        </w:tc>
        <w:tc>
          <w:tcPr>
            <w:tcW w:w="1242"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7BFC7765" w14:textId="77777777" w:rsidR="003A3459" w:rsidRDefault="003A3459" w:rsidP="0036687F">
            <w:pPr>
              <w:rPr>
                <w:rFonts w:cs="Arial"/>
              </w:rPr>
            </w:pPr>
            <w:r>
              <w:rPr>
                <w:rFonts w:cs="Arial"/>
              </w:rPr>
              <w:t>29.11.2017</w:t>
            </w:r>
          </w:p>
        </w:tc>
        <w:tc>
          <w:tcPr>
            <w:tcW w:w="1169"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1F7D5FD9" w14:textId="77777777" w:rsidR="003A3459" w:rsidRDefault="003A3459" w:rsidP="0036687F">
            <w:pPr>
              <w:rPr>
                <w:rFonts w:cs="Arial"/>
              </w:rPr>
            </w:pPr>
            <w:r>
              <w:rPr>
                <w:rFonts w:cs="Arial"/>
              </w:rPr>
              <w:t>QM, Projektmitarbeiter</w:t>
            </w:r>
          </w:p>
        </w:tc>
        <w:tc>
          <w:tcPr>
            <w:tcW w:w="198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27D2BF81" w14:textId="77777777" w:rsidR="003A3459" w:rsidRDefault="003A3459" w:rsidP="0036687F">
            <w:pPr>
              <w:rPr>
                <w:rFonts w:cs="Arial"/>
              </w:rPr>
            </w:pPr>
            <w:r>
              <w:rPr>
                <w:rFonts w:cs="Arial"/>
              </w:rPr>
              <w:t>Blackbox, Review</w:t>
            </w:r>
          </w:p>
        </w:tc>
        <w:tc>
          <w:tcPr>
            <w:tcW w:w="2835"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5B099021" w14:textId="77777777" w:rsidR="003A3459" w:rsidRDefault="003A3459" w:rsidP="0036687F">
            <w:pPr>
              <w:rPr>
                <w:rFonts w:cs="Arial"/>
              </w:rPr>
            </w:pPr>
            <w:r>
              <w:rPr>
                <w:rFonts w:cs="Arial"/>
              </w:rPr>
              <w:t>Software-Qualitätsmerkmale ISO 25010</w:t>
            </w:r>
          </w:p>
        </w:tc>
      </w:tr>
      <w:tr w:rsidR="003A3459" w14:paraId="35F46CE0" w14:textId="77777777" w:rsidTr="0036687F">
        <w:trPr>
          <w:trHeight w:val="238"/>
        </w:trPr>
        <w:tc>
          <w:tcPr>
            <w:tcW w:w="1767"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0E6F2780" w14:textId="77777777" w:rsidR="003A3459" w:rsidRDefault="003A3459" w:rsidP="0036687F">
            <w:pPr>
              <w:rPr>
                <w:rFonts w:cs="Arial"/>
              </w:rPr>
            </w:pPr>
            <w:r>
              <w:rPr>
                <w:rFonts w:cs="Arial"/>
              </w:rPr>
              <w:t>Realisierungs</w:t>
            </w:r>
            <w:r>
              <w:rPr>
                <w:rFonts w:cs="Arial"/>
              </w:rPr>
              <w:softHyphen/>
              <w:t xml:space="preserve">bericht </w:t>
            </w:r>
          </w:p>
        </w:tc>
        <w:tc>
          <w:tcPr>
            <w:tcW w:w="1242"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594B1FDB" w14:textId="77777777" w:rsidR="003A3459" w:rsidRDefault="003A3459" w:rsidP="0036687F">
            <w:pPr>
              <w:rPr>
                <w:rFonts w:cs="Arial"/>
              </w:rPr>
            </w:pPr>
            <w:r>
              <w:rPr>
                <w:rFonts w:cs="Arial"/>
              </w:rPr>
              <w:t>29.11.2017</w:t>
            </w:r>
          </w:p>
        </w:tc>
        <w:tc>
          <w:tcPr>
            <w:tcW w:w="1169"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321203E7" w14:textId="77777777" w:rsidR="003A3459" w:rsidRDefault="003A3459" w:rsidP="0036687F">
            <w:pPr>
              <w:rPr>
                <w:rFonts w:cs="Arial"/>
              </w:rPr>
            </w:pPr>
            <w:r>
              <w:rPr>
                <w:rFonts w:cs="Arial"/>
              </w:rPr>
              <w:t>Lehrperson</w:t>
            </w:r>
          </w:p>
        </w:tc>
        <w:tc>
          <w:tcPr>
            <w:tcW w:w="198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782C8B9B" w14:textId="77777777" w:rsidR="003A3459" w:rsidRDefault="003A3459" w:rsidP="0036687F">
            <w:pPr>
              <w:rPr>
                <w:rFonts w:cs="Arial"/>
              </w:rPr>
            </w:pPr>
            <w:r>
              <w:rPr>
                <w:rFonts w:cs="Arial"/>
              </w:rPr>
              <w:t>Review,</w:t>
            </w:r>
          </w:p>
          <w:p w14:paraId="5FF4BF94" w14:textId="77777777" w:rsidR="003A3459" w:rsidRDefault="003A3459" w:rsidP="0036687F">
            <w:pPr>
              <w:rPr>
                <w:rFonts w:cs="Arial"/>
              </w:rPr>
            </w:pPr>
            <w:r>
              <w:rPr>
                <w:rFonts w:cs="Arial"/>
              </w:rPr>
              <w:t>Tests</w:t>
            </w:r>
          </w:p>
        </w:tc>
        <w:tc>
          <w:tcPr>
            <w:tcW w:w="2835"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4B667DC9" w14:textId="77777777" w:rsidR="003A3459" w:rsidRDefault="003A3459" w:rsidP="0036687F">
            <w:pPr>
              <w:rPr>
                <w:rFonts w:cs="Arial"/>
              </w:rPr>
            </w:pPr>
            <w:r>
              <w:rPr>
                <w:rFonts w:cs="Arial"/>
              </w:rPr>
              <w:t>-</w:t>
            </w:r>
          </w:p>
        </w:tc>
      </w:tr>
      <w:tr w:rsidR="003A3459" w14:paraId="5469AD6F" w14:textId="77777777" w:rsidTr="0036687F">
        <w:trPr>
          <w:trHeight w:val="238"/>
        </w:trPr>
        <w:tc>
          <w:tcPr>
            <w:tcW w:w="176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D019394" w14:textId="77777777" w:rsidR="003A3459" w:rsidRDefault="003A3459" w:rsidP="0036687F">
            <w:pPr>
              <w:rPr>
                <w:rFonts w:cs="Arial"/>
              </w:rPr>
            </w:pPr>
            <w:r>
              <w:rPr>
                <w:rFonts w:cs="Arial"/>
              </w:rPr>
              <w:t>Ergebnisbibliothek</w:t>
            </w:r>
            <w:r>
              <w:rPr>
                <w:rFonts w:cs="Arial"/>
              </w:rPr>
              <w:br/>
            </w:r>
            <w:r>
              <w:rPr>
                <w:rFonts w:cs="Arial"/>
                <w:sz w:val="16"/>
                <w:szCs w:val="16"/>
              </w:rPr>
              <w:t>(Ablage, Directory o.ä.)</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0879C89" w14:textId="77777777" w:rsidR="003A3459" w:rsidRDefault="003A3459" w:rsidP="0036687F">
            <w:pPr>
              <w:rPr>
                <w:rFonts w:cs="Arial"/>
              </w:rPr>
            </w:pP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2D8D12B5" w14:textId="77777777" w:rsidR="003A3459" w:rsidRDefault="003A3459" w:rsidP="0036687F">
            <w:pPr>
              <w:rPr>
                <w:rFonts w:cs="Arial"/>
              </w:rPr>
            </w:pPr>
            <w:r>
              <w:rPr>
                <w:rFonts w:cs="Arial"/>
              </w:rPr>
              <w:t>Lehrperson</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813628D" w14:textId="77777777" w:rsidR="003A3459" w:rsidRDefault="003A3459" w:rsidP="0036687F">
            <w:pPr>
              <w:rPr>
                <w:rFonts w:cs="Arial"/>
              </w:rPr>
            </w:pPr>
            <w:r>
              <w:rPr>
                <w:rFonts w:cs="Arial"/>
              </w:rPr>
              <w:t>Review</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AB888ED" w14:textId="77777777" w:rsidR="003A3459" w:rsidRDefault="003A3459" w:rsidP="0036687F">
            <w:pPr>
              <w:rPr>
                <w:rFonts w:cs="Arial"/>
              </w:rPr>
            </w:pPr>
            <w:r>
              <w:rPr>
                <w:rFonts w:cs="Arial"/>
              </w:rPr>
              <w:t>-</w:t>
            </w:r>
          </w:p>
        </w:tc>
      </w:tr>
      <w:tr w:rsidR="003A3459" w14:paraId="7EEE46F9" w14:textId="77777777" w:rsidTr="0036687F">
        <w:trPr>
          <w:trHeight w:val="238"/>
        </w:trPr>
        <w:tc>
          <w:tcPr>
            <w:tcW w:w="176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52F6425" w14:textId="77777777" w:rsidR="003A3459" w:rsidRDefault="003A3459" w:rsidP="0036687F">
            <w:pPr>
              <w:rPr>
                <w:rFonts w:cs="Arial"/>
              </w:rPr>
            </w:pPr>
            <w:r>
              <w:rPr>
                <w:rFonts w:cs="Arial"/>
              </w:rPr>
              <w:t>Einführungsbericht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621E411" w14:textId="77777777" w:rsidR="003A3459" w:rsidRDefault="003A3459" w:rsidP="0036687F">
            <w:pPr>
              <w:rPr>
                <w:rFonts w:cs="Arial"/>
              </w:rPr>
            </w:pPr>
            <w:r>
              <w:rPr>
                <w:rFonts w:cs="Arial"/>
              </w:rPr>
              <w:t>13.12.2017</w:t>
            </w:r>
          </w:p>
          <w:p w14:paraId="4D372722" w14:textId="77777777" w:rsidR="003A3459" w:rsidRDefault="003A3459" w:rsidP="0036687F">
            <w:pPr>
              <w:rPr>
                <w:rFonts w:cs="Arial"/>
              </w:rPr>
            </w:pPr>
            <w:r>
              <w:rPr>
                <w:rFonts w:cs="Arial"/>
              </w:rPr>
              <w:t>Achtung: Ferien</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7E51DB7" w14:textId="77777777" w:rsidR="003A3459" w:rsidRDefault="003A3459" w:rsidP="0036687F">
            <w:pPr>
              <w:rPr>
                <w:rFonts w:cs="Arial"/>
              </w:rPr>
            </w:pPr>
            <w:r>
              <w:rPr>
                <w:rFonts w:cs="Arial"/>
              </w:rPr>
              <w:t>Lehrperson</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BB1D192" w14:textId="77777777" w:rsidR="003A3459" w:rsidRDefault="003A3459" w:rsidP="0036687F">
            <w:pPr>
              <w:rPr>
                <w:rFonts w:cs="Arial"/>
              </w:rPr>
            </w:pPr>
            <w:r>
              <w:rPr>
                <w:rFonts w:cs="Arial"/>
              </w:rPr>
              <w:t>Review</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FC18A95" w14:textId="77777777" w:rsidR="003A3459" w:rsidRDefault="003A3459" w:rsidP="0036687F">
            <w:pPr>
              <w:rPr>
                <w:rFonts w:cs="Arial"/>
              </w:rPr>
            </w:pPr>
            <w:r>
              <w:rPr>
                <w:rFonts w:cs="Arial"/>
              </w:rPr>
              <w:t>-</w:t>
            </w:r>
          </w:p>
        </w:tc>
      </w:tr>
      <w:tr w:rsidR="003A3459" w14:paraId="3974D38A" w14:textId="77777777" w:rsidTr="0036687F">
        <w:trPr>
          <w:trHeight w:val="238"/>
        </w:trPr>
        <w:tc>
          <w:tcPr>
            <w:tcW w:w="1767"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1625BE4A" w14:textId="77777777" w:rsidR="003A3459" w:rsidRDefault="003A3459" w:rsidP="0036687F">
            <w:pPr>
              <w:rPr>
                <w:rFonts w:cs="Arial"/>
              </w:rPr>
            </w:pPr>
            <w:r>
              <w:rPr>
                <w:rFonts w:cs="Arial"/>
              </w:rPr>
              <w:t>Schlussbericht</w:t>
            </w:r>
          </w:p>
        </w:tc>
        <w:tc>
          <w:tcPr>
            <w:tcW w:w="1242"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4101CBDD" w14:textId="77777777" w:rsidR="003A3459" w:rsidRDefault="003A3459" w:rsidP="0036687F">
            <w:pPr>
              <w:rPr>
                <w:rFonts w:cs="Arial"/>
              </w:rPr>
            </w:pPr>
            <w:r>
              <w:rPr>
                <w:rFonts w:cs="Arial"/>
              </w:rPr>
              <w:t>17.01.2017</w:t>
            </w:r>
          </w:p>
        </w:tc>
        <w:tc>
          <w:tcPr>
            <w:tcW w:w="1169"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7CF6B2DA" w14:textId="77777777" w:rsidR="003A3459" w:rsidRDefault="003A3459" w:rsidP="0036687F">
            <w:pPr>
              <w:rPr>
                <w:rFonts w:cs="Arial"/>
              </w:rPr>
            </w:pPr>
            <w:r>
              <w:rPr>
                <w:rFonts w:cs="Arial"/>
              </w:rPr>
              <w:t>Lehrperson</w:t>
            </w:r>
          </w:p>
        </w:tc>
        <w:tc>
          <w:tcPr>
            <w:tcW w:w="1984"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1F383FAC" w14:textId="77777777" w:rsidR="003A3459" w:rsidRDefault="003A3459" w:rsidP="0036687F">
            <w:pPr>
              <w:rPr>
                <w:rFonts w:cs="Arial"/>
              </w:rPr>
            </w:pPr>
            <w:r>
              <w:rPr>
                <w:rFonts w:cs="Arial"/>
              </w:rPr>
              <w:t>Review</w:t>
            </w:r>
          </w:p>
        </w:tc>
        <w:tc>
          <w:tcPr>
            <w:tcW w:w="2835" w:type="dxa"/>
            <w:tcBorders>
              <w:top w:val="dotted" w:sz="4" w:space="0" w:color="00000A"/>
              <w:left w:val="single" w:sz="4" w:space="0" w:color="00000A"/>
              <w:bottom w:val="single" w:sz="4" w:space="0" w:color="00000A"/>
              <w:right w:val="single" w:sz="4" w:space="0" w:color="00000A"/>
            </w:tcBorders>
            <w:shd w:val="clear" w:color="auto" w:fill="auto"/>
            <w:tcMar>
              <w:left w:w="45" w:type="dxa"/>
            </w:tcMar>
          </w:tcPr>
          <w:p w14:paraId="4BEF614E" w14:textId="77777777" w:rsidR="003A3459" w:rsidRDefault="003A3459" w:rsidP="0036687F">
            <w:pPr>
              <w:rPr>
                <w:rFonts w:cs="Arial"/>
              </w:rPr>
            </w:pPr>
            <w:r>
              <w:rPr>
                <w:rFonts w:cs="Arial"/>
              </w:rPr>
              <w:t>-</w:t>
            </w:r>
          </w:p>
        </w:tc>
      </w:tr>
    </w:tbl>
    <w:p w14:paraId="51E425AE" w14:textId="77777777" w:rsidR="00F81D7D" w:rsidRDefault="00F81D7D" w:rsidP="00F81D7D"/>
    <w:p w14:paraId="3886682B" w14:textId="77777777" w:rsidR="00F81D7D" w:rsidRPr="00231883" w:rsidRDefault="00F81D7D" w:rsidP="00F81D7D">
      <w:pPr>
        <w:pStyle w:val="berschrift3"/>
        <w:numPr>
          <w:ilvl w:val="2"/>
          <w:numId w:val="11"/>
        </w:numPr>
      </w:pPr>
      <w:bookmarkStart w:id="104" w:name="_Toc197910885"/>
      <w:bookmarkStart w:id="105" w:name="_Toc379273876"/>
      <w:bookmarkStart w:id="106" w:name="_Toc493098413"/>
      <w:r w:rsidRPr="00231883">
        <w:t>Prüfmethoden</w:t>
      </w:r>
      <w:bookmarkEnd w:id="104"/>
      <w:bookmarkEnd w:id="105"/>
      <w:bookmarkEnd w:id="106"/>
    </w:p>
    <w:p w14:paraId="1756F8F0" w14:textId="77777777" w:rsidR="00657101" w:rsidRPr="00AA577E" w:rsidRDefault="00657101" w:rsidP="00657101">
      <w:pPr>
        <w:pStyle w:val="TextCDB"/>
        <w:rPr>
          <w:lang w:val="de-CH"/>
        </w:rPr>
      </w:pPr>
      <w:r w:rsidRPr="00AA577E">
        <w:rPr>
          <w:b/>
          <w:lang w:val="de-CH"/>
        </w:rPr>
        <w:t>Review</w:t>
      </w:r>
    </w:p>
    <w:p w14:paraId="7E98D551" w14:textId="77777777" w:rsidR="00657101" w:rsidRPr="00AA577E" w:rsidRDefault="00657101" w:rsidP="00657101">
      <w:pPr>
        <w:pStyle w:val="TextCDB"/>
        <w:rPr>
          <w:lang w:val="de-CH"/>
        </w:rPr>
      </w:pPr>
      <w:r w:rsidRPr="00AA577E">
        <w:rPr>
          <w:lang w:val="de-CH"/>
        </w:rPr>
        <w:t xml:space="preserve">Der </w:t>
      </w:r>
      <w:r w:rsidR="00ED2CF1">
        <w:rPr>
          <w:lang w:val="de-CH"/>
        </w:rPr>
        <w:t>Qualitätsmanager</w:t>
      </w:r>
      <w:r w:rsidRPr="00AA577E">
        <w:rPr>
          <w:lang w:val="de-CH"/>
        </w:rPr>
        <w:t xml:space="preserve"> oder eine dazu bestimmte Person prüft das Werkstück auf Unregelmässigkeiten und meldet Fehler oder korrigiert sie.</w:t>
      </w:r>
    </w:p>
    <w:p w14:paraId="483C853A" w14:textId="77777777" w:rsidR="00657101" w:rsidRPr="00AA577E" w:rsidRDefault="00ED2CF1" w:rsidP="00657101">
      <w:pPr>
        <w:pStyle w:val="TextCDB"/>
        <w:rPr>
          <w:b/>
          <w:lang w:val="de-CH"/>
        </w:rPr>
      </w:pPr>
      <w:bookmarkStart w:id="107" w:name="_Toc197910887"/>
      <w:bookmarkStart w:id="108" w:name="_Toc379273878"/>
      <w:bookmarkEnd w:id="107"/>
      <w:bookmarkEnd w:id="108"/>
      <w:r>
        <w:rPr>
          <w:b/>
          <w:lang w:val="de-CH"/>
        </w:rPr>
        <w:t>Black</w:t>
      </w:r>
      <w:r w:rsidR="00657101" w:rsidRPr="00AA577E">
        <w:rPr>
          <w:b/>
          <w:lang w:val="de-CH"/>
        </w:rPr>
        <w:t>box-Test</w:t>
      </w:r>
    </w:p>
    <w:p w14:paraId="54CFE533" w14:textId="37E09E34" w:rsidR="00657101" w:rsidRPr="00AA577E" w:rsidRDefault="00657101" w:rsidP="00657101">
      <w:pPr>
        <w:pStyle w:val="TextCDB"/>
        <w:rPr>
          <w:lang w:val="de-CH"/>
        </w:rPr>
      </w:pPr>
      <w:r w:rsidRPr="00AA577E">
        <w:rPr>
          <w:lang w:val="de-CH"/>
        </w:rPr>
        <w:t>Beim Blackbox-Testing sind nur Werte</w:t>
      </w:r>
      <w:ins w:id="109" w:author="Georg Ninck" w:date="2017-09-18T08:43:00Z">
        <w:r w:rsidR="009F6EA3">
          <w:rPr>
            <w:lang w:val="de-CH"/>
          </w:rPr>
          <w:t>,</w:t>
        </w:r>
      </w:ins>
      <w:r w:rsidRPr="00AA577E">
        <w:rPr>
          <w:lang w:val="de-CH"/>
        </w:rPr>
        <w:t xml:space="preserve"> die dem Werkstück übergeben werden</w:t>
      </w:r>
      <w:ins w:id="110" w:author="Georg Ninck" w:date="2017-09-18T08:43:00Z">
        <w:r w:rsidR="009F6EA3">
          <w:rPr>
            <w:lang w:val="de-CH"/>
          </w:rPr>
          <w:t>,</w:t>
        </w:r>
      </w:ins>
      <w:r w:rsidRPr="00AA577E">
        <w:rPr>
          <w:lang w:val="de-CH"/>
        </w:rPr>
        <w:t xml:space="preserve"> bekannt und welche Resultate aus diesen Werten geliefert werden sollten. </w:t>
      </w:r>
    </w:p>
    <w:p w14:paraId="4698BB48" w14:textId="77777777" w:rsidR="00657101" w:rsidRPr="00AA577E" w:rsidRDefault="00657101" w:rsidP="00657101">
      <w:pPr>
        <w:pStyle w:val="TextCDB"/>
        <w:rPr>
          <w:lang w:val="de-CH"/>
        </w:rPr>
      </w:pPr>
      <w:r w:rsidRPr="00AA577E">
        <w:rPr>
          <w:lang w:val="de-CH"/>
        </w:rPr>
        <w:lastRenderedPageBreak/>
        <w:t>So kann dann festgestellt werden, ob eine bestimmte Funktion richtig funktioniert. Bei diesen Tests werden Grenzwerte aus der Grenzwertanalyse eingesetzt.</w:t>
      </w:r>
    </w:p>
    <w:p w14:paraId="6C558641" w14:textId="77777777" w:rsidR="00657101" w:rsidRPr="00AA577E" w:rsidRDefault="00657101" w:rsidP="00657101">
      <w:pPr>
        <w:pStyle w:val="TextCDB"/>
        <w:rPr>
          <w:b/>
          <w:lang w:val="de-CH"/>
        </w:rPr>
      </w:pPr>
      <w:bookmarkStart w:id="111" w:name="_Toc197910888"/>
      <w:bookmarkStart w:id="112" w:name="_Toc379273879"/>
      <w:bookmarkEnd w:id="111"/>
      <w:bookmarkEnd w:id="112"/>
      <w:r w:rsidRPr="00AA577E">
        <w:rPr>
          <w:b/>
          <w:lang w:val="de-CH"/>
        </w:rPr>
        <w:t>White-box-Test</w:t>
      </w:r>
    </w:p>
    <w:p w14:paraId="280C684C" w14:textId="3E6249F0" w:rsidR="00657101" w:rsidRDefault="00657101" w:rsidP="00657101">
      <w:r w:rsidRPr="00AA577E">
        <w:t>Das Whitebox-Testing ist das Gegenstück zum Blackbox-Testing</w:t>
      </w:r>
      <w:ins w:id="113" w:author="Georg Ninck" w:date="2017-09-18T08:43:00Z">
        <w:r w:rsidR="009F6EA3">
          <w:t>,</w:t>
        </w:r>
      </w:ins>
      <w:r w:rsidRPr="00AA577E">
        <w:t xml:space="preserve"> also man kennt die Werte der Parameter nicht</w:t>
      </w:r>
      <w:ins w:id="114" w:author="Georg Ninck" w:date="2017-09-18T08:43:00Z">
        <w:r w:rsidR="009F6EA3">
          <w:t>,</w:t>
        </w:r>
      </w:ins>
      <w:r w:rsidRPr="00AA577E">
        <w:t xml:space="preserve"> aber man kennt den Code. Diese Methode dient zur Prüfung der Pfadabdeckung. Also dass jede Schleife berechtigt</w:t>
      </w:r>
      <w:ins w:id="115" w:author="Georg Ninck" w:date="2017-09-18T08:43:00Z">
        <w:r w:rsidR="009F6EA3">
          <w:t>,</w:t>
        </w:r>
      </w:ins>
      <w:r w:rsidRPr="00AA577E">
        <w:t xml:space="preserve"> ist und es mindestens eine Möglichkeit gibt, diese Schleife zu erreichen.</w:t>
      </w:r>
    </w:p>
    <w:p w14:paraId="7F09E8AC" w14:textId="77777777" w:rsidR="00657101" w:rsidRPr="00AA577E" w:rsidRDefault="00657101" w:rsidP="00657101"/>
    <w:p w14:paraId="3A30101C" w14:textId="367000EE" w:rsidR="00657101" w:rsidRPr="00AA577E" w:rsidRDefault="00657101" w:rsidP="00657101">
      <w:pPr>
        <w:rPr>
          <w:b/>
          <w:szCs w:val="22"/>
          <w:lang w:eastAsia="de-DE"/>
        </w:rPr>
      </w:pPr>
      <w:del w:id="116" w:author="Georg Ninck" w:date="2017-09-18T08:44:00Z">
        <w:r w:rsidRPr="00AA577E" w:rsidDel="009F6EA3">
          <w:rPr>
            <w:b/>
            <w:szCs w:val="22"/>
            <w:lang w:eastAsia="de-DE"/>
          </w:rPr>
          <w:delText>Junit</w:delText>
        </w:r>
      </w:del>
      <w:ins w:id="117" w:author="Georg Ninck" w:date="2017-09-18T08:44:00Z">
        <w:r w:rsidR="009F6EA3" w:rsidRPr="00AA577E">
          <w:rPr>
            <w:b/>
            <w:szCs w:val="22"/>
            <w:lang w:eastAsia="de-DE"/>
          </w:rPr>
          <w:t>J</w:t>
        </w:r>
        <w:r w:rsidR="009F6EA3">
          <w:rPr>
            <w:b/>
            <w:szCs w:val="22"/>
            <w:lang w:eastAsia="de-DE"/>
          </w:rPr>
          <w:t>U</w:t>
        </w:r>
        <w:r w:rsidR="009F6EA3" w:rsidRPr="00AA577E">
          <w:rPr>
            <w:b/>
            <w:szCs w:val="22"/>
            <w:lang w:eastAsia="de-DE"/>
          </w:rPr>
          <w:t>nit</w:t>
        </w:r>
      </w:ins>
    </w:p>
    <w:p w14:paraId="60E6E54D" w14:textId="77777777" w:rsidR="00657101" w:rsidRPr="00AA577E" w:rsidRDefault="00657101" w:rsidP="00657101">
      <w:r w:rsidRPr="00AA577E">
        <w:t>Beim JUnit-Test werden einzelne Funktionen innerhalb einer Klasse auf ihre Konsistenz getestet. Die Erstellung dieser Tests ist Auftrag der Entwickler</w:t>
      </w:r>
    </w:p>
    <w:p w14:paraId="14F7A0BA" w14:textId="77777777" w:rsidR="00657101" w:rsidRPr="00AA577E" w:rsidRDefault="00657101" w:rsidP="00657101"/>
    <w:p w14:paraId="7ADDCCAB" w14:textId="77777777" w:rsidR="00657101" w:rsidRPr="00AA577E" w:rsidRDefault="00657101" w:rsidP="00657101">
      <w:pPr>
        <w:rPr>
          <w:b/>
          <w:bCs/>
        </w:rPr>
      </w:pPr>
      <w:r w:rsidRPr="00AA577E">
        <w:rPr>
          <w:b/>
          <w:bCs/>
        </w:rPr>
        <w:t>TDD (Test-/Entwicklungsansatz)</w:t>
      </w:r>
    </w:p>
    <w:p w14:paraId="2A01B8CE" w14:textId="77777777" w:rsidR="00F81D7D" w:rsidRPr="00657101" w:rsidRDefault="00657101" w:rsidP="00657101">
      <w:r w:rsidRPr="00AA577E">
        <w:t>TDD heisst « Test Driven Development » und heisst, dass man zuerst die Unit-Tests schreibt und erst anschliessend den zugehörigen Code. So wird überflüssiger Code verhindert. Zudem steigt die Testbarkeit der Software.</w:t>
      </w:r>
    </w:p>
    <w:p w14:paraId="1F1B73E8" w14:textId="77777777" w:rsidR="00F81D7D" w:rsidRPr="00657101" w:rsidRDefault="00F81D7D" w:rsidP="00F81D7D"/>
    <w:p w14:paraId="7B3A402D" w14:textId="77777777" w:rsidR="00F81D7D" w:rsidRPr="00231883" w:rsidRDefault="00F81D7D" w:rsidP="00E54D37">
      <w:pPr>
        <w:pStyle w:val="berschrift3"/>
        <w:numPr>
          <w:ilvl w:val="2"/>
          <w:numId w:val="11"/>
        </w:numPr>
      </w:pPr>
      <w:bookmarkStart w:id="118" w:name="_Toc197910889"/>
      <w:bookmarkStart w:id="119" w:name="_Toc379273880"/>
      <w:bookmarkStart w:id="120" w:name="_Toc493098414"/>
      <w:r w:rsidRPr="00231883">
        <w:t>Prüfspezifikationen</w:t>
      </w:r>
      <w:bookmarkEnd w:id="118"/>
      <w:bookmarkEnd w:id="119"/>
      <w:bookmarkEnd w:id="120"/>
    </w:p>
    <w:tbl>
      <w:tblPr>
        <w:tblW w:w="9071"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563"/>
        <w:gridCol w:w="8508"/>
      </w:tblGrid>
      <w:tr w:rsidR="00940E34" w14:paraId="4FEAD91D" w14:textId="77777777" w:rsidTr="00940E34">
        <w:tc>
          <w:tcPr>
            <w:tcW w:w="563" w:type="dxa"/>
            <w:tcBorders>
              <w:top w:val="single" w:sz="2" w:space="0" w:color="000001"/>
              <w:left w:val="single" w:sz="2" w:space="0" w:color="000001"/>
              <w:bottom w:val="single" w:sz="2" w:space="0" w:color="000001"/>
            </w:tcBorders>
            <w:shd w:val="clear" w:color="auto" w:fill="DBE5F1" w:themeFill="accent1" w:themeFillTint="33"/>
            <w:tcMar>
              <w:left w:w="42" w:type="dxa"/>
            </w:tcMar>
          </w:tcPr>
          <w:p w14:paraId="04BD07B2" w14:textId="77777777" w:rsidR="00940E34" w:rsidRPr="00940E34" w:rsidRDefault="00940E34" w:rsidP="0036687F">
            <w:pPr>
              <w:pStyle w:val="TabellenInhalt"/>
              <w:rPr>
                <w:b/>
              </w:rPr>
            </w:pPr>
            <w:r w:rsidRPr="00940E34">
              <w:rPr>
                <w:b/>
              </w:rPr>
              <w:t>Nr.</w:t>
            </w:r>
          </w:p>
        </w:tc>
        <w:tc>
          <w:tcPr>
            <w:tcW w:w="8507"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42" w:type="dxa"/>
            </w:tcMar>
          </w:tcPr>
          <w:p w14:paraId="62DCE931" w14:textId="77777777" w:rsidR="00940E34" w:rsidRPr="00940E34" w:rsidRDefault="00940E34" w:rsidP="0036687F">
            <w:pPr>
              <w:pStyle w:val="TabellenInhalt"/>
              <w:rPr>
                <w:b/>
              </w:rPr>
            </w:pPr>
            <w:r w:rsidRPr="00940E34">
              <w:rPr>
                <w:b/>
              </w:rPr>
              <w:t>Prüfkriterium</w:t>
            </w:r>
          </w:p>
        </w:tc>
      </w:tr>
      <w:tr w:rsidR="00940E34" w14:paraId="6375E3A4" w14:textId="77777777" w:rsidTr="0036687F">
        <w:tc>
          <w:tcPr>
            <w:tcW w:w="563" w:type="dxa"/>
            <w:tcBorders>
              <w:top w:val="single" w:sz="2" w:space="0" w:color="000001"/>
              <w:left w:val="single" w:sz="2" w:space="0" w:color="000001"/>
              <w:bottom w:val="single" w:sz="2" w:space="0" w:color="000001"/>
            </w:tcBorders>
            <w:shd w:val="clear" w:color="auto" w:fill="auto"/>
            <w:tcMar>
              <w:left w:w="42" w:type="dxa"/>
            </w:tcMar>
          </w:tcPr>
          <w:p w14:paraId="7F97FEFB" w14:textId="77777777" w:rsidR="00940E34" w:rsidRDefault="00940E34" w:rsidP="0036687F">
            <w:pPr>
              <w:pStyle w:val="TabellenInhalt"/>
            </w:pPr>
            <w:r>
              <w:t>1</w:t>
            </w:r>
          </w:p>
        </w:tc>
        <w:tc>
          <w:tcPr>
            <w:tcW w:w="8507"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051DCE09" w14:textId="77777777" w:rsidR="00940E34" w:rsidRDefault="00940E34" w:rsidP="0036687F">
            <w:pPr>
              <w:pStyle w:val="TabellenInhalt"/>
            </w:pPr>
            <w:r>
              <w:t>Werden CleanCode Regeln eingehalten?</w:t>
            </w:r>
          </w:p>
        </w:tc>
      </w:tr>
      <w:tr w:rsidR="00940E34" w14:paraId="5FA0A3C3" w14:textId="77777777" w:rsidTr="0036687F">
        <w:tc>
          <w:tcPr>
            <w:tcW w:w="563" w:type="dxa"/>
            <w:tcBorders>
              <w:top w:val="single" w:sz="2" w:space="0" w:color="000001"/>
              <w:left w:val="single" w:sz="2" w:space="0" w:color="000001"/>
              <w:bottom w:val="single" w:sz="2" w:space="0" w:color="000001"/>
            </w:tcBorders>
            <w:shd w:val="clear" w:color="auto" w:fill="auto"/>
            <w:tcMar>
              <w:left w:w="42" w:type="dxa"/>
            </w:tcMar>
          </w:tcPr>
          <w:p w14:paraId="3CAB0982" w14:textId="77777777" w:rsidR="00940E34" w:rsidRDefault="00940E34" w:rsidP="0036687F">
            <w:pPr>
              <w:pStyle w:val="TabellenInhalt"/>
            </w:pPr>
            <w:r>
              <w:t>2</w:t>
            </w:r>
          </w:p>
        </w:tc>
        <w:tc>
          <w:tcPr>
            <w:tcW w:w="8507"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08988E88" w14:textId="77777777" w:rsidR="00940E34" w:rsidRDefault="00940E34" w:rsidP="0036687F">
            <w:pPr>
              <w:pStyle w:val="TabellenInhalt"/>
            </w:pPr>
            <w:r>
              <w:t>Werden bekannte Software-Pattern verwendet?</w:t>
            </w:r>
          </w:p>
        </w:tc>
      </w:tr>
      <w:tr w:rsidR="00940E34" w14:paraId="70C55EC0" w14:textId="77777777" w:rsidTr="0036687F">
        <w:tc>
          <w:tcPr>
            <w:tcW w:w="563" w:type="dxa"/>
            <w:tcBorders>
              <w:top w:val="single" w:sz="2" w:space="0" w:color="000001"/>
              <w:left w:val="single" w:sz="2" w:space="0" w:color="000001"/>
              <w:bottom w:val="single" w:sz="2" w:space="0" w:color="000001"/>
            </w:tcBorders>
            <w:shd w:val="clear" w:color="auto" w:fill="auto"/>
            <w:tcMar>
              <w:left w:w="42" w:type="dxa"/>
            </w:tcMar>
          </w:tcPr>
          <w:p w14:paraId="30B75E10" w14:textId="77777777" w:rsidR="00940E34" w:rsidRDefault="00940E34" w:rsidP="0036687F">
            <w:pPr>
              <w:pStyle w:val="TabellenInhalt"/>
            </w:pPr>
            <w:r>
              <w:t>3</w:t>
            </w:r>
          </w:p>
        </w:tc>
        <w:tc>
          <w:tcPr>
            <w:tcW w:w="8507"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05A046B6" w14:textId="77777777" w:rsidR="00940E34" w:rsidRDefault="00940E34" w:rsidP="0036687F">
            <w:pPr>
              <w:pStyle w:val="TabellenInhalt"/>
            </w:pPr>
            <w:r>
              <w:t>Liefern die einzelnen Funktionen die richtigen Resultate?</w:t>
            </w:r>
          </w:p>
        </w:tc>
      </w:tr>
      <w:tr w:rsidR="00940E34" w14:paraId="401209A5" w14:textId="77777777" w:rsidTr="0036687F">
        <w:tc>
          <w:tcPr>
            <w:tcW w:w="563" w:type="dxa"/>
            <w:tcBorders>
              <w:top w:val="single" w:sz="2" w:space="0" w:color="000001"/>
              <w:left w:val="single" w:sz="2" w:space="0" w:color="000001"/>
              <w:bottom w:val="single" w:sz="2" w:space="0" w:color="000001"/>
            </w:tcBorders>
            <w:shd w:val="clear" w:color="auto" w:fill="auto"/>
            <w:tcMar>
              <w:left w:w="42" w:type="dxa"/>
            </w:tcMar>
          </w:tcPr>
          <w:p w14:paraId="5ED0D326" w14:textId="77777777" w:rsidR="00940E34" w:rsidRDefault="00940E34" w:rsidP="0036687F">
            <w:pPr>
              <w:pStyle w:val="TabellenInhalt"/>
            </w:pPr>
            <w:r>
              <w:t>4</w:t>
            </w:r>
          </w:p>
        </w:tc>
        <w:tc>
          <w:tcPr>
            <w:tcW w:w="8507"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0C414C1F" w14:textId="77777777" w:rsidR="00940E34" w:rsidRDefault="00940E34" w:rsidP="0036687F">
            <w:pPr>
              <w:pStyle w:val="TabellenInhalt"/>
            </w:pPr>
            <w:r>
              <w:t>Sind die Methoden kleinstmöglich?</w:t>
            </w:r>
          </w:p>
        </w:tc>
      </w:tr>
      <w:tr w:rsidR="00940E34" w14:paraId="49AD13DD" w14:textId="77777777" w:rsidTr="0036687F">
        <w:tc>
          <w:tcPr>
            <w:tcW w:w="563" w:type="dxa"/>
            <w:tcBorders>
              <w:top w:val="single" w:sz="2" w:space="0" w:color="000001"/>
              <w:left w:val="single" w:sz="2" w:space="0" w:color="000001"/>
              <w:bottom w:val="single" w:sz="2" w:space="0" w:color="000001"/>
            </w:tcBorders>
            <w:shd w:val="clear" w:color="auto" w:fill="auto"/>
            <w:tcMar>
              <w:left w:w="42" w:type="dxa"/>
            </w:tcMar>
          </w:tcPr>
          <w:p w14:paraId="0F08C441" w14:textId="77777777" w:rsidR="00940E34" w:rsidRDefault="00940E34" w:rsidP="0036687F">
            <w:pPr>
              <w:pStyle w:val="TabellenInhalt"/>
            </w:pPr>
            <w:r>
              <w:t>5</w:t>
            </w:r>
          </w:p>
        </w:tc>
        <w:tc>
          <w:tcPr>
            <w:tcW w:w="8507"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5E5DA5C3" w14:textId="77777777" w:rsidR="00940E34" w:rsidRDefault="00940E34" w:rsidP="0036687F">
            <w:pPr>
              <w:pStyle w:val="TabellenInhalt"/>
            </w:pPr>
            <w:r>
              <w:t>Werden Properties oder Configurations verwendet?</w:t>
            </w:r>
          </w:p>
        </w:tc>
      </w:tr>
    </w:tbl>
    <w:p w14:paraId="0FDFDFF4" w14:textId="77777777" w:rsidR="00F81D7D" w:rsidRPr="00231883" w:rsidRDefault="00F81D7D" w:rsidP="00F81D7D"/>
    <w:p w14:paraId="1A9F3EE0" w14:textId="77777777" w:rsidR="00F81D7D" w:rsidRDefault="00F81D7D" w:rsidP="00E54D37">
      <w:pPr>
        <w:pStyle w:val="berschrift3"/>
        <w:numPr>
          <w:ilvl w:val="2"/>
          <w:numId w:val="11"/>
        </w:numPr>
        <w:tabs>
          <w:tab w:val="clear" w:pos="850"/>
          <w:tab w:val="clear" w:pos="1374"/>
          <w:tab w:val="num" w:pos="720"/>
        </w:tabs>
        <w:suppressAutoHyphens/>
        <w:spacing w:before="0" w:after="0" w:line="240" w:lineRule="auto"/>
        <w:ind w:left="720" w:hanging="720"/>
      </w:pPr>
      <w:bookmarkStart w:id="121" w:name="_Toc197910890"/>
      <w:bookmarkStart w:id="122" w:name="_Toc379273881"/>
      <w:bookmarkStart w:id="123" w:name="_Toc493098415"/>
      <w:r w:rsidRPr="00231883">
        <w:t>Checklisten für die Prüfung der Projektdokumente</w:t>
      </w:r>
      <w:bookmarkEnd w:id="121"/>
      <w:bookmarkEnd w:id="122"/>
      <w:bookmarkEnd w:id="123"/>
    </w:p>
    <w:p w14:paraId="6A3BE9CB" w14:textId="77777777" w:rsidR="00883454" w:rsidRDefault="00883454" w:rsidP="00883454">
      <w:r>
        <w:rPr>
          <w:color w:val="000000"/>
        </w:rPr>
        <w:t>Die Checkliste für die Prüfung der Dokumente findet man im Dokument</w:t>
      </w:r>
      <w:r>
        <w:t xml:space="preserve"> „306.05 Bewertungsdossier“. Dieses liegt auf dem Share: /sh-classes/inf2015_5d_306/K_0_Initialisierungsantrag.</w:t>
      </w:r>
    </w:p>
    <w:p w14:paraId="17850975" w14:textId="77777777" w:rsidR="00F81D7D" w:rsidRPr="00231883" w:rsidRDefault="00F81D7D" w:rsidP="00F81D7D"/>
    <w:p w14:paraId="65C898E1" w14:textId="77777777" w:rsidR="00F81D7D" w:rsidRPr="00231883" w:rsidRDefault="00F81D7D" w:rsidP="00E54D37">
      <w:pPr>
        <w:pStyle w:val="berschrift3"/>
        <w:numPr>
          <w:ilvl w:val="2"/>
          <w:numId w:val="11"/>
        </w:numPr>
        <w:tabs>
          <w:tab w:val="clear" w:pos="850"/>
          <w:tab w:val="clear" w:pos="1374"/>
          <w:tab w:val="num" w:pos="720"/>
        </w:tabs>
        <w:suppressAutoHyphens/>
        <w:spacing w:before="0" w:after="0" w:line="240" w:lineRule="auto"/>
        <w:ind w:left="720" w:hanging="720"/>
      </w:pPr>
      <w:bookmarkStart w:id="124" w:name="_Toc197910891"/>
      <w:bookmarkStart w:id="125" w:name="_Toc379273882"/>
      <w:bookmarkStart w:id="126" w:name="_Toc493098416"/>
      <w:r w:rsidRPr="00231883">
        <w:t>Testfalltabellen</w:t>
      </w:r>
      <w:bookmarkEnd w:id="124"/>
      <w:bookmarkEnd w:id="125"/>
      <w:bookmarkEnd w:id="126"/>
    </w:p>
    <w:p w14:paraId="5B9DE599" w14:textId="77777777" w:rsidR="00B6073E" w:rsidRDefault="00B6073E" w:rsidP="00B6073E">
      <w:pPr>
        <w:pStyle w:val="TextCDB"/>
        <w:rPr>
          <w:lang w:val="de-CH"/>
        </w:rPr>
      </w:pPr>
      <w:r>
        <w:rPr>
          <w:lang w:val="de-CH"/>
        </w:rPr>
        <w:t>In der Konzeptphase wird damit begonnen, Testfälle zu sammeln, soweit sie bei der Erarbeitung der Systemanforderungen und der Systemarchitektur bereits erkannt werden können.</w:t>
      </w:r>
    </w:p>
    <w:p w14:paraId="537E1412" w14:textId="77777777" w:rsidR="00B6073E" w:rsidRDefault="00B6073E" w:rsidP="00B6073E">
      <w:pPr>
        <w:pStyle w:val="TextCDB"/>
        <w:rPr>
          <w:lang w:val="de-CH"/>
        </w:rPr>
      </w:pPr>
      <w:r>
        <w:rPr>
          <w:lang w:val="de-CH"/>
        </w:rPr>
        <w:t>In der Realisierungsphase werden die Testfalltabellen in den Realisierungsbericht übernommen und dort weiter detailliert.</w:t>
      </w:r>
    </w:p>
    <w:p w14:paraId="26D4C930" w14:textId="77777777" w:rsidR="00B6073E" w:rsidRDefault="00B6073E" w:rsidP="00B6073E">
      <w:pPr>
        <w:pStyle w:val="TextCDB"/>
        <w:rPr>
          <w:lang w:val="de-CH"/>
        </w:rPr>
      </w:pPr>
      <w:r>
        <w:rPr>
          <w:lang w:val="de-CH"/>
        </w:rPr>
        <w:t>Die Testfalltabellen sollen mindestens folgende Information enthalten:</w:t>
      </w:r>
    </w:p>
    <w:p w14:paraId="4C36F753" w14:textId="77777777" w:rsidR="00B6073E" w:rsidRDefault="00B6073E" w:rsidP="00B6073E">
      <w:pPr>
        <w:pStyle w:val="AufzhlungPunkt"/>
        <w:numPr>
          <w:ilvl w:val="0"/>
          <w:numId w:val="26"/>
        </w:numPr>
      </w:pPr>
      <w:r>
        <w:t>Nummer</w:t>
      </w:r>
    </w:p>
    <w:p w14:paraId="73BB1087" w14:textId="77777777" w:rsidR="00B6073E" w:rsidRDefault="00B6073E" w:rsidP="00B6073E">
      <w:pPr>
        <w:pStyle w:val="AufzhlungPunkt"/>
        <w:numPr>
          <w:ilvl w:val="0"/>
          <w:numId w:val="26"/>
        </w:numPr>
        <w:rPr>
          <w:rFonts w:cs="Arial"/>
        </w:rPr>
      </w:pPr>
      <w:r>
        <w:rPr>
          <w:rFonts w:cs="Arial"/>
        </w:rPr>
        <w:t>Kurzbezeichnung</w:t>
      </w:r>
    </w:p>
    <w:p w14:paraId="6A760207" w14:textId="77777777" w:rsidR="00B6073E" w:rsidRDefault="00B6073E" w:rsidP="00B6073E">
      <w:pPr>
        <w:pStyle w:val="AufzhlungPunkt"/>
        <w:numPr>
          <w:ilvl w:val="0"/>
          <w:numId w:val="26"/>
        </w:numPr>
        <w:rPr>
          <w:rFonts w:cs="Arial"/>
        </w:rPr>
      </w:pPr>
      <w:r>
        <w:rPr>
          <w:rFonts w:cs="Arial"/>
        </w:rPr>
        <w:t>Allenfalls abgedeckten Anwendungsfall</w:t>
      </w:r>
    </w:p>
    <w:p w14:paraId="4C38B177" w14:textId="77777777" w:rsidR="00B6073E" w:rsidRDefault="00B6073E" w:rsidP="00B6073E">
      <w:pPr>
        <w:pStyle w:val="AufzhlungPunkt"/>
        <w:numPr>
          <w:ilvl w:val="0"/>
          <w:numId w:val="26"/>
        </w:numPr>
        <w:rPr>
          <w:rFonts w:cs="Arial"/>
        </w:rPr>
      </w:pPr>
      <w:r>
        <w:rPr>
          <w:rFonts w:cs="Arial"/>
        </w:rPr>
        <w:t>Erwartetes Ergebnis</w:t>
      </w:r>
    </w:p>
    <w:p w14:paraId="35FD03CA" w14:textId="77777777" w:rsidR="00B6073E" w:rsidRDefault="00B6073E" w:rsidP="00B6073E">
      <w:pPr>
        <w:pStyle w:val="AufzhlungPunkt"/>
        <w:numPr>
          <w:ilvl w:val="0"/>
          <w:numId w:val="26"/>
        </w:numPr>
      </w:pPr>
      <w:r>
        <w:rPr>
          <w:rFonts w:cs="Arial"/>
        </w:rPr>
        <w:t>Bemerkungen</w:t>
      </w:r>
    </w:p>
    <w:p w14:paraId="468722E4" w14:textId="77777777" w:rsidR="00F81D7D" w:rsidRPr="00231883" w:rsidRDefault="00F81D7D" w:rsidP="00F81D7D"/>
    <w:p w14:paraId="49525BBF" w14:textId="77777777" w:rsidR="00F81D7D" w:rsidRPr="00231883" w:rsidRDefault="00F81D7D" w:rsidP="00E54D37">
      <w:pPr>
        <w:pStyle w:val="berschrift2"/>
        <w:numPr>
          <w:ilvl w:val="1"/>
          <w:numId w:val="11"/>
        </w:numPr>
      </w:pPr>
      <w:bookmarkStart w:id="127" w:name="_Toc197910892"/>
      <w:bookmarkStart w:id="128" w:name="_Toc379273883"/>
      <w:bookmarkStart w:id="129" w:name="_Toc493098417"/>
      <w:r w:rsidRPr="00231883">
        <w:lastRenderedPageBreak/>
        <w:t>Konfigurationsmanagement</w:t>
      </w:r>
      <w:bookmarkEnd w:id="127"/>
      <w:bookmarkEnd w:id="128"/>
      <w:bookmarkEnd w:id="129"/>
    </w:p>
    <w:p w14:paraId="77967CD5" w14:textId="77777777" w:rsidR="00C43327" w:rsidRPr="00231883" w:rsidRDefault="00C43327" w:rsidP="00C43327">
      <w:pPr>
        <w:pStyle w:val="berschrift3"/>
        <w:numPr>
          <w:ilvl w:val="2"/>
          <w:numId w:val="11"/>
        </w:numPr>
      </w:pPr>
      <w:bookmarkStart w:id="130" w:name="_Toc197910896"/>
      <w:bookmarkStart w:id="131" w:name="_Toc379273887"/>
      <w:bookmarkStart w:id="132" w:name="_Toc493098418"/>
      <w:r w:rsidRPr="00231883">
        <w:t>Konfigurationsidentifikation</w:t>
      </w:r>
      <w:bookmarkEnd w:id="130"/>
      <w:bookmarkEnd w:id="131"/>
      <w:bookmarkEnd w:id="132"/>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3"/>
        <w:gridCol w:w="4819"/>
      </w:tblGrid>
      <w:tr w:rsidR="008A7135" w:rsidRPr="00231883" w14:paraId="510F55A7" w14:textId="77777777" w:rsidTr="00945B52">
        <w:trPr>
          <w:trHeight w:val="510"/>
        </w:trPr>
        <w:tc>
          <w:tcPr>
            <w:tcW w:w="4253" w:type="dxa"/>
            <w:shd w:val="clear" w:color="auto" w:fill="C6D9F1" w:themeFill="text2" w:themeFillTint="33"/>
          </w:tcPr>
          <w:p w14:paraId="633FFE66" w14:textId="77777777" w:rsidR="008A7135" w:rsidRDefault="008A7135" w:rsidP="008A7135">
            <w:pPr>
              <w:rPr>
                <w:rFonts w:cs="Arial"/>
                <w:b/>
              </w:rPr>
            </w:pPr>
            <w:r>
              <w:rPr>
                <w:rFonts w:cs="Arial"/>
                <w:b/>
              </w:rPr>
              <w:t>Ergebnis</w:t>
            </w:r>
            <w:r>
              <w:rPr>
                <w:rFonts w:cs="Arial"/>
                <w:b/>
              </w:rPr>
              <w:br/>
            </w:r>
            <w:r>
              <w:rPr>
                <w:rFonts w:cs="Arial"/>
                <w:sz w:val="16"/>
                <w:szCs w:val="16"/>
              </w:rPr>
              <w:t>bei SW-Bestandteilen:</w:t>
            </w:r>
            <w:r>
              <w:rPr>
                <w:rFonts w:cs="Arial"/>
                <w:sz w:val="16"/>
                <w:szCs w:val="16"/>
              </w:rPr>
              <w:br/>
              <w:t>gemäss Systemarchitektur</w:t>
            </w:r>
            <w:r>
              <w:rPr>
                <w:rFonts w:cs="Arial"/>
                <w:sz w:val="16"/>
                <w:szCs w:val="16"/>
              </w:rPr>
              <w:br/>
            </w:r>
          </w:p>
        </w:tc>
        <w:tc>
          <w:tcPr>
            <w:tcW w:w="4819" w:type="dxa"/>
            <w:shd w:val="clear" w:color="auto" w:fill="C6D9F1" w:themeFill="text2" w:themeFillTint="33"/>
          </w:tcPr>
          <w:p w14:paraId="290F752F" w14:textId="77777777" w:rsidR="008A7135" w:rsidRDefault="008A7135" w:rsidP="008A7135">
            <w:r>
              <w:rPr>
                <w:rFonts w:cs="Arial"/>
                <w:b/>
              </w:rPr>
              <w:t>Ablage</w:t>
            </w:r>
          </w:p>
        </w:tc>
      </w:tr>
      <w:tr w:rsidR="008A7135" w:rsidRPr="00231883" w14:paraId="1F470D2C" w14:textId="77777777" w:rsidTr="00945B52">
        <w:trPr>
          <w:trHeight w:val="238"/>
        </w:trPr>
        <w:tc>
          <w:tcPr>
            <w:tcW w:w="4253" w:type="dxa"/>
            <w:tcBorders>
              <w:top w:val="dotted" w:sz="4" w:space="0" w:color="auto"/>
            </w:tcBorders>
          </w:tcPr>
          <w:p w14:paraId="5455CFBE" w14:textId="77777777" w:rsidR="008A7135" w:rsidRDefault="008A7135" w:rsidP="008A7135">
            <w:pPr>
              <w:rPr>
                <w:rFonts w:cs="Arial"/>
              </w:rPr>
            </w:pPr>
            <w:r>
              <w:rPr>
                <w:rFonts w:cs="Arial"/>
              </w:rPr>
              <w:t>Software</w:t>
            </w:r>
          </w:p>
        </w:tc>
        <w:tc>
          <w:tcPr>
            <w:tcW w:w="4819" w:type="dxa"/>
            <w:tcBorders>
              <w:top w:val="dotted" w:sz="4" w:space="0" w:color="auto"/>
            </w:tcBorders>
          </w:tcPr>
          <w:p w14:paraId="7B0F9153" w14:textId="77777777" w:rsidR="008A7135" w:rsidRDefault="008A7135" w:rsidP="008A7135">
            <w:pPr>
              <w:rPr>
                <w:rFonts w:cs="Arial"/>
              </w:rPr>
            </w:pPr>
            <w:r>
              <w:rPr>
                <w:rFonts w:cs="Arial"/>
              </w:rPr>
              <w:t>https://github.com/WDB-M306/WDB</w:t>
            </w:r>
          </w:p>
        </w:tc>
      </w:tr>
      <w:tr w:rsidR="008A7135" w:rsidRPr="00231883" w14:paraId="1D63A479" w14:textId="77777777" w:rsidTr="00945B52">
        <w:trPr>
          <w:trHeight w:val="238"/>
        </w:trPr>
        <w:tc>
          <w:tcPr>
            <w:tcW w:w="4253" w:type="dxa"/>
            <w:tcBorders>
              <w:top w:val="dotted" w:sz="4" w:space="0" w:color="auto"/>
            </w:tcBorders>
          </w:tcPr>
          <w:p w14:paraId="03D119BE" w14:textId="77777777" w:rsidR="008A7135" w:rsidRDefault="008A7135" w:rsidP="008A7135">
            <w:pPr>
              <w:rPr>
                <w:rFonts w:cs="Arial"/>
              </w:rPr>
            </w:pPr>
            <w:r>
              <w:rPr>
                <w:rFonts w:cs="Arial"/>
              </w:rPr>
              <w:t>Hermes-Dokumente</w:t>
            </w:r>
          </w:p>
        </w:tc>
        <w:tc>
          <w:tcPr>
            <w:tcW w:w="4819" w:type="dxa"/>
            <w:tcBorders>
              <w:top w:val="dotted" w:sz="4" w:space="0" w:color="auto"/>
            </w:tcBorders>
          </w:tcPr>
          <w:p w14:paraId="07D54FD0" w14:textId="77777777" w:rsidR="008A7135" w:rsidRDefault="008A7135" w:rsidP="008A7135">
            <w:pPr>
              <w:rPr>
                <w:rFonts w:cs="Arial"/>
              </w:rPr>
            </w:pPr>
            <w:r>
              <w:rPr>
                <w:rFonts w:cs="Arial"/>
              </w:rPr>
              <w:t>https://github.com/WDB-M306/WDB-HERMES</w:t>
            </w:r>
          </w:p>
        </w:tc>
      </w:tr>
    </w:tbl>
    <w:p w14:paraId="12A97B7E" w14:textId="77777777" w:rsidR="008A7135" w:rsidRPr="00231883" w:rsidRDefault="008A7135" w:rsidP="00F81D7D"/>
    <w:p w14:paraId="0AF359D5" w14:textId="77777777" w:rsidR="00F81D7D" w:rsidRPr="00231883" w:rsidRDefault="00F81D7D" w:rsidP="00F81D7D">
      <w:pPr>
        <w:pStyle w:val="berschrift3"/>
        <w:numPr>
          <w:ilvl w:val="2"/>
          <w:numId w:val="11"/>
        </w:numPr>
      </w:pPr>
      <w:bookmarkStart w:id="133" w:name="_Toc197910894"/>
      <w:bookmarkStart w:id="134" w:name="_Toc379273885"/>
      <w:bookmarkStart w:id="135" w:name="_Toc493098419"/>
      <w:r w:rsidRPr="00231883">
        <w:t>Ablagestruktur</w:t>
      </w:r>
      <w:bookmarkEnd w:id="133"/>
      <w:bookmarkEnd w:id="134"/>
      <w:bookmarkEnd w:id="135"/>
    </w:p>
    <w:p w14:paraId="34C9F7AD" w14:textId="77777777" w:rsidR="00A70F80" w:rsidRDefault="00602634" w:rsidP="00ED2CF1">
      <w:pPr>
        <w:jc w:val="center"/>
        <w:rPr>
          <w:color w:val="000000"/>
        </w:rPr>
      </w:pPr>
      <w:bookmarkStart w:id="136" w:name="_Toc197910895"/>
      <w:bookmarkStart w:id="137" w:name="_Toc379273886"/>
      <w:r>
        <w:rPr>
          <w:noProof/>
          <w:color w:val="4F81BD" w:themeColor="accent1"/>
        </w:rPr>
        <w:drawing>
          <wp:inline distT="0" distB="0" distL="0" distR="0" wp14:anchorId="3B3645B1" wp14:editId="2C1C726A">
            <wp:extent cx="4965065" cy="2832735"/>
            <wp:effectExtent l="0" t="0" r="6985" b="5715"/>
            <wp:docPr id="8"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pic:cNvPicPr>
                      <a:picLocks noChangeAspect="1" noChangeArrowheads="1"/>
                    </pic:cNvPicPr>
                  </pic:nvPicPr>
                  <pic:blipFill>
                    <a:blip r:embed="rId13"/>
                    <a:stretch>
                      <a:fillRect/>
                    </a:stretch>
                  </pic:blipFill>
                  <pic:spPr bwMode="auto">
                    <a:xfrm>
                      <a:off x="0" y="0"/>
                      <a:ext cx="4965065" cy="2832735"/>
                    </a:xfrm>
                    <a:prstGeom prst="rect">
                      <a:avLst/>
                    </a:prstGeom>
                  </pic:spPr>
                </pic:pic>
              </a:graphicData>
            </a:graphic>
          </wp:inline>
        </w:drawing>
      </w:r>
      <w:r w:rsidR="00ED2CF1">
        <w:rPr>
          <w:color w:val="000000"/>
        </w:rPr>
        <w:br/>
      </w:r>
      <w:r w:rsidR="00A70F80">
        <w:rPr>
          <w:color w:val="000000"/>
        </w:rPr>
        <w:t>Die Ablagestruktur ist sehr einfach. Alle Dokumente im Rahmen der Bewertung werden in oben aufgelisteten GitHub-Repository abgelegt, ohne weitere Strukturierung.</w:t>
      </w:r>
    </w:p>
    <w:p w14:paraId="432F83A3" w14:textId="77777777" w:rsidR="00A70F80" w:rsidRDefault="00A70F80" w:rsidP="00A70F80">
      <w:pPr>
        <w:rPr>
          <w:color w:val="000000"/>
        </w:rPr>
      </w:pPr>
    </w:p>
    <w:p w14:paraId="10D9CB40" w14:textId="77777777" w:rsidR="00F81D7D" w:rsidRPr="00231883" w:rsidRDefault="00F81D7D" w:rsidP="00F81D7D">
      <w:pPr>
        <w:pStyle w:val="berschrift3"/>
        <w:numPr>
          <w:ilvl w:val="2"/>
          <w:numId w:val="11"/>
        </w:numPr>
      </w:pPr>
      <w:bookmarkStart w:id="138" w:name="_Toc493098420"/>
      <w:r w:rsidRPr="00231883">
        <w:t>Namenskonventionen</w:t>
      </w:r>
      <w:bookmarkEnd w:id="136"/>
      <w:bookmarkEnd w:id="137"/>
      <w:bookmarkEnd w:id="138"/>
    </w:p>
    <w:p w14:paraId="0E571139" w14:textId="77777777" w:rsidR="00602634" w:rsidRDefault="00602634" w:rsidP="00602634">
      <w:r>
        <w:t>Die Dokumente, welche man dem Auftraggeber übergeben muss verfolgen eine Namenskonvention, welche vom Auftraggeber vorgegeben wurde:</w:t>
      </w:r>
    </w:p>
    <w:p w14:paraId="3D3C694F" w14:textId="77777777" w:rsidR="00602634" w:rsidRDefault="00602634" w:rsidP="00602634"/>
    <w:p w14:paraId="51A0DEFA" w14:textId="77777777" w:rsidR="00602634" w:rsidRDefault="00602634" w:rsidP="00602634">
      <w:r>
        <w:t>[PHASENNUMMER]_[DOKUMENTNUMMER]_[DOKUMENTBEZEICHNUNG]_WDB.docx</w:t>
      </w:r>
    </w:p>
    <w:p w14:paraId="23971083" w14:textId="77777777" w:rsidR="00602634" w:rsidRDefault="00602634" w:rsidP="00602634"/>
    <w:p w14:paraId="75613672" w14:textId="77777777" w:rsidR="00602634" w:rsidRDefault="00602634" w:rsidP="00602634">
      <w:r>
        <w:t>Begriffe in []-Klammern durch betreffende Werte ersetzen.</w:t>
      </w:r>
    </w:p>
    <w:p w14:paraId="2D72B0D8" w14:textId="77777777" w:rsidR="00602634" w:rsidRDefault="00602634" w:rsidP="00602634"/>
    <w:p w14:paraId="23F72B02" w14:textId="77777777" w:rsidR="00602634" w:rsidRDefault="00602634" w:rsidP="00602634">
      <w:r>
        <w:t>Legende:</w:t>
      </w:r>
    </w:p>
    <w:p w14:paraId="5C39ABB7" w14:textId="77777777" w:rsidR="00602634" w:rsidRDefault="00602634" w:rsidP="00602634">
      <w:pPr>
        <w:numPr>
          <w:ilvl w:val="0"/>
          <w:numId w:val="27"/>
        </w:numPr>
      </w:pPr>
      <w:r>
        <w:t>Phasennummer: Initialisierung = 1, Einführung = 4</w:t>
      </w:r>
    </w:p>
    <w:p w14:paraId="2B7D69F7" w14:textId="77777777" w:rsidR="00602634" w:rsidRDefault="00602634" w:rsidP="00602634">
      <w:pPr>
        <w:numPr>
          <w:ilvl w:val="0"/>
          <w:numId w:val="27"/>
        </w:numPr>
      </w:pPr>
      <w:r>
        <w:t>Dokumentnummer: siehe „306.3 Lieferobjekte und Terminliste“</w:t>
      </w:r>
    </w:p>
    <w:p w14:paraId="05570472" w14:textId="77777777" w:rsidR="00F81D7D" w:rsidRPr="00231883" w:rsidRDefault="00602634" w:rsidP="00602634">
      <w:r>
        <w:t>Dokumentbezeichnung: Studie, Projektplan, usw.</w:t>
      </w:r>
    </w:p>
    <w:p w14:paraId="7652497A" w14:textId="77777777" w:rsidR="00F81D7D" w:rsidRPr="00231883" w:rsidRDefault="00F81D7D" w:rsidP="00F81D7D"/>
    <w:p w14:paraId="4DD9B2C6" w14:textId="77777777" w:rsidR="000977B0" w:rsidRPr="00231883" w:rsidRDefault="00517651" w:rsidP="00517651">
      <w:pPr>
        <w:pStyle w:val="berschrift1"/>
        <w:numPr>
          <w:ilvl w:val="0"/>
          <w:numId w:val="11"/>
        </w:numPr>
      </w:pPr>
      <w:bookmarkStart w:id="139" w:name="_Toc493098421"/>
      <w:r>
        <w:t>Projektantrag</w:t>
      </w:r>
      <w:bookmarkEnd w:id="139"/>
    </w:p>
    <w:p w14:paraId="33AC2DAC" w14:textId="77777777" w:rsidR="00A73998" w:rsidRPr="00AA577E" w:rsidRDefault="00A73998" w:rsidP="00A73998">
      <w:pPr>
        <w:pStyle w:val="TextCDB"/>
        <w:rPr>
          <w:lang w:val="de-CH"/>
        </w:rPr>
      </w:pPr>
      <w:r>
        <w:rPr>
          <w:lang w:val="de-CH"/>
        </w:rPr>
        <w:t xml:space="preserve">Hiermit beantragen wir, dass das Projekt </w:t>
      </w:r>
      <w:r>
        <w:rPr>
          <w:b/>
          <w:bCs/>
          <w:color w:val="000000"/>
          <w:szCs w:val="20"/>
          <w:lang w:val="de-CH" w:eastAsia="de-CH"/>
        </w:rPr>
        <w:t>WDB</w:t>
      </w:r>
      <w:r>
        <w:rPr>
          <w:lang w:val="de-CH"/>
        </w:rPr>
        <w:t xml:space="preserve"> mit der Lösungsvariante </w:t>
      </w:r>
      <w:r>
        <w:rPr>
          <w:b/>
          <w:bCs/>
          <w:color w:val="000000"/>
          <w:szCs w:val="20"/>
          <w:lang w:val="de-CH" w:eastAsia="de-CH"/>
        </w:rPr>
        <w:t>Variante 3</w:t>
      </w:r>
      <w:r>
        <w:rPr>
          <w:lang w:val="de-CH"/>
        </w:rPr>
        <w:t xml:space="preserve"> für die Phase Konzept freigegeben wird.</w:t>
      </w:r>
    </w:p>
    <w:p w14:paraId="6F60EDDB" w14:textId="77777777" w:rsidR="00A73998" w:rsidRDefault="00A73998" w:rsidP="00A73998">
      <w:pPr>
        <w:pStyle w:val="TextCDB"/>
        <w:rPr>
          <w:lang w:val="de-CH"/>
        </w:rPr>
      </w:pPr>
    </w:p>
    <w:p w14:paraId="7491EA9C" w14:textId="77777777" w:rsidR="0035325D" w:rsidRPr="00ED2CF1" w:rsidRDefault="00A73998" w:rsidP="00ED2CF1">
      <w:pPr>
        <w:rPr>
          <w:color w:val="000000"/>
        </w:rPr>
      </w:pPr>
      <w:r>
        <w:rPr>
          <w:color w:val="000000"/>
        </w:rPr>
        <w:t>12. September, Bern, Anuraly Keller, David Schor, Joel Häberli und Miro Albrecht</w:t>
      </w:r>
    </w:p>
    <w:sectPr w:rsidR="0035325D" w:rsidRPr="00ED2CF1" w:rsidSect="00EF58A3">
      <w:headerReference w:type="default" r:id="rId14"/>
      <w:footerReference w:type="default" r:id="rId15"/>
      <w:headerReference w:type="first" r:id="rId16"/>
      <w:footerReference w:type="first" r:id="rId17"/>
      <w:pgSz w:w="11906" w:h="16838" w:code="9"/>
      <w:pgMar w:top="1240" w:right="1134" w:bottom="993" w:left="1701" w:header="709" w:footer="66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org Ninck" w:date="2017-09-18T08:45:00Z" w:initials="gn">
    <w:p w14:paraId="517FAEDA" w14:textId="51A31C11" w:rsidR="009F6EA3" w:rsidRDefault="009F6EA3">
      <w:pPr>
        <w:pStyle w:val="Kommentartext"/>
      </w:pPr>
      <w:r>
        <w:rPr>
          <w:rStyle w:val="Kommentarzeichen"/>
        </w:rPr>
        <w:annotationRef/>
      </w:r>
      <w:r>
        <w:t>sehr gut!</w:t>
      </w:r>
      <w:bookmarkStart w:id="1" w:name="_GoBack"/>
      <w:bookmarkEnd w:id="1"/>
    </w:p>
  </w:comment>
  <w:comment w:id="4" w:author="Georg Ninck" w:date="2017-09-18T07:46:00Z" w:initials="gn">
    <w:p w14:paraId="6839FE47" w14:textId="77777777" w:rsidR="00827E2B" w:rsidRDefault="00827E2B">
      <w:pPr>
        <w:pStyle w:val="Kommentartext"/>
      </w:pPr>
      <w:r>
        <w:rPr>
          <w:rStyle w:val="Kommentarzeichen"/>
        </w:rPr>
        <w:annotationRef/>
      </w:r>
      <w:r>
        <w:t>sehr gut!</w:t>
      </w:r>
    </w:p>
  </w:comment>
  <w:comment w:id="60" w:author="Georg Ninck" w:date="2017-09-18T08:35:00Z" w:initials="gn">
    <w:p w14:paraId="59B642E4" w14:textId="3594F60A" w:rsidR="00A815DC" w:rsidRDefault="00A815DC">
      <w:pPr>
        <w:pStyle w:val="Kommentartext"/>
      </w:pPr>
      <w:r>
        <w:rPr>
          <w:rStyle w:val="Kommentarzeichen"/>
        </w:rPr>
        <w:annotationRef/>
      </w:r>
      <w:r>
        <w:t>Es fehlen etliche Begründungen.</w:t>
      </w:r>
    </w:p>
  </w:comment>
  <w:comment w:id="65" w:author="Georg Ninck" w:date="2017-09-18T08:36:00Z" w:initials="gn">
    <w:p w14:paraId="30D18173" w14:textId="298444BF" w:rsidR="009F6EA3" w:rsidRDefault="009F6EA3">
      <w:pPr>
        <w:pStyle w:val="Kommentartext"/>
      </w:pPr>
      <w:r>
        <w:rPr>
          <w:rStyle w:val="Kommentarzeichen"/>
        </w:rPr>
        <w:annotationRef/>
      </w:r>
      <w:r>
        <w:t>sehr gut</w:t>
      </w:r>
    </w:p>
  </w:comment>
  <w:comment w:id="68" w:author="Georg Ninck" w:date="2017-09-18T08:37:00Z" w:initials="gn">
    <w:p w14:paraId="2C5D910F" w14:textId="422D6054" w:rsidR="009F6EA3" w:rsidRDefault="009F6EA3">
      <w:pPr>
        <w:pStyle w:val="Kommentartext"/>
      </w:pPr>
      <w:r>
        <w:rPr>
          <w:rStyle w:val="Kommentarzeichen"/>
        </w:rPr>
        <w:annotationRef/>
      </w:r>
      <w:r>
        <w:t>sehr gut</w:t>
      </w:r>
    </w:p>
  </w:comment>
  <w:comment w:id="74" w:author="Georg Ninck" w:date="2017-09-18T08:44:00Z" w:initials="gn">
    <w:p w14:paraId="01E07804" w14:textId="22207044" w:rsidR="009F6EA3" w:rsidRDefault="009F6EA3">
      <w:pPr>
        <w:pStyle w:val="Kommentartext"/>
      </w:pPr>
      <w:r>
        <w:rPr>
          <w:rStyle w:val="Kommentarzeichen"/>
        </w:rPr>
        <w:annotationRef/>
      </w:r>
      <w:r>
        <w:t>sehr gut!</w:t>
      </w:r>
    </w:p>
  </w:comment>
  <w:comment w:id="78" w:author="Georg Ninck" w:date="2017-09-18T08:38:00Z" w:initials="gn">
    <w:p w14:paraId="68881395" w14:textId="699E708F" w:rsidR="009F6EA3" w:rsidRDefault="009F6EA3">
      <w:pPr>
        <w:pStyle w:val="Kommentartext"/>
      </w:pPr>
      <w:r>
        <w:rPr>
          <w:rStyle w:val="Kommentarzeichen"/>
        </w:rPr>
        <w:annotationRef/>
      </w:r>
      <w:r>
        <w:t>sehr gut - wer hat die geschrieben?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7FAEDA" w15:done="0"/>
  <w15:commentEx w15:paraId="6839FE47" w15:done="0"/>
  <w15:commentEx w15:paraId="59B642E4" w15:done="0"/>
  <w15:commentEx w15:paraId="30D18173" w15:done="0"/>
  <w15:commentEx w15:paraId="2C5D910F" w15:done="0"/>
  <w15:commentEx w15:paraId="01E07804" w15:done="0"/>
  <w15:commentEx w15:paraId="688813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47D1D2" w14:textId="77777777" w:rsidR="00344EC7" w:rsidRDefault="00344EC7">
      <w:r>
        <w:separator/>
      </w:r>
    </w:p>
  </w:endnote>
  <w:endnote w:type="continuationSeparator" w:id="0">
    <w:p w14:paraId="2DE7B110" w14:textId="77777777" w:rsidR="00344EC7" w:rsidRDefault="00344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7" w:type="dxa"/>
      <w:tblInd w:w="-37" w:type="dxa"/>
      <w:tblLayout w:type="fixed"/>
      <w:tblCellMar>
        <w:left w:w="71" w:type="dxa"/>
        <w:right w:w="71" w:type="dxa"/>
      </w:tblCellMar>
      <w:tblLook w:val="01E0" w:firstRow="1" w:lastRow="1" w:firstColumn="1" w:lastColumn="1" w:noHBand="0" w:noVBand="0"/>
    </w:tblPr>
    <w:tblGrid>
      <w:gridCol w:w="37"/>
      <w:gridCol w:w="3222"/>
      <w:gridCol w:w="3259"/>
      <w:gridCol w:w="2450"/>
      <w:gridCol w:w="129"/>
    </w:tblGrid>
    <w:tr w:rsidR="00827E2B" w14:paraId="6196D8AF" w14:textId="77777777" w:rsidTr="00A24878">
      <w:trPr>
        <w:gridBefore w:val="1"/>
        <w:gridAfter w:val="1"/>
        <w:wBefore w:w="37" w:type="dxa"/>
        <w:wAfter w:w="129" w:type="dxa"/>
        <w:cantSplit/>
      </w:trPr>
      <w:tc>
        <w:tcPr>
          <w:tcW w:w="8931" w:type="dxa"/>
          <w:gridSpan w:val="3"/>
          <w:vAlign w:val="bottom"/>
        </w:tcPr>
        <w:p w14:paraId="09140F2D" w14:textId="77777777" w:rsidR="00827E2B" w:rsidRDefault="00827E2B" w:rsidP="00AA3D26">
          <w:pPr>
            <w:pStyle w:val="zCDBSeite"/>
            <w:jc w:val="left"/>
          </w:pPr>
        </w:p>
      </w:tc>
    </w:tr>
    <w:tr w:rsidR="00827E2B" w:rsidRPr="008B3285" w14:paraId="1CB09A21" w14:textId="77777777" w:rsidTr="00A24878">
      <w:tblPrEx>
        <w:tblBorders>
          <w:top w:val="single" w:sz="4" w:space="0" w:color="000000"/>
        </w:tblBorders>
        <w:tblCellMar>
          <w:left w:w="108" w:type="dxa"/>
          <w:right w:w="108" w:type="dxa"/>
        </w:tblCellMar>
      </w:tblPrEx>
      <w:tc>
        <w:tcPr>
          <w:tcW w:w="3259" w:type="dxa"/>
          <w:gridSpan w:val="2"/>
          <w:tcBorders>
            <w:top w:val="single" w:sz="4" w:space="0" w:color="auto"/>
          </w:tcBorders>
          <w:shd w:val="clear" w:color="auto" w:fill="auto"/>
        </w:tcPr>
        <w:p w14:paraId="73039946" w14:textId="77777777" w:rsidR="00827E2B" w:rsidRPr="008B3285" w:rsidRDefault="00827E2B" w:rsidP="008B3285">
          <w:pPr>
            <w:pStyle w:val="Fuzeile"/>
            <w:spacing w:before="60"/>
            <w:rPr>
              <w:sz w:val="16"/>
              <w:szCs w:val="16"/>
            </w:rPr>
          </w:pPr>
          <w:r w:rsidRPr="008B3285">
            <w:rPr>
              <w:sz w:val="16"/>
              <w:szCs w:val="16"/>
            </w:rPr>
            <w:fldChar w:fldCharType="begin"/>
          </w:r>
          <w:r w:rsidRPr="008B3285">
            <w:rPr>
              <w:sz w:val="16"/>
              <w:szCs w:val="16"/>
            </w:rPr>
            <w:instrText xml:space="preserve"> FILENAME   \* MERGEFORMAT </w:instrText>
          </w:r>
          <w:r w:rsidRPr="008B3285">
            <w:rPr>
              <w:sz w:val="16"/>
              <w:szCs w:val="16"/>
            </w:rPr>
            <w:fldChar w:fldCharType="separate"/>
          </w:r>
          <w:r w:rsidRPr="008B3285">
            <w:rPr>
              <w:sz w:val="16"/>
              <w:szCs w:val="16"/>
            </w:rPr>
            <w:t>1_1_Studie_gn.docx</w:t>
          </w:r>
          <w:r w:rsidRPr="008B3285">
            <w:rPr>
              <w:sz w:val="16"/>
              <w:szCs w:val="16"/>
            </w:rPr>
            <w:fldChar w:fldCharType="end"/>
          </w:r>
        </w:p>
      </w:tc>
      <w:tc>
        <w:tcPr>
          <w:tcW w:w="3259" w:type="dxa"/>
          <w:tcBorders>
            <w:top w:val="single" w:sz="4" w:space="0" w:color="auto"/>
          </w:tcBorders>
          <w:shd w:val="clear" w:color="auto" w:fill="auto"/>
        </w:tcPr>
        <w:p w14:paraId="6C1BFB41" w14:textId="77777777" w:rsidR="00827E2B" w:rsidRPr="008B3285" w:rsidRDefault="00827E2B" w:rsidP="008B3285">
          <w:pPr>
            <w:pStyle w:val="Fuzeile"/>
            <w:spacing w:before="60"/>
            <w:jc w:val="center"/>
            <w:rPr>
              <w:sz w:val="16"/>
              <w:szCs w:val="16"/>
            </w:rPr>
          </w:pPr>
          <w:r w:rsidRPr="008B3285">
            <w:rPr>
              <w:sz w:val="16"/>
              <w:szCs w:val="16"/>
            </w:rPr>
            <w:t xml:space="preserve">Speicherdatum: </w:t>
          </w:r>
          <w:r w:rsidRPr="0036687F">
            <w:rPr>
              <w:sz w:val="16"/>
              <w:szCs w:val="16"/>
            </w:rPr>
            <w:t>13.09.2017</w:t>
          </w:r>
        </w:p>
      </w:tc>
      <w:tc>
        <w:tcPr>
          <w:tcW w:w="2579" w:type="dxa"/>
          <w:gridSpan w:val="2"/>
          <w:tcBorders>
            <w:top w:val="single" w:sz="4" w:space="0" w:color="auto"/>
          </w:tcBorders>
          <w:shd w:val="clear" w:color="auto" w:fill="auto"/>
        </w:tcPr>
        <w:p w14:paraId="0882CAF4" w14:textId="77777777" w:rsidR="00827E2B" w:rsidRPr="008B3285" w:rsidRDefault="00827E2B" w:rsidP="008B3285">
          <w:pPr>
            <w:pStyle w:val="Fuzeile"/>
            <w:spacing w:before="60"/>
            <w:jc w:val="right"/>
            <w:rPr>
              <w:sz w:val="16"/>
              <w:szCs w:val="16"/>
            </w:rPr>
          </w:pPr>
          <w:r w:rsidRPr="008B3285">
            <w:rPr>
              <w:sz w:val="16"/>
              <w:szCs w:val="16"/>
            </w:rPr>
            <w:t xml:space="preserve">Seite </w:t>
          </w:r>
          <w:r w:rsidRPr="008B3285">
            <w:rPr>
              <w:sz w:val="16"/>
              <w:szCs w:val="16"/>
            </w:rPr>
            <w:fldChar w:fldCharType="begin"/>
          </w:r>
          <w:r w:rsidRPr="008B3285">
            <w:rPr>
              <w:sz w:val="16"/>
              <w:szCs w:val="16"/>
            </w:rPr>
            <w:instrText xml:space="preserve"> PAGE   \* MERGEFORMAT </w:instrText>
          </w:r>
          <w:r w:rsidRPr="008B3285">
            <w:rPr>
              <w:sz w:val="16"/>
              <w:szCs w:val="16"/>
            </w:rPr>
            <w:fldChar w:fldCharType="separate"/>
          </w:r>
          <w:r w:rsidR="009F6EA3">
            <w:rPr>
              <w:sz w:val="16"/>
              <w:szCs w:val="16"/>
            </w:rPr>
            <w:t>18</w:t>
          </w:r>
          <w:r w:rsidRPr="008B3285">
            <w:rPr>
              <w:sz w:val="16"/>
              <w:szCs w:val="16"/>
            </w:rPr>
            <w:fldChar w:fldCharType="end"/>
          </w:r>
          <w:r w:rsidRPr="008B3285">
            <w:rPr>
              <w:sz w:val="16"/>
              <w:szCs w:val="16"/>
            </w:rPr>
            <w:t xml:space="preserve"> von </w:t>
          </w:r>
          <w:r w:rsidRPr="008B3285">
            <w:rPr>
              <w:sz w:val="16"/>
              <w:szCs w:val="16"/>
            </w:rPr>
            <w:fldChar w:fldCharType="begin"/>
          </w:r>
          <w:r w:rsidRPr="008B3285">
            <w:rPr>
              <w:sz w:val="16"/>
              <w:szCs w:val="16"/>
            </w:rPr>
            <w:instrText xml:space="preserve"> NUMPAGES   \* MERGEFORMAT </w:instrText>
          </w:r>
          <w:r w:rsidRPr="008B3285">
            <w:rPr>
              <w:sz w:val="16"/>
              <w:szCs w:val="16"/>
            </w:rPr>
            <w:fldChar w:fldCharType="separate"/>
          </w:r>
          <w:r w:rsidR="009F6EA3">
            <w:rPr>
              <w:sz w:val="16"/>
              <w:szCs w:val="16"/>
            </w:rPr>
            <w:t>18</w:t>
          </w:r>
          <w:r w:rsidRPr="008B3285">
            <w:rPr>
              <w:sz w:val="16"/>
              <w:szCs w:val="16"/>
            </w:rPr>
            <w:fldChar w:fldCharType="end"/>
          </w:r>
          <w:r w:rsidRPr="008B3285">
            <w:rPr>
              <w:sz w:val="16"/>
              <w:szCs w:val="16"/>
            </w:rPr>
            <w:t xml:space="preserve"> </w:t>
          </w:r>
        </w:p>
      </w:tc>
    </w:tr>
  </w:tbl>
  <w:p w14:paraId="3E15B343" w14:textId="77777777" w:rsidR="00827E2B" w:rsidRPr="0022295B" w:rsidRDefault="00827E2B">
    <w:pPr>
      <w:pStyle w:val="zCDBPlatzhal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5" w:type="dxa"/>
      <w:tblLayout w:type="fixed"/>
      <w:tblCellMar>
        <w:left w:w="71" w:type="dxa"/>
        <w:right w:w="71" w:type="dxa"/>
      </w:tblCellMar>
      <w:tblLook w:val="01E0" w:firstRow="1" w:lastRow="1" w:firstColumn="1" w:lastColumn="1" w:noHBand="0" w:noVBand="0"/>
    </w:tblPr>
    <w:tblGrid>
      <w:gridCol w:w="9215"/>
    </w:tblGrid>
    <w:tr w:rsidR="00827E2B" w:rsidRPr="001D2941" w14:paraId="48A98876" w14:textId="77777777" w:rsidTr="00945E45">
      <w:trPr>
        <w:cantSplit/>
        <w:trHeight w:hRule="exact" w:val="540"/>
      </w:trPr>
      <w:tc>
        <w:tcPr>
          <w:tcW w:w="9215" w:type="dxa"/>
          <w:vAlign w:val="bottom"/>
        </w:tcPr>
        <w:p w14:paraId="6D5DF5BF" w14:textId="77777777" w:rsidR="00827E2B" w:rsidRPr="0022295B" w:rsidRDefault="00827E2B" w:rsidP="00EF0475">
          <w:pPr>
            <w:pStyle w:val="zCDBPfadname"/>
          </w:pPr>
          <w:bookmarkStart w:id="140" w:name="tm_pfad"/>
          <w:bookmarkStart w:id="141" w:name="tm_dateiname"/>
          <w:bookmarkStart w:id="142" w:name="_Hlk112468646"/>
          <w:r w:rsidRPr="00F35137">
            <w:drawing>
              <wp:anchor distT="0" distB="0" distL="114300" distR="114300" simplePos="0" relativeHeight="251659264" behindDoc="0" locked="0" layoutInCell="1" allowOverlap="1" wp14:anchorId="0A866DD2" wp14:editId="622FC9DC">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rsidRPr="0022295B">
            <w:instrText>FILENAME</w:instrText>
          </w:r>
          <w:r>
            <w:fldChar w:fldCharType="separate"/>
          </w:r>
          <w:r>
            <w:t>HE5-gibb_02_studie</w:t>
          </w:r>
          <w:r>
            <w:fldChar w:fldCharType="end"/>
          </w:r>
          <w:bookmarkEnd w:id="140"/>
          <w:bookmarkEnd w:id="141"/>
          <w:r>
            <w:t xml:space="preserve">          </w:t>
          </w:r>
        </w:p>
      </w:tc>
    </w:tr>
    <w:tr w:rsidR="00827E2B" w:rsidRPr="001D2941" w14:paraId="2DADCD83" w14:textId="77777777" w:rsidTr="00945E45">
      <w:trPr>
        <w:cantSplit/>
        <w:trHeight w:hRule="exact" w:val="540"/>
      </w:trPr>
      <w:tc>
        <w:tcPr>
          <w:tcW w:w="9215" w:type="dxa"/>
          <w:vAlign w:val="bottom"/>
        </w:tcPr>
        <w:p w14:paraId="2AE4FC3F" w14:textId="77777777" w:rsidR="00827E2B" w:rsidRDefault="00827E2B">
          <w:pPr>
            <w:pStyle w:val="zCDBPfadname"/>
          </w:pPr>
        </w:p>
      </w:tc>
    </w:tr>
    <w:bookmarkEnd w:id="142"/>
  </w:tbl>
  <w:p w14:paraId="7FB1DF25" w14:textId="77777777" w:rsidR="00827E2B" w:rsidRPr="0022295B" w:rsidRDefault="00827E2B">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82FC0" w14:textId="77777777" w:rsidR="00344EC7" w:rsidRDefault="00344EC7">
      <w:r>
        <w:separator/>
      </w:r>
    </w:p>
  </w:footnote>
  <w:footnote w:type="continuationSeparator" w:id="0">
    <w:p w14:paraId="40D69D1A" w14:textId="77777777" w:rsidR="00344EC7" w:rsidRDefault="00344E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618"/>
      <w:gridCol w:w="4453"/>
    </w:tblGrid>
    <w:tr w:rsidR="00827E2B" w14:paraId="77148AE7" w14:textId="77777777" w:rsidTr="00AA3D26">
      <w:tc>
        <w:tcPr>
          <w:tcW w:w="4734" w:type="dxa"/>
          <w:shd w:val="clear" w:color="auto" w:fill="auto"/>
        </w:tcPr>
        <w:p w14:paraId="111A049E" w14:textId="77777777" w:rsidR="00827E2B" w:rsidRDefault="00827E2B" w:rsidP="00F66436">
          <w:pPr>
            <w:pStyle w:val="Kopfzeile"/>
          </w:pPr>
          <w:r>
            <w:drawing>
              <wp:anchor distT="0" distB="0" distL="114300" distR="114300" simplePos="0" relativeHeight="251660288" behindDoc="0" locked="0" layoutInCell="1" allowOverlap="1" wp14:anchorId="51A3B7E7" wp14:editId="10D3057E">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14:paraId="2E2FCB96" w14:textId="77777777" w:rsidR="00827E2B" w:rsidRDefault="00827E2B" w:rsidP="00F66436">
          <w:pPr>
            <w:pStyle w:val="Kopfzeile"/>
          </w:pPr>
        </w:p>
      </w:tc>
      <w:tc>
        <w:tcPr>
          <w:tcW w:w="4553" w:type="dxa"/>
          <w:shd w:val="clear" w:color="auto" w:fill="auto"/>
        </w:tcPr>
        <w:p w14:paraId="7AA1F714" w14:textId="77777777" w:rsidR="00827E2B" w:rsidRPr="0036687F" w:rsidRDefault="00827E2B" w:rsidP="00F66436">
          <w:pPr>
            <w:pStyle w:val="Kopfzeile"/>
            <w:jc w:val="right"/>
            <w:rPr>
              <w:b/>
              <w:sz w:val="16"/>
              <w:szCs w:val="16"/>
            </w:rPr>
          </w:pPr>
          <w:r>
            <w:rPr>
              <w:b/>
              <w:sz w:val="16"/>
              <w:szCs w:val="16"/>
            </w:rPr>
            <w:t>WDB</w:t>
          </w:r>
        </w:p>
        <w:p w14:paraId="3290C64F" w14:textId="77777777" w:rsidR="00827E2B" w:rsidRDefault="00827E2B" w:rsidP="00723ED3">
          <w:pPr>
            <w:pStyle w:val="Kopfzeile"/>
            <w:jc w:val="right"/>
          </w:pPr>
          <w:r>
            <w:rPr>
              <w:sz w:val="16"/>
              <w:szCs w:val="16"/>
            </w:rPr>
            <w:t>Studie</w:t>
          </w:r>
        </w:p>
      </w:tc>
    </w:tr>
  </w:tbl>
  <w:p w14:paraId="6A21C7B0" w14:textId="77777777" w:rsidR="00827E2B" w:rsidRPr="00AA3D26" w:rsidRDefault="00827E2B" w:rsidP="00AA3D2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FC9BF" w14:textId="77777777" w:rsidR="00827E2B" w:rsidRPr="00AA3D26" w:rsidRDefault="00827E2B">
    <w:pPr>
      <w:pStyle w:val="zCDBPlatzhalter"/>
      <w:rPr>
        <w:sz w:val="22"/>
        <w:szCs w:val="22"/>
      </w:rPr>
    </w:pPr>
    <w:r w:rsidRPr="00AA3D26">
      <w:rPr>
        <w:sz w:val="22"/>
        <w:szCs w:val="22"/>
      </w:rPr>
      <w:t>hhh</w:t>
    </w:r>
    <w:r w:rsidRPr="00AA3D26">
      <w:rPr>
        <w:sz w:val="22"/>
        <w:szCs w:val="22"/>
      </w:rPr>
      <w:ptab w:relativeTo="margin" w:alignment="center" w:leader="none"/>
    </w:r>
    <w:r w:rsidRPr="00AA3D26">
      <w:rPr>
        <w:sz w:val="22"/>
        <w:szCs w:val="22"/>
      </w:rPr>
      <w:t>hhh</w:t>
    </w:r>
    <w:r w:rsidRPr="00AA3D26">
      <w:rPr>
        <w:sz w:val="22"/>
        <w:szCs w:val="22"/>
      </w:rPr>
      <w:ptab w:relativeTo="margin" w:alignment="right" w:leader="none"/>
    </w:r>
    <w:r w:rsidRPr="00AA3D26">
      <w:rPr>
        <w:sz w:val="22"/>
        <w:szCs w:val="22"/>
      </w:rPr>
      <w:t>hhh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776C"/>
    <w:multiLevelType w:val="multilevel"/>
    <w:tmpl w:val="5B6A51AC"/>
    <w:lvl w:ilvl="0">
      <w:start w:val="1"/>
      <w:numFmt w:val="bullet"/>
      <w:lvlText w:val=""/>
      <w:lvlJc w:val="left"/>
      <w:pPr>
        <w:ind w:left="360" w:hanging="360"/>
      </w:pPr>
      <w:rPr>
        <w:rFonts w:ascii="Symbol" w:hAnsi="Symbol" w:cs="Symbol" w:hint="default"/>
        <w:color w:val="00000A"/>
        <w:position w:val="0"/>
        <w:sz w:val="24"/>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67E3D2A"/>
    <w:multiLevelType w:val="hybridMultilevel"/>
    <w:tmpl w:val="5EE8596E"/>
    <w:lvl w:ilvl="0" w:tplc="B1DCF482">
      <w:start w:val="1"/>
      <w:numFmt w:val="bullet"/>
      <w:lvlText w:val=""/>
      <w:lvlJc w:val="left"/>
      <w:pPr>
        <w:tabs>
          <w:tab w:val="num" w:pos="284"/>
        </w:tabs>
        <w:ind w:left="284"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D14715"/>
    <w:multiLevelType w:val="hybridMultilevel"/>
    <w:tmpl w:val="8B060B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15:restartNumberingAfterBreak="0">
    <w:nsid w:val="2B3C456B"/>
    <w:multiLevelType w:val="hybridMultilevel"/>
    <w:tmpl w:val="96C6AC50"/>
    <w:lvl w:ilvl="0" w:tplc="B1DCF482">
      <w:start w:val="1"/>
      <w:numFmt w:val="bullet"/>
      <w:lvlText w:val=""/>
      <w:lvlJc w:val="left"/>
      <w:pPr>
        <w:tabs>
          <w:tab w:val="num" w:pos="284"/>
        </w:tabs>
        <w:ind w:left="284"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BE74E7"/>
    <w:multiLevelType w:val="hybridMultilevel"/>
    <w:tmpl w:val="03B204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8" w15:restartNumberingAfterBreak="0">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CE518E"/>
    <w:multiLevelType w:val="multilevel"/>
    <w:tmpl w:val="D71A7A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15:restartNumberingAfterBreak="0">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15:restartNumberingAfterBreak="0">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2953576"/>
    <w:multiLevelType w:val="multilevel"/>
    <w:tmpl w:val="466E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150856"/>
    <w:multiLevelType w:val="multilevel"/>
    <w:tmpl w:val="F774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EA3F74"/>
    <w:multiLevelType w:val="multilevel"/>
    <w:tmpl w:val="F998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4"/>
  </w:num>
  <w:num w:numId="2">
    <w:abstractNumId w:val="3"/>
  </w:num>
  <w:num w:numId="3">
    <w:abstractNumId w:val="8"/>
  </w:num>
  <w:num w:numId="4">
    <w:abstractNumId w:val="9"/>
  </w:num>
  <w:num w:numId="5">
    <w:abstractNumId w:val="15"/>
  </w:num>
  <w:num w:numId="6">
    <w:abstractNumId w:val="11"/>
  </w:num>
  <w:num w:numId="7">
    <w:abstractNumId w:val="18"/>
  </w:num>
  <w:num w:numId="8">
    <w:abstractNumId w:val="13"/>
  </w:num>
  <w:num w:numId="9">
    <w:abstractNumId w:val="16"/>
  </w:num>
  <w:num w:numId="10">
    <w:abstractNumId w:val="4"/>
  </w:num>
  <w:num w:numId="11">
    <w:abstractNumId w:val="7"/>
  </w:num>
  <w:num w:numId="12">
    <w:abstractNumId w:val="7"/>
  </w:num>
  <w:num w:numId="13">
    <w:abstractNumId w:val="23"/>
  </w:num>
  <w:num w:numId="14">
    <w:abstractNumId w:val="17"/>
  </w:num>
  <w:num w:numId="15">
    <w:abstractNumId w:val="12"/>
  </w:num>
  <w:num w:numId="16">
    <w:abstractNumId w:val="19"/>
  </w:num>
  <w:num w:numId="17">
    <w:abstractNumId w:val="14"/>
  </w:num>
  <w:num w:numId="18">
    <w:abstractNumId w:val="5"/>
  </w:num>
  <w:num w:numId="19">
    <w:abstractNumId w:val="1"/>
  </w:num>
  <w:num w:numId="20">
    <w:abstractNumId w:val="7"/>
  </w:num>
  <w:num w:numId="21">
    <w:abstractNumId w:val="6"/>
  </w:num>
  <w:num w:numId="22">
    <w:abstractNumId w:val="2"/>
  </w:num>
  <w:num w:numId="23">
    <w:abstractNumId w:val="22"/>
  </w:num>
  <w:num w:numId="24">
    <w:abstractNumId w:val="21"/>
  </w:num>
  <w:num w:numId="25">
    <w:abstractNumId w:val="20"/>
  </w:num>
  <w:num w:numId="26">
    <w:abstractNumId w:val="0"/>
  </w:num>
  <w:num w:numId="27">
    <w:abstractNumId w:val="10"/>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rg Ninck">
    <w15:presenceInfo w15:providerId="None" w15:userId="Georg Nin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CH" w:vendorID="64" w:dllVersion="6" w:nlCheck="1" w:checkStyle="0"/>
  <w:activeWritingStyle w:appName="MSWord" w:lang="en-US" w:vendorID="64" w:dllVersion="6" w:nlCheck="1" w:checkStyle="1"/>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activeWritingStyle w:appName="MSWord" w:lang="en-US" w:vendorID="64" w:dllVersion="4096" w:nlCheck="1" w:checkStyle="0"/>
  <w:activeWritingStyle w:appName="MSWord" w:lang="de-CH"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E22A03"/>
    <w:rsid w:val="000026B5"/>
    <w:rsid w:val="00004F00"/>
    <w:rsid w:val="00010892"/>
    <w:rsid w:val="00030BB1"/>
    <w:rsid w:val="000344C8"/>
    <w:rsid w:val="00042975"/>
    <w:rsid w:val="000442BB"/>
    <w:rsid w:val="00046B11"/>
    <w:rsid w:val="00060C79"/>
    <w:rsid w:val="000621D1"/>
    <w:rsid w:val="00082198"/>
    <w:rsid w:val="000860C3"/>
    <w:rsid w:val="0009334E"/>
    <w:rsid w:val="000963C6"/>
    <w:rsid w:val="000977B0"/>
    <w:rsid w:val="000A4FC2"/>
    <w:rsid w:val="000B3123"/>
    <w:rsid w:val="000C1957"/>
    <w:rsid w:val="000C1EF4"/>
    <w:rsid w:val="000C2CF8"/>
    <w:rsid w:val="000F6299"/>
    <w:rsid w:val="00100639"/>
    <w:rsid w:val="00105439"/>
    <w:rsid w:val="001151D7"/>
    <w:rsid w:val="001B4F7D"/>
    <w:rsid w:val="001B56D2"/>
    <w:rsid w:val="001C28BE"/>
    <w:rsid w:val="001D256F"/>
    <w:rsid w:val="001E4AB9"/>
    <w:rsid w:val="0021604C"/>
    <w:rsid w:val="0022295B"/>
    <w:rsid w:val="00231883"/>
    <w:rsid w:val="002358B0"/>
    <w:rsid w:val="00235949"/>
    <w:rsid w:val="002733B9"/>
    <w:rsid w:val="00276FE7"/>
    <w:rsid w:val="0029033F"/>
    <w:rsid w:val="002A7AE7"/>
    <w:rsid w:val="002B7AF3"/>
    <w:rsid w:val="002D1AD1"/>
    <w:rsid w:val="002D6128"/>
    <w:rsid w:val="002E773F"/>
    <w:rsid w:val="003001F8"/>
    <w:rsid w:val="00302C2B"/>
    <w:rsid w:val="0034204B"/>
    <w:rsid w:val="00344EC7"/>
    <w:rsid w:val="003476A2"/>
    <w:rsid w:val="0035325D"/>
    <w:rsid w:val="00356276"/>
    <w:rsid w:val="00357D2D"/>
    <w:rsid w:val="00360C8D"/>
    <w:rsid w:val="0036687F"/>
    <w:rsid w:val="00366AD3"/>
    <w:rsid w:val="00367C23"/>
    <w:rsid w:val="00367F1D"/>
    <w:rsid w:val="0037215D"/>
    <w:rsid w:val="00375A58"/>
    <w:rsid w:val="003824CB"/>
    <w:rsid w:val="003828C1"/>
    <w:rsid w:val="00386851"/>
    <w:rsid w:val="00390F37"/>
    <w:rsid w:val="00390FAC"/>
    <w:rsid w:val="00391D53"/>
    <w:rsid w:val="003A3459"/>
    <w:rsid w:val="003B0963"/>
    <w:rsid w:val="003C2543"/>
    <w:rsid w:val="003D5726"/>
    <w:rsid w:val="003D7AD8"/>
    <w:rsid w:val="003F2919"/>
    <w:rsid w:val="00404F1F"/>
    <w:rsid w:val="0041088C"/>
    <w:rsid w:val="00446087"/>
    <w:rsid w:val="00447D7A"/>
    <w:rsid w:val="00451A2B"/>
    <w:rsid w:val="00452BC2"/>
    <w:rsid w:val="00456173"/>
    <w:rsid w:val="004561AF"/>
    <w:rsid w:val="00486764"/>
    <w:rsid w:val="004901DC"/>
    <w:rsid w:val="00494BD4"/>
    <w:rsid w:val="004A12B2"/>
    <w:rsid w:val="004B2A58"/>
    <w:rsid w:val="004B4308"/>
    <w:rsid w:val="004C14A1"/>
    <w:rsid w:val="004E3978"/>
    <w:rsid w:val="004E5713"/>
    <w:rsid w:val="004F1B1F"/>
    <w:rsid w:val="004F2619"/>
    <w:rsid w:val="004F2725"/>
    <w:rsid w:val="004F422E"/>
    <w:rsid w:val="004F6A8B"/>
    <w:rsid w:val="00512006"/>
    <w:rsid w:val="00517651"/>
    <w:rsid w:val="005266AB"/>
    <w:rsid w:val="00526B2C"/>
    <w:rsid w:val="00527162"/>
    <w:rsid w:val="005359D9"/>
    <w:rsid w:val="005413BD"/>
    <w:rsid w:val="00545656"/>
    <w:rsid w:val="00554AA7"/>
    <w:rsid w:val="00573879"/>
    <w:rsid w:val="005767A1"/>
    <w:rsid w:val="005836E7"/>
    <w:rsid w:val="00583CE6"/>
    <w:rsid w:val="00586C89"/>
    <w:rsid w:val="005A6FCE"/>
    <w:rsid w:val="005B5D20"/>
    <w:rsid w:val="005C3B66"/>
    <w:rsid w:val="005D023C"/>
    <w:rsid w:val="005D2160"/>
    <w:rsid w:val="005E014B"/>
    <w:rsid w:val="005E33A0"/>
    <w:rsid w:val="005F08A6"/>
    <w:rsid w:val="005F12F7"/>
    <w:rsid w:val="00602634"/>
    <w:rsid w:val="006175DB"/>
    <w:rsid w:val="00622160"/>
    <w:rsid w:val="00635DAF"/>
    <w:rsid w:val="006371D8"/>
    <w:rsid w:val="00641A4D"/>
    <w:rsid w:val="00650341"/>
    <w:rsid w:val="00657101"/>
    <w:rsid w:val="00695227"/>
    <w:rsid w:val="006A612E"/>
    <w:rsid w:val="006A7284"/>
    <w:rsid w:val="006B0F73"/>
    <w:rsid w:val="006B20CC"/>
    <w:rsid w:val="006B52EC"/>
    <w:rsid w:val="006C44DA"/>
    <w:rsid w:val="006E78C3"/>
    <w:rsid w:val="00701177"/>
    <w:rsid w:val="00704EB2"/>
    <w:rsid w:val="007051E0"/>
    <w:rsid w:val="00714055"/>
    <w:rsid w:val="0071441C"/>
    <w:rsid w:val="00723223"/>
    <w:rsid w:val="00723ED3"/>
    <w:rsid w:val="007240BF"/>
    <w:rsid w:val="00726838"/>
    <w:rsid w:val="00727752"/>
    <w:rsid w:val="00740A3D"/>
    <w:rsid w:val="00750944"/>
    <w:rsid w:val="007556BE"/>
    <w:rsid w:val="00772CB4"/>
    <w:rsid w:val="00777B0E"/>
    <w:rsid w:val="00780FA1"/>
    <w:rsid w:val="0078171D"/>
    <w:rsid w:val="0078474D"/>
    <w:rsid w:val="007909A7"/>
    <w:rsid w:val="007C6095"/>
    <w:rsid w:val="007C68F0"/>
    <w:rsid w:val="007D13AF"/>
    <w:rsid w:val="007D3660"/>
    <w:rsid w:val="007E18EE"/>
    <w:rsid w:val="007F0363"/>
    <w:rsid w:val="007F1358"/>
    <w:rsid w:val="00802564"/>
    <w:rsid w:val="008242D7"/>
    <w:rsid w:val="00827E2B"/>
    <w:rsid w:val="00835BB7"/>
    <w:rsid w:val="0086324D"/>
    <w:rsid w:val="00870293"/>
    <w:rsid w:val="00883454"/>
    <w:rsid w:val="008A69CB"/>
    <w:rsid w:val="008A7135"/>
    <w:rsid w:val="008B31E6"/>
    <w:rsid w:val="008B3285"/>
    <w:rsid w:val="008B7F1F"/>
    <w:rsid w:val="008C35C0"/>
    <w:rsid w:val="008D42B4"/>
    <w:rsid w:val="008D4F50"/>
    <w:rsid w:val="008F37A0"/>
    <w:rsid w:val="009021C6"/>
    <w:rsid w:val="009132C4"/>
    <w:rsid w:val="00923AC7"/>
    <w:rsid w:val="00940E34"/>
    <w:rsid w:val="00941931"/>
    <w:rsid w:val="00945B52"/>
    <w:rsid w:val="00945E45"/>
    <w:rsid w:val="0095530E"/>
    <w:rsid w:val="00965E8B"/>
    <w:rsid w:val="009708EC"/>
    <w:rsid w:val="009761F9"/>
    <w:rsid w:val="009C1A93"/>
    <w:rsid w:val="009C2656"/>
    <w:rsid w:val="009C4FB6"/>
    <w:rsid w:val="009F4827"/>
    <w:rsid w:val="009F6EA3"/>
    <w:rsid w:val="00A01879"/>
    <w:rsid w:val="00A14F46"/>
    <w:rsid w:val="00A24878"/>
    <w:rsid w:val="00A33E40"/>
    <w:rsid w:val="00A37592"/>
    <w:rsid w:val="00A4179C"/>
    <w:rsid w:val="00A459DF"/>
    <w:rsid w:val="00A52830"/>
    <w:rsid w:val="00A54BFA"/>
    <w:rsid w:val="00A65A71"/>
    <w:rsid w:val="00A70F80"/>
    <w:rsid w:val="00A73998"/>
    <w:rsid w:val="00A7429A"/>
    <w:rsid w:val="00A80B88"/>
    <w:rsid w:val="00A815DC"/>
    <w:rsid w:val="00AA3D26"/>
    <w:rsid w:val="00AB03A1"/>
    <w:rsid w:val="00AB1BE4"/>
    <w:rsid w:val="00AC4CC9"/>
    <w:rsid w:val="00B04606"/>
    <w:rsid w:val="00B13A7F"/>
    <w:rsid w:val="00B37720"/>
    <w:rsid w:val="00B561A5"/>
    <w:rsid w:val="00B6073E"/>
    <w:rsid w:val="00B63432"/>
    <w:rsid w:val="00B64BB9"/>
    <w:rsid w:val="00B835FD"/>
    <w:rsid w:val="00B84F21"/>
    <w:rsid w:val="00B85B0C"/>
    <w:rsid w:val="00B909BC"/>
    <w:rsid w:val="00BA3038"/>
    <w:rsid w:val="00BA51C1"/>
    <w:rsid w:val="00BA7BCD"/>
    <w:rsid w:val="00BC340E"/>
    <w:rsid w:val="00BD4B2F"/>
    <w:rsid w:val="00BF03D9"/>
    <w:rsid w:val="00BF3052"/>
    <w:rsid w:val="00C020E0"/>
    <w:rsid w:val="00C11CF9"/>
    <w:rsid w:val="00C16FB8"/>
    <w:rsid w:val="00C1714F"/>
    <w:rsid w:val="00C31C5C"/>
    <w:rsid w:val="00C37DCB"/>
    <w:rsid w:val="00C43327"/>
    <w:rsid w:val="00C45C2C"/>
    <w:rsid w:val="00C47DDD"/>
    <w:rsid w:val="00C63CFB"/>
    <w:rsid w:val="00C80BA0"/>
    <w:rsid w:val="00C81944"/>
    <w:rsid w:val="00C916D1"/>
    <w:rsid w:val="00C94AB1"/>
    <w:rsid w:val="00CA4495"/>
    <w:rsid w:val="00CB1ED6"/>
    <w:rsid w:val="00CB7C72"/>
    <w:rsid w:val="00CC42EF"/>
    <w:rsid w:val="00CE34E6"/>
    <w:rsid w:val="00CE3B4B"/>
    <w:rsid w:val="00CE7940"/>
    <w:rsid w:val="00CF01A3"/>
    <w:rsid w:val="00D15AD0"/>
    <w:rsid w:val="00D15EDE"/>
    <w:rsid w:val="00D269DE"/>
    <w:rsid w:val="00D308F1"/>
    <w:rsid w:val="00D352B2"/>
    <w:rsid w:val="00D35E86"/>
    <w:rsid w:val="00D508E8"/>
    <w:rsid w:val="00D622D0"/>
    <w:rsid w:val="00D6480B"/>
    <w:rsid w:val="00D679FB"/>
    <w:rsid w:val="00D71264"/>
    <w:rsid w:val="00D83E2E"/>
    <w:rsid w:val="00D9181D"/>
    <w:rsid w:val="00DB23DD"/>
    <w:rsid w:val="00DB3AAC"/>
    <w:rsid w:val="00DB489A"/>
    <w:rsid w:val="00DC4247"/>
    <w:rsid w:val="00DC5DFE"/>
    <w:rsid w:val="00DD075E"/>
    <w:rsid w:val="00DD0A17"/>
    <w:rsid w:val="00DE2368"/>
    <w:rsid w:val="00DE2832"/>
    <w:rsid w:val="00DF57EF"/>
    <w:rsid w:val="00E11B7D"/>
    <w:rsid w:val="00E12CD1"/>
    <w:rsid w:val="00E168AC"/>
    <w:rsid w:val="00E17DC8"/>
    <w:rsid w:val="00E22A03"/>
    <w:rsid w:val="00E311AA"/>
    <w:rsid w:val="00E33C2C"/>
    <w:rsid w:val="00E3608E"/>
    <w:rsid w:val="00E368FF"/>
    <w:rsid w:val="00E53702"/>
    <w:rsid w:val="00E54D37"/>
    <w:rsid w:val="00E6187A"/>
    <w:rsid w:val="00E65E58"/>
    <w:rsid w:val="00E67147"/>
    <w:rsid w:val="00E80706"/>
    <w:rsid w:val="00E84184"/>
    <w:rsid w:val="00E91115"/>
    <w:rsid w:val="00E9403E"/>
    <w:rsid w:val="00E96A9C"/>
    <w:rsid w:val="00EB790A"/>
    <w:rsid w:val="00ED13D1"/>
    <w:rsid w:val="00ED2CF1"/>
    <w:rsid w:val="00ED591E"/>
    <w:rsid w:val="00EF0475"/>
    <w:rsid w:val="00EF4BA3"/>
    <w:rsid w:val="00EF58A3"/>
    <w:rsid w:val="00F12FF9"/>
    <w:rsid w:val="00F2786D"/>
    <w:rsid w:val="00F35137"/>
    <w:rsid w:val="00F42A73"/>
    <w:rsid w:val="00F44C29"/>
    <w:rsid w:val="00F45EF2"/>
    <w:rsid w:val="00F514D4"/>
    <w:rsid w:val="00F5514C"/>
    <w:rsid w:val="00F569EB"/>
    <w:rsid w:val="00F57BA7"/>
    <w:rsid w:val="00F66436"/>
    <w:rsid w:val="00F740DB"/>
    <w:rsid w:val="00F81D7D"/>
    <w:rsid w:val="00F83F02"/>
    <w:rsid w:val="00F868F6"/>
    <w:rsid w:val="00F8771F"/>
    <w:rsid w:val="00F945E7"/>
    <w:rsid w:val="00F959F4"/>
    <w:rsid w:val="00FB1D9A"/>
    <w:rsid w:val="00FC1EAC"/>
    <w:rsid w:val="00FD41FE"/>
    <w:rsid w:val="00FE75B0"/>
    <w:rsid w:val="00FF12C2"/>
    <w:rsid w:val="00FF54F7"/>
    <w:rsid w:val="00FF5DDE"/>
    <w:rsid w:val="00FF5DEC"/>
    <w:rsid w:val="00FF66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8ADF55"/>
  <w15:docId w15:val="{3DAB5098-5659-4949-9D1D-8D36E5E5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12"/>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231883"/>
    <w:pPr>
      <w:spacing w:before="120" w:after="120" w:line="240"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CE7940"/>
    <w:pPr>
      <w:tabs>
        <w:tab w:val="right" w:leader="dot" w:pos="9072"/>
      </w:tabs>
      <w:spacing w:before="120" w:line="240" w:lineRule="auto"/>
      <w:ind w:left="425" w:hanging="425"/>
    </w:pPr>
    <w:rPr>
      <w:b/>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semiHidden/>
    <w:unhideWhenUsed/>
    <w:rsid w:val="00D622D0"/>
    <w:pPr>
      <w:spacing w:after="120"/>
    </w:pPr>
    <w:rPr>
      <w:rFonts w:ascii="Arial" w:hAnsi="Arial"/>
      <w:sz w:val="22"/>
    </w:rPr>
  </w:style>
  <w:style w:type="character" w:customStyle="1" w:styleId="TextkrperZchn">
    <w:name w:val="Textkörper Zchn"/>
    <w:link w:val="Textkrper"/>
    <w:uiPriority w:val="99"/>
    <w:semiHidden/>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3"/>
      </w:numPr>
      <w:spacing w:after="0"/>
    </w:pPr>
    <w:rPr>
      <w:szCs w:val="20"/>
    </w:rPr>
  </w:style>
  <w:style w:type="paragraph" w:customStyle="1" w:styleId="AufzhlungPunkt1">
    <w:name w:val="Aufzählung Punkt 1"/>
    <w:basedOn w:val="Aufzhlung1CDB"/>
    <w:next w:val="TextCDB"/>
    <w:link w:val="AufzhlungPunkt1Car"/>
    <w:rsid w:val="000F6299"/>
    <w:pPr>
      <w:numPr>
        <w:numId w:val="14"/>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5"/>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6"/>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7"/>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qForma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 w:type="paragraph" w:customStyle="1" w:styleId="FormatvorlageTextCDBKursivRechts">
    <w:name w:val="Formatvorlage Text_CDB + Kursiv Rechts"/>
    <w:basedOn w:val="TextCDB"/>
    <w:rsid w:val="00C916D1"/>
    <w:pPr>
      <w:spacing w:before="0" w:line="264" w:lineRule="auto"/>
      <w:jc w:val="right"/>
    </w:pPr>
    <w:rPr>
      <w:i/>
      <w:iCs/>
      <w:color w:val="000000"/>
      <w:szCs w:val="20"/>
    </w:rPr>
  </w:style>
  <w:style w:type="paragraph" w:customStyle="1" w:styleId="Textblock">
    <w:name w:val="Textblock"/>
    <w:basedOn w:val="Standard"/>
    <w:link w:val="TextblockZchn"/>
    <w:qFormat/>
    <w:rsid w:val="00FB1D9A"/>
    <w:pPr>
      <w:spacing w:after="120" w:line="240" w:lineRule="auto"/>
    </w:pPr>
    <w:rPr>
      <w:szCs w:val="22"/>
      <w:lang w:eastAsia="de-DE"/>
    </w:rPr>
  </w:style>
  <w:style w:type="character" w:customStyle="1" w:styleId="TextblockZchn">
    <w:name w:val="Textblock Zchn"/>
    <w:basedOn w:val="Absatz-Standardschriftart"/>
    <w:link w:val="Textblock"/>
    <w:rsid w:val="00FB1D9A"/>
    <w:rPr>
      <w:rFonts w:ascii="Arial" w:hAnsi="Arial"/>
      <w:sz w:val="22"/>
      <w:szCs w:val="22"/>
      <w:lang w:eastAsia="de-DE"/>
    </w:rPr>
  </w:style>
  <w:style w:type="character" w:customStyle="1" w:styleId="b">
    <w:name w:val="b"/>
    <w:basedOn w:val="Absatz-Standardschriftart"/>
    <w:rsid w:val="004F1B1F"/>
  </w:style>
  <w:style w:type="character" w:customStyle="1" w:styleId="apple-converted-space">
    <w:name w:val="apple-converted-space"/>
    <w:basedOn w:val="Absatz-Standardschriftart"/>
    <w:rsid w:val="004F1B1F"/>
  </w:style>
  <w:style w:type="paragraph" w:customStyle="1" w:styleId="TabellenInhalt">
    <w:name w:val="Tabellen Inhalt"/>
    <w:basedOn w:val="Standard"/>
    <w:qFormat/>
    <w:rsid w:val="00940E34"/>
    <w:rPr>
      <w:color w:val="00000A"/>
    </w:rPr>
  </w:style>
  <w:style w:type="character" w:styleId="Kommentarzeichen">
    <w:name w:val="annotation reference"/>
    <w:basedOn w:val="Absatz-Standardschriftart"/>
    <w:uiPriority w:val="99"/>
    <w:semiHidden/>
    <w:unhideWhenUsed/>
    <w:rsid w:val="008B31E6"/>
    <w:rPr>
      <w:sz w:val="16"/>
      <w:szCs w:val="16"/>
    </w:rPr>
  </w:style>
  <w:style w:type="paragraph" w:styleId="Kommentartext">
    <w:name w:val="annotation text"/>
    <w:basedOn w:val="Standard"/>
    <w:link w:val="KommentartextZchn"/>
    <w:uiPriority w:val="99"/>
    <w:semiHidden/>
    <w:unhideWhenUsed/>
    <w:rsid w:val="008B31E6"/>
    <w:pPr>
      <w:spacing w:line="240" w:lineRule="auto"/>
    </w:pPr>
    <w:rPr>
      <w:sz w:val="20"/>
    </w:rPr>
  </w:style>
  <w:style w:type="character" w:customStyle="1" w:styleId="KommentartextZchn">
    <w:name w:val="Kommentartext Zchn"/>
    <w:basedOn w:val="Absatz-Standardschriftart"/>
    <w:link w:val="Kommentartext"/>
    <w:uiPriority w:val="99"/>
    <w:semiHidden/>
    <w:rsid w:val="008B31E6"/>
    <w:rPr>
      <w:rFonts w:ascii="Arial" w:hAnsi="Arial"/>
    </w:rPr>
  </w:style>
  <w:style w:type="paragraph" w:styleId="Kommentarthema">
    <w:name w:val="annotation subject"/>
    <w:basedOn w:val="Kommentartext"/>
    <w:next w:val="Kommentartext"/>
    <w:link w:val="KommentarthemaZchn"/>
    <w:uiPriority w:val="99"/>
    <w:semiHidden/>
    <w:unhideWhenUsed/>
    <w:rsid w:val="008B31E6"/>
    <w:rPr>
      <w:b/>
      <w:bCs/>
    </w:rPr>
  </w:style>
  <w:style w:type="character" w:customStyle="1" w:styleId="KommentarthemaZchn">
    <w:name w:val="Kommentarthema Zchn"/>
    <w:basedOn w:val="KommentartextZchn"/>
    <w:link w:val="Kommentarthema"/>
    <w:uiPriority w:val="99"/>
    <w:semiHidden/>
    <w:rsid w:val="008B31E6"/>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678">
      <w:bodyDiv w:val="1"/>
      <w:marLeft w:val="0"/>
      <w:marRight w:val="0"/>
      <w:marTop w:val="0"/>
      <w:marBottom w:val="0"/>
      <w:divBdr>
        <w:top w:val="none" w:sz="0" w:space="0" w:color="auto"/>
        <w:left w:val="none" w:sz="0" w:space="0" w:color="auto"/>
        <w:bottom w:val="none" w:sz="0" w:space="0" w:color="auto"/>
        <w:right w:val="none" w:sz="0" w:space="0" w:color="auto"/>
      </w:divBdr>
      <w:divsChild>
        <w:div w:id="1888301648">
          <w:marLeft w:val="0"/>
          <w:marRight w:val="1500"/>
          <w:marTop w:val="0"/>
          <w:marBottom w:val="0"/>
          <w:divBdr>
            <w:top w:val="none" w:sz="0" w:space="0" w:color="auto"/>
            <w:left w:val="none" w:sz="0" w:space="0" w:color="auto"/>
            <w:bottom w:val="none" w:sz="0" w:space="0" w:color="auto"/>
            <w:right w:val="none" w:sz="0" w:space="0" w:color="auto"/>
          </w:divBdr>
        </w:div>
        <w:div w:id="1068377214">
          <w:marLeft w:val="0"/>
          <w:marRight w:val="1500"/>
          <w:marTop w:val="0"/>
          <w:marBottom w:val="0"/>
          <w:divBdr>
            <w:top w:val="none" w:sz="0" w:space="0" w:color="auto"/>
            <w:left w:val="none" w:sz="0" w:space="0" w:color="auto"/>
            <w:bottom w:val="none" w:sz="0" w:space="0" w:color="auto"/>
            <w:right w:val="none" w:sz="0" w:space="0" w:color="auto"/>
          </w:divBdr>
        </w:div>
        <w:div w:id="309755315">
          <w:marLeft w:val="0"/>
          <w:marRight w:val="1500"/>
          <w:marTop w:val="0"/>
          <w:marBottom w:val="0"/>
          <w:divBdr>
            <w:top w:val="none" w:sz="0" w:space="0" w:color="auto"/>
            <w:left w:val="none" w:sz="0" w:space="0" w:color="auto"/>
            <w:bottom w:val="none" w:sz="0" w:space="0" w:color="auto"/>
            <w:right w:val="none" w:sz="0" w:space="0" w:color="auto"/>
          </w:divBdr>
        </w:div>
        <w:div w:id="1648167109">
          <w:marLeft w:val="0"/>
          <w:marRight w:val="1500"/>
          <w:marTop w:val="0"/>
          <w:marBottom w:val="0"/>
          <w:divBdr>
            <w:top w:val="none" w:sz="0" w:space="0" w:color="auto"/>
            <w:left w:val="none" w:sz="0" w:space="0" w:color="auto"/>
            <w:bottom w:val="none" w:sz="0" w:space="0" w:color="auto"/>
            <w:right w:val="none" w:sz="0" w:space="0" w:color="auto"/>
          </w:divBdr>
        </w:div>
      </w:divsChild>
    </w:div>
    <w:div w:id="133986401">
      <w:bodyDiv w:val="1"/>
      <w:marLeft w:val="0"/>
      <w:marRight w:val="0"/>
      <w:marTop w:val="0"/>
      <w:marBottom w:val="0"/>
      <w:divBdr>
        <w:top w:val="none" w:sz="0" w:space="0" w:color="auto"/>
        <w:left w:val="none" w:sz="0" w:space="0" w:color="auto"/>
        <w:bottom w:val="none" w:sz="0" w:space="0" w:color="auto"/>
        <w:right w:val="none" w:sz="0" w:space="0" w:color="auto"/>
      </w:divBdr>
      <w:divsChild>
        <w:div w:id="434715730">
          <w:marLeft w:val="0"/>
          <w:marRight w:val="1500"/>
          <w:marTop w:val="0"/>
          <w:marBottom w:val="0"/>
          <w:divBdr>
            <w:top w:val="none" w:sz="0" w:space="0" w:color="auto"/>
            <w:left w:val="none" w:sz="0" w:space="0" w:color="auto"/>
            <w:bottom w:val="none" w:sz="0" w:space="0" w:color="auto"/>
            <w:right w:val="none" w:sz="0" w:space="0" w:color="auto"/>
          </w:divBdr>
        </w:div>
        <w:div w:id="789011022">
          <w:marLeft w:val="0"/>
          <w:marRight w:val="1500"/>
          <w:marTop w:val="0"/>
          <w:marBottom w:val="0"/>
          <w:divBdr>
            <w:top w:val="none" w:sz="0" w:space="0" w:color="auto"/>
            <w:left w:val="none" w:sz="0" w:space="0" w:color="auto"/>
            <w:bottom w:val="none" w:sz="0" w:space="0" w:color="auto"/>
            <w:right w:val="none" w:sz="0" w:space="0" w:color="auto"/>
          </w:divBdr>
        </w:div>
        <w:div w:id="67465910">
          <w:marLeft w:val="0"/>
          <w:marRight w:val="1500"/>
          <w:marTop w:val="0"/>
          <w:marBottom w:val="0"/>
          <w:divBdr>
            <w:top w:val="none" w:sz="0" w:space="0" w:color="auto"/>
            <w:left w:val="none" w:sz="0" w:space="0" w:color="auto"/>
            <w:bottom w:val="none" w:sz="0" w:space="0" w:color="auto"/>
            <w:right w:val="none" w:sz="0" w:space="0" w:color="auto"/>
          </w:divBdr>
        </w:div>
        <w:div w:id="1348092045">
          <w:marLeft w:val="0"/>
          <w:marRight w:val="1500"/>
          <w:marTop w:val="0"/>
          <w:marBottom w:val="0"/>
          <w:divBdr>
            <w:top w:val="none" w:sz="0" w:space="0" w:color="auto"/>
            <w:left w:val="none" w:sz="0" w:space="0" w:color="auto"/>
            <w:bottom w:val="none" w:sz="0" w:space="0" w:color="auto"/>
            <w:right w:val="none" w:sz="0" w:space="0" w:color="auto"/>
          </w:divBdr>
        </w:div>
        <w:div w:id="1908998442">
          <w:marLeft w:val="0"/>
          <w:marRight w:val="1500"/>
          <w:marTop w:val="0"/>
          <w:marBottom w:val="0"/>
          <w:divBdr>
            <w:top w:val="none" w:sz="0" w:space="0" w:color="auto"/>
            <w:left w:val="none" w:sz="0" w:space="0" w:color="auto"/>
            <w:bottom w:val="none" w:sz="0" w:space="0" w:color="auto"/>
            <w:right w:val="none" w:sz="0" w:space="0" w:color="auto"/>
          </w:divBdr>
        </w:div>
        <w:div w:id="757021252">
          <w:marLeft w:val="0"/>
          <w:marRight w:val="1500"/>
          <w:marTop w:val="0"/>
          <w:marBottom w:val="0"/>
          <w:divBdr>
            <w:top w:val="none" w:sz="0" w:space="0" w:color="auto"/>
            <w:left w:val="none" w:sz="0" w:space="0" w:color="auto"/>
            <w:bottom w:val="none" w:sz="0" w:space="0" w:color="auto"/>
            <w:right w:val="none" w:sz="0" w:space="0" w:color="auto"/>
          </w:divBdr>
        </w:div>
        <w:div w:id="1272785864">
          <w:marLeft w:val="0"/>
          <w:marRight w:val="1500"/>
          <w:marTop w:val="0"/>
          <w:marBottom w:val="0"/>
          <w:divBdr>
            <w:top w:val="none" w:sz="0" w:space="0" w:color="auto"/>
            <w:left w:val="none" w:sz="0" w:space="0" w:color="auto"/>
            <w:bottom w:val="none" w:sz="0" w:space="0" w:color="auto"/>
            <w:right w:val="none" w:sz="0" w:space="0" w:color="auto"/>
          </w:divBdr>
        </w:div>
        <w:div w:id="959797203">
          <w:marLeft w:val="0"/>
          <w:marRight w:val="1500"/>
          <w:marTop w:val="0"/>
          <w:marBottom w:val="0"/>
          <w:divBdr>
            <w:top w:val="none" w:sz="0" w:space="0" w:color="auto"/>
            <w:left w:val="none" w:sz="0" w:space="0" w:color="auto"/>
            <w:bottom w:val="none" w:sz="0" w:space="0" w:color="auto"/>
            <w:right w:val="none" w:sz="0" w:space="0" w:color="auto"/>
          </w:divBdr>
        </w:div>
        <w:div w:id="1609924597">
          <w:marLeft w:val="0"/>
          <w:marRight w:val="1500"/>
          <w:marTop w:val="0"/>
          <w:marBottom w:val="0"/>
          <w:divBdr>
            <w:top w:val="none" w:sz="0" w:space="0" w:color="auto"/>
            <w:left w:val="none" w:sz="0" w:space="0" w:color="auto"/>
            <w:bottom w:val="none" w:sz="0" w:space="0" w:color="auto"/>
            <w:right w:val="none" w:sz="0" w:space="0" w:color="auto"/>
          </w:divBdr>
        </w:div>
        <w:div w:id="196158639">
          <w:marLeft w:val="0"/>
          <w:marRight w:val="1500"/>
          <w:marTop w:val="0"/>
          <w:marBottom w:val="0"/>
          <w:divBdr>
            <w:top w:val="none" w:sz="0" w:space="0" w:color="auto"/>
            <w:left w:val="none" w:sz="0" w:space="0" w:color="auto"/>
            <w:bottom w:val="none" w:sz="0" w:space="0" w:color="auto"/>
            <w:right w:val="none" w:sz="0" w:space="0" w:color="auto"/>
          </w:divBdr>
        </w:div>
        <w:div w:id="1449855570">
          <w:marLeft w:val="0"/>
          <w:marRight w:val="1500"/>
          <w:marTop w:val="0"/>
          <w:marBottom w:val="0"/>
          <w:divBdr>
            <w:top w:val="none" w:sz="0" w:space="0" w:color="auto"/>
            <w:left w:val="none" w:sz="0" w:space="0" w:color="auto"/>
            <w:bottom w:val="none" w:sz="0" w:space="0" w:color="auto"/>
            <w:right w:val="none" w:sz="0" w:space="0" w:color="auto"/>
          </w:divBdr>
        </w:div>
        <w:div w:id="136922883">
          <w:marLeft w:val="0"/>
          <w:marRight w:val="1500"/>
          <w:marTop w:val="0"/>
          <w:marBottom w:val="0"/>
          <w:divBdr>
            <w:top w:val="none" w:sz="0" w:space="0" w:color="auto"/>
            <w:left w:val="none" w:sz="0" w:space="0" w:color="auto"/>
            <w:bottom w:val="none" w:sz="0" w:space="0" w:color="auto"/>
            <w:right w:val="none" w:sz="0" w:space="0" w:color="auto"/>
          </w:divBdr>
        </w:div>
        <w:div w:id="1465733148">
          <w:marLeft w:val="0"/>
          <w:marRight w:val="1500"/>
          <w:marTop w:val="0"/>
          <w:marBottom w:val="0"/>
          <w:divBdr>
            <w:top w:val="none" w:sz="0" w:space="0" w:color="auto"/>
            <w:left w:val="none" w:sz="0" w:space="0" w:color="auto"/>
            <w:bottom w:val="none" w:sz="0" w:space="0" w:color="auto"/>
            <w:right w:val="none" w:sz="0" w:space="0" w:color="auto"/>
          </w:divBdr>
        </w:div>
        <w:div w:id="1508518136">
          <w:marLeft w:val="0"/>
          <w:marRight w:val="1500"/>
          <w:marTop w:val="0"/>
          <w:marBottom w:val="0"/>
          <w:divBdr>
            <w:top w:val="none" w:sz="0" w:space="0" w:color="auto"/>
            <w:left w:val="none" w:sz="0" w:space="0" w:color="auto"/>
            <w:bottom w:val="none" w:sz="0" w:space="0" w:color="auto"/>
            <w:right w:val="none" w:sz="0" w:space="0" w:color="auto"/>
          </w:divBdr>
        </w:div>
        <w:div w:id="882597548">
          <w:marLeft w:val="0"/>
          <w:marRight w:val="1500"/>
          <w:marTop w:val="0"/>
          <w:marBottom w:val="0"/>
          <w:divBdr>
            <w:top w:val="none" w:sz="0" w:space="0" w:color="auto"/>
            <w:left w:val="none" w:sz="0" w:space="0" w:color="auto"/>
            <w:bottom w:val="none" w:sz="0" w:space="0" w:color="auto"/>
            <w:right w:val="none" w:sz="0" w:space="0" w:color="auto"/>
          </w:divBdr>
        </w:div>
      </w:divsChild>
    </w:div>
    <w:div w:id="415368129">
      <w:bodyDiv w:val="1"/>
      <w:marLeft w:val="0"/>
      <w:marRight w:val="0"/>
      <w:marTop w:val="0"/>
      <w:marBottom w:val="0"/>
      <w:divBdr>
        <w:top w:val="none" w:sz="0" w:space="0" w:color="auto"/>
        <w:left w:val="none" w:sz="0" w:space="0" w:color="auto"/>
        <w:bottom w:val="none" w:sz="0" w:space="0" w:color="auto"/>
        <w:right w:val="none" w:sz="0" w:space="0" w:color="auto"/>
      </w:divBdr>
      <w:divsChild>
        <w:div w:id="955872342">
          <w:marLeft w:val="0"/>
          <w:marRight w:val="1500"/>
          <w:marTop w:val="0"/>
          <w:marBottom w:val="0"/>
          <w:divBdr>
            <w:top w:val="none" w:sz="0" w:space="0" w:color="auto"/>
            <w:left w:val="none" w:sz="0" w:space="0" w:color="auto"/>
            <w:bottom w:val="none" w:sz="0" w:space="0" w:color="auto"/>
            <w:right w:val="none" w:sz="0" w:space="0" w:color="auto"/>
          </w:divBdr>
        </w:div>
        <w:div w:id="1006590269">
          <w:marLeft w:val="0"/>
          <w:marRight w:val="1500"/>
          <w:marTop w:val="0"/>
          <w:marBottom w:val="0"/>
          <w:divBdr>
            <w:top w:val="none" w:sz="0" w:space="0" w:color="auto"/>
            <w:left w:val="none" w:sz="0" w:space="0" w:color="auto"/>
            <w:bottom w:val="none" w:sz="0" w:space="0" w:color="auto"/>
            <w:right w:val="none" w:sz="0" w:space="0" w:color="auto"/>
          </w:divBdr>
        </w:div>
        <w:div w:id="152071066">
          <w:marLeft w:val="0"/>
          <w:marRight w:val="1500"/>
          <w:marTop w:val="0"/>
          <w:marBottom w:val="0"/>
          <w:divBdr>
            <w:top w:val="none" w:sz="0" w:space="0" w:color="auto"/>
            <w:left w:val="none" w:sz="0" w:space="0" w:color="auto"/>
            <w:bottom w:val="none" w:sz="0" w:space="0" w:color="auto"/>
            <w:right w:val="none" w:sz="0" w:space="0" w:color="auto"/>
          </w:divBdr>
        </w:div>
      </w:divsChild>
    </w:div>
    <w:div w:id="844973203">
      <w:bodyDiv w:val="1"/>
      <w:marLeft w:val="0"/>
      <w:marRight w:val="0"/>
      <w:marTop w:val="0"/>
      <w:marBottom w:val="0"/>
      <w:divBdr>
        <w:top w:val="none" w:sz="0" w:space="0" w:color="auto"/>
        <w:left w:val="none" w:sz="0" w:space="0" w:color="auto"/>
        <w:bottom w:val="none" w:sz="0" w:space="0" w:color="auto"/>
        <w:right w:val="none" w:sz="0" w:space="0" w:color="auto"/>
      </w:divBdr>
      <w:divsChild>
        <w:div w:id="365985376">
          <w:marLeft w:val="0"/>
          <w:marRight w:val="1500"/>
          <w:marTop w:val="0"/>
          <w:marBottom w:val="0"/>
          <w:divBdr>
            <w:top w:val="none" w:sz="0" w:space="0" w:color="auto"/>
            <w:left w:val="none" w:sz="0" w:space="0" w:color="auto"/>
            <w:bottom w:val="none" w:sz="0" w:space="0" w:color="auto"/>
            <w:right w:val="none" w:sz="0" w:space="0" w:color="auto"/>
          </w:divBdr>
        </w:div>
        <w:div w:id="1485506212">
          <w:marLeft w:val="0"/>
          <w:marRight w:val="1500"/>
          <w:marTop w:val="0"/>
          <w:marBottom w:val="0"/>
          <w:divBdr>
            <w:top w:val="none" w:sz="0" w:space="0" w:color="auto"/>
            <w:left w:val="none" w:sz="0" w:space="0" w:color="auto"/>
            <w:bottom w:val="none" w:sz="0" w:space="0" w:color="auto"/>
            <w:right w:val="none" w:sz="0" w:space="0" w:color="auto"/>
          </w:divBdr>
        </w:div>
        <w:div w:id="1255557113">
          <w:marLeft w:val="0"/>
          <w:marRight w:val="1500"/>
          <w:marTop w:val="0"/>
          <w:marBottom w:val="0"/>
          <w:divBdr>
            <w:top w:val="none" w:sz="0" w:space="0" w:color="auto"/>
            <w:left w:val="none" w:sz="0" w:space="0" w:color="auto"/>
            <w:bottom w:val="none" w:sz="0" w:space="0" w:color="auto"/>
            <w:right w:val="none" w:sz="0" w:space="0" w:color="auto"/>
          </w:divBdr>
        </w:div>
        <w:div w:id="640309722">
          <w:marLeft w:val="0"/>
          <w:marRight w:val="1500"/>
          <w:marTop w:val="0"/>
          <w:marBottom w:val="0"/>
          <w:divBdr>
            <w:top w:val="none" w:sz="0" w:space="0" w:color="auto"/>
            <w:left w:val="none" w:sz="0" w:space="0" w:color="auto"/>
            <w:bottom w:val="none" w:sz="0" w:space="0" w:color="auto"/>
            <w:right w:val="none" w:sz="0" w:space="0" w:color="auto"/>
          </w:divBdr>
        </w:div>
        <w:div w:id="369037743">
          <w:marLeft w:val="0"/>
          <w:marRight w:val="1500"/>
          <w:marTop w:val="0"/>
          <w:marBottom w:val="0"/>
          <w:divBdr>
            <w:top w:val="none" w:sz="0" w:space="0" w:color="auto"/>
            <w:left w:val="none" w:sz="0" w:space="0" w:color="auto"/>
            <w:bottom w:val="none" w:sz="0" w:space="0" w:color="auto"/>
            <w:right w:val="none" w:sz="0" w:space="0" w:color="auto"/>
          </w:divBdr>
        </w:div>
        <w:div w:id="79378800">
          <w:marLeft w:val="0"/>
          <w:marRight w:val="1500"/>
          <w:marTop w:val="0"/>
          <w:marBottom w:val="0"/>
          <w:divBdr>
            <w:top w:val="none" w:sz="0" w:space="0" w:color="auto"/>
            <w:left w:val="none" w:sz="0" w:space="0" w:color="auto"/>
            <w:bottom w:val="none" w:sz="0" w:space="0" w:color="auto"/>
            <w:right w:val="none" w:sz="0" w:space="0" w:color="auto"/>
          </w:divBdr>
        </w:div>
        <w:div w:id="210113129">
          <w:marLeft w:val="0"/>
          <w:marRight w:val="1500"/>
          <w:marTop w:val="0"/>
          <w:marBottom w:val="0"/>
          <w:divBdr>
            <w:top w:val="none" w:sz="0" w:space="0" w:color="auto"/>
            <w:left w:val="none" w:sz="0" w:space="0" w:color="auto"/>
            <w:bottom w:val="none" w:sz="0" w:space="0" w:color="auto"/>
            <w:right w:val="none" w:sz="0" w:space="0" w:color="auto"/>
          </w:divBdr>
        </w:div>
        <w:div w:id="1710841231">
          <w:marLeft w:val="0"/>
          <w:marRight w:val="1500"/>
          <w:marTop w:val="0"/>
          <w:marBottom w:val="0"/>
          <w:divBdr>
            <w:top w:val="none" w:sz="0" w:space="0" w:color="auto"/>
            <w:left w:val="none" w:sz="0" w:space="0" w:color="auto"/>
            <w:bottom w:val="none" w:sz="0" w:space="0" w:color="auto"/>
            <w:right w:val="none" w:sz="0" w:space="0" w:color="auto"/>
          </w:divBdr>
        </w:div>
        <w:div w:id="1484421857">
          <w:marLeft w:val="0"/>
          <w:marRight w:val="1500"/>
          <w:marTop w:val="0"/>
          <w:marBottom w:val="0"/>
          <w:divBdr>
            <w:top w:val="none" w:sz="0" w:space="0" w:color="auto"/>
            <w:left w:val="none" w:sz="0" w:space="0" w:color="auto"/>
            <w:bottom w:val="none" w:sz="0" w:space="0" w:color="auto"/>
            <w:right w:val="none" w:sz="0" w:space="0" w:color="auto"/>
          </w:divBdr>
        </w:div>
        <w:div w:id="1016228653">
          <w:marLeft w:val="0"/>
          <w:marRight w:val="1500"/>
          <w:marTop w:val="0"/>
          <w:marBottom w:val="0"/>
          <w:divBdr>
            <w:top w:val="none" w:sz="0" w:space="0" w:color="auto"/>
            <w:left w:val="none" w:sz="0" w:space="0" w:color="auto"/>
            <w:bottom w:val="none" w:sz="0" w:space="0" w:color="auto"/>
            <w:right w:val="none" w:sz="0" w:space="0" w:color="auto"/>
          </w:divBdr>
        </w:div>
        <w:div w:id="978263087">
          <w:marLeft w:val="0"/>
          <w:marRight w:val="1500"/>
          <w:marTop w:val="0"/>
          <w:marBottom w:val="0"/>
          <w:divBdr>
            <w:top w:val="none" w:sz="0" w:space="0" w:color="auto"/>
            <w:left w:val="none" w:sz="0" w:space="0" w:color="auto"/>
            <w:bottom w:val="none" w:sz="0" w:space="0" w:color="auto"/>
            <w:right w:val="none" w:sz="0" w:space="0" w:color="auto"/>
          </w:divBdr>
        </w:div>
        <w:div w:id="1459832712">
          <w:marLeft w:val="0"/>
          <w:marRight w:val="1500"/>
          <w:marTop w:val="0"/>
          <w:marBottom w:val="0"/>
          <w:divBdr>
            <w:top w:val="none" w:sz="0" w:space="0" w:color="auto"/>
            <w:left w:val="none" w:sz="0" w:space="0" w:color="auto"/>
            <w:bottom w:val="none" w:sz="0" w:space="0" w:color="auto"/>
            <w:right w:val="none" w:sz="0" w:space="0" w:color="auto"/>
          </w:divBdr>
        </w:div>
        <w:div w:id="1295602411">
          <w:marLeft w:val="0"/>
          <w:marRight w:val="1500"/>
          <w:marTop w:val="0"/>
          <w:marBottom w:val="0"/>
          <w:divBdr>
            <w:top w:val="none" w:sz="0" w:space="0" w:color="auto"/>
            <w:left w:val="none" w:sz="0" w:space="0" w:color="auto"/>
            <w:bottom w:val="none" w:sz="0" w:space="0" w:color="auto"/>
            <w:right w:val="none" w:sz="0" w:space="0" w:color="auto"/>
          </w:divBdr>
        </w:div>
      </w:divsChild>
    </w:div>
    <w:div w:id="1002052336">
      <w:bodyDiv w:val="1"/>
      <w:marLeft w:val="0"/>
      <w:marRight w:val="0"/>
      <w:marTop w:val="0"/>
      <w:marBottom w:val="0"/>
      <w:divBdr>
        <w:top w:val="none" w:sz="0" w:space="0" w:color="auto"/>
        <w:left w:val="none" w:sz="0" w:space="0" w:color="auto"/>
        <w:bottom w:val="none" w:sz="0" w:space="0" w:color="auto"/>
        <w:right w:val="none" w:sz="0" w:space="0" w:color="auto"/>
      </w:divBdr>
      <w:divsChild>
        <w:div w:id="360395233">
          <w:marLeft w:val="0"/>
          <w:marRight w:val="1500"/>
          <w:marTop w:val="0"/>
          <w:marBottom w:val="0"/>
          <w:divBdr>
            <w:top w:val="none" w:sz="0" w:space="0" w:color="auto"/>
            <w:left w:val="none" w:sz="0" w:space="0" w:color="auto"/>
            <w:bottom w:val="none" w:sz="0" w:space="0" w:color="auto"/>
            <w:right w:val="none" w:sz="0" w:space="0" w:color="auto"/>
          </w:divBdr>
        </w:div>
        <w:div w:id="442966836">
          <w:marLeft w:val="0"/>
          <w:marRight w:val="1500"/>
          <w:marTop w:val="0"/>
          <w:marBottom w:val="0"/>
          <w:divBdr>
            <w:top w:val="none" w:sz="0" w:space="0" w:color="auto"/>
            <w:left w:val="none" w:sz="0" w:space="0" w:color="auto"/>
            <w:bottom w:val="none" w:sz="0" w:space="0" w:color="auto"/>
            <w:right w:val="none" w:sz="0" w:space="0" w:color="auto"/>
          </w:divBdr>
        </w:div>
        <w:div w:id="255603351">
          <w:marLeft w:val="0"/>
          <w:marRight w:val="1500"/>
          <w:marTop w:val="0"/>
          <w:marBottom w:val="0"/>
          <w:divBdr>
            <w:top w:val="none" w:sz="0" w:space="0" w:color="auto"/>
            <w:left w:val="none" w:sz="0" w:space="0" w:color="auto"/>
            <w:bottom w:val="none" w:sz="0" w:space="0" w:color="auto"/>
            <w:right w:val="none" w:sz="0" w:space="0" w:color="auto"/>
          </w:divBdr>
        </w:div>
        <w:div w:id="1556772527">
          <w:marLeft w:val="0"/>
          <w:marRight w:val="1500"/>
          <w:marTop w:val="0"/>
          <w:marBottom w:val="0"/>
          <w:divBdr>
            <w:top w:val="none" w:sz="0" w:space="0" w:color="auto"/>
            <w:left w:val="none" w:sz="0" w:space="0" w:color="auto"/>
            <w:bottom w:val="none" w:sz="0" w:space="0" w:color="auto"/>
            <w:right w:val="none" w:sz="0" w:space="0" w:color="auto"/>
          </w:divBdr>
        </w:div>
        <w:div w:id="1048841709">
          <w:marLeft w:val="0"/>
          <w:marRight w:val="1500"/>
          <w:marTop w:val="0"/>
          <w:marBottom w:val="0"/>
          <w:divBdr>
            <w:top w:val="none" w:sz="0" w:space="0" w:color="auto"/>
            <w:left w:val="none" w:sz="0" w:space="0" w:color="auto"/>
            <w:bottom w:val="none" w:sz="0" w:space="0" w:color="auto"/>
            <w:right w:val="none" w:sz="0" w:space="0" w:color="auto"/>
          </w:divBdr>
        </w:div>
        <w:div w:id="1412577130">
          <w:marLeft w:val="0"/>
          <w:marRight w:val="1500"/>
          <w:marTop w:val="0"/>
          <w:marBottom w:val="0"/>
          <w:divBdr>
            <w:top w:val="none" w:sz="0" w:space="0" w:color="auto"/>
            <w:left w:val="none" w:sz="0" w:space="0" w:color="auto"/>
            <w:bottom w:val="none" w:sz="0" w:space="0" w:color="auto"/>
            <w:right w:val="none" w:sz="0" w:space="0" w:color="auto"/>
          </w:divBdr>
        </w:div>
        <w:div w:id="1872260967">
          <w:marLeft w:val="0"/>
          <w:marRight w:val="1500"/>
          <w:marTop w:val="0"/>
          <w:marBottom w:val="0"/>
          <w:divBdr>
            <w:top w:val="none" w:sz="0" w:space="0" w:color="auto"/>
            <w:left w:val="none" w:sz="0" w:space="0" w:color="auto"/>
            <w:bottom w:val="none" w:sz="0" w:space="0" w:color="auto"/>
            <w:right w:val="none" w:sz="0" w:space="0" w:color="auto"/>
          </w:divBdr>
        </w:div>
        <w:div w:id="1910260679">
          <w:marLeft w:val="0"/>
          <w:marRight w:val="1500"/>
          <w:marTop w:val="0"/>
          <w:marBottom w:val="0"/>
          <w:divBdr>
            <w:top w:val="none" w:sz="0" w:space="0" w:color="auto"/>
            <w:left w:val="none" w:sz="0" w:space="0" w:color="auto"/>
            <w:bottom w:val="none" w:sz="0" w:space="0" w:color="auto"/>
            <w:right w:val="none" w:sz="0" w:space="0" w:color="auto"/>
          </w:divBdr>
        </w:div>
        <w:div w:id="1343971704">
          <w:marLeft w:val="0"/>
          <w:marRight w:val="1500"/>
          <w:marTop w:val="0"/>
          <w:marBottom w:val="0"/>
          <w:divBdr>
            <w:top w:val="none" w:sz="0" w:space="0" w:color="auto"/>
            <w:left w:val="none" w:sz="0" w:space="0" w:color="auto"/>
            <w:bottom w:val="none" w:sz="0" w:space="0" w:color="auto"/>
            <w:right w:val="none" w:sz="0" w:space="0" w:color="auto"/>
          </w:divBdr>
        </w:div>
        <w:div w:id="1869105689">
          <w:marLeft w:val="0"/>
          <w:marRight w:val="1500"/>
          <w:marTop w:val="0"/>
          <w:marBottom w:val="0"/>
          <w:divBdr>
            <w:top w:val="none" w:sz="0" w:space="0" w:color="auto"/>
            <w:left w:val="none" w:sz="0" w:space="0" w:color="auto"/>
            <w:bottom w:val="none" w:sz="0" w:space="0" w:color="auto"/>
            <w:right w:val="none" w:sz="0" w:space="0" w:color="auto"/>
          </w:divBdr>
        </w:div>
        <w:div w:id="1364593443">
          <w:marLeft w:val="0"/>
          <w:marRight w:val="1500"/>
          <w:marTop w:val="0"/>
          <w:marBottom w:val="0"/>
          <w:divBdr>
            <w:top w:val="none" w:sz="0" w:space="0" w:color="auto"/>
            <w:left w:val="none" w:sz="0" w:space="0" w:color="auto"/>
            <w:bottom w:val="none" w:sz="0" w:space="0" w:color="auto"/>
            <w:right w:val="none" w:sz="0" w:space="0" w:color="auto"/>
          </w:divBdr>
        </w:div>
        <w:div w:id="1474759701">
          <w:marLeft w:val="0"/>
          <w:marRight w:val="1500"/>
          <w:marTop w:val="0"/>
          <w:marBottom w:val="0"/>
          <w:divBdr>
            <w:top w:val="none" w:sz="0" w:space="0" w:color="auto"/>
            <w:left w:val="none" w:sz="0" w:space="0" w:color="auto"/>
            <w:bottom w:val="none" w:sz="0" w:space="0" w:color="auto"/>
            <w:right w:val="none" w:sz="0" w:space="0" w:color="auto"/>
          </w:divBdr>
        </w:div>
        <w:div w:id="341668573">
          <w:marLeft w:val="0"/>
          <w:marRight w:val="1500"/>
          <w:marTop w:val="0"/>
          <w:marBottom w:val="0"/>
          <w:divBdr>
            <w:top w:val="none" w:sz="0" w:space="0" w:color="auto"/>
            <w:left w:val="none" w:sz="0" w:space="0" w:color="auto"/>
            <w:bottom w:val="none" w:sz="0" w:space="0" w:color="auto"/>
            <w:right w:val="none" w:sz="0" w:space="0" w:color="auto"/>
          </w:divBdr>
        </w:div>
      </w:divsChild>
    </w:div>
    <w:div w:id="1318144984">
      <w:bodyDiv w:val="1"/>
      <w:marLeft w:val="0"/>
      <w:marRight w:val="0"/>
      <w:marTop w:val="0"/>
      <w:marBottom w:val="0"/>
      <w:divBdr>
        <w:top w:val="none" w:sz="0" w:space="0" w:color="auto"/>
        <w:left w:val="none" w:sz="0" w:space="0" w:color="auto"/>
        <w:bottom w:val="none" w:sz="0" w:space="0" w:color="auto"/>
        <w:right w:val="none" w:sz="0" w:space="0" w:color="auto"/>
      </w:divBdr>
      <w:divsChild>
        <w:div w:id="1337732709">
          <w:marLeft w:val="0"/>
          <w:marRight w:val="1500"/>
          <w:marTop w:val="0"/>
          <w:marBottom w:val="0"/>
          <w:divBdr>
            <w:top w:val="none" w:sz="0" w:space="0" w:color="auto"/>
            <w:left w:val="none" w:sz="0" w:space="0" w:color="auto"/>
            <w:bottom w:val="none" w:sz="0" w:space="0" w:color="auto"/>
            <w:right w:val="none" w:sz="0" w:space="0" w:color="auto"/>
          </w:divBdr>
        </w:div>
        <w:div w:id="1948656391">
          <w:marLeft w:val="0"/>
          <w:marRight w:val="1500"/>
          <w:marTop w:val="0"/>
          <w:marBottom w:val="0"/>
          <w:divBdr>
            <w:top w:val="none" w:sz="0" w:space="0" w:color="auto"/>
            <w:left w:val="none" w:sz="0" w:space="0" w:color="auto"/>
            <w:bottom w:val="none" w:sz="0" w:space="0" w:color="auto"/>
            <w:right w:val="none" w:sz="0" w:space="0" w:color="auto"/>
          </w:divBdr>
        </w:div>
        <w:div w:id="1491822973">
          <w:marLeft w:val="0"/>
          <w:marRight w:val="1500"/>
          <w:marTop w:val="0"/>
          <w:marBottom w:val="0"/>
          <w:divBdr>
            <w:top w:val="none" w:sz="0" w:space="0" w:color="auto"/>
            <w:left w:val="none" w:sz="0" w:space="0" w:color="auto"/>
            <w:bottom w:val="none" w:sz="0" w:space="0" w:color="auto"/>
            <w:right w:val="none" w:sz="0" w:space="0" w:color="auto"/>
          </w:divBdr>
        </w:div>
        <w:div w:id="301159498">
          <w:marLeft w:val="0"/>
          <w:marRight w:val="1500"/>
          <w:marTop w:val="0"/>
          <w:marBottom w:val="0"/>
          <w:divBdr>
            <w:top w:val="none" w:sz="0" w:space="0" w:color="auto"/>
            <w:left w:val="none" w:sz="0" w:space="0" w:color="auto"/>
            <w:bottom w:val="none" w:sz="0" w:space="0" w:color="auto"/>
            <w:right w:val="none" w:sz="0" w:space="0" w:color="auto"/>
          </w:divBdr>
        </w:div>
        <w:div w:id="763189323">
          <w:marLeft w:val="0"/>
          <w:marRight w:val="1500"/>
          <w:marTop w:val="0"/>
          <w:marBottom w:val="0"/>
          <w:divBdr>
            <w:top w:val="none" w:sz="0" w:space="0" w:color="auto"/>
            <w:left w:val="none" w:sz="0" w:space="0" w:color="auto"/>
            <w:bottom w:val="none" w:sz="0" w:space="0" w:color="auto"/>
            <w:right w:val="none" w:sz="0" w:space="0" w:color="auto"/>
          </w:divBdr>
        </w:div>
        <w:div w:id="1590187712">
          <w:marLeft w:val="0"/>
          <w:marRight w:val="1500"/>
          <w:marTop w:val="0"/>
          <w:marBottom w:val="0"/>
          <w:divBdr>
            <w:top w:val="none" w:sz="0" w:space="0" w:color="auto"/>
            <w:left w:val="none" w:sz="0" w:space="0" w:color="auto"/>
            <w:bottom w:val="none" w:sz="0" w:space="0" w:color="auto"/>
            <w:right w:val="none" w:sz="0" w:space="0" w:color="auto"/>
          </w:divBdr>
        </w:div>
        <w:div w:id="558907211">
          <w:marLeft w:val="0"/>
          <w:marRight w:val="1500"/>
          <w:marTop w:val="0"/>
          <w:marBottom w:val="0"/>
          <w:divBdr>
            <w:top w:val="none" w:sz="0" w:space="0" w:color="auto"/>
            <w:left w:val="none" w:sz="0" w:space="0" w:color="auto"/>
            <w:bottom w:val="none" w:sz="0" w:space="0" w:color="auto"/>
            <w:right w:val="none" w:sz="0" w:space="0" w:color="auto"/>
          </w:divBdr>
        </w:div>
        <w:div w:id="1252348866">
          <w:marLeft w:val="0"/>
          <w:marRight w:val="1500"/>
          <w:marTop w:val="0"/>
          <w:marBottom w:val="0"/>
          <w:divBdr>
            <w:top w:val="none" w:sz="0" w:space="0" w:color="auto"/>
            <w:left w:val="none" w:sz="0" w:space="0" w:color="auto"/>
            <w:bottom w:val="none" w:sz="0" w:space="0" w:color="auto"/>
            <w:right w:val="none" w:sz="0" w:space="0" w:color="auto"/>
          </w:divBdr>
        </w:div>
        <w:div w:id="1503737857">
          <w:marLeft w:val="0"/>
          <w:marRight w:val="1500"/>
          <w:marTop w:val="0"/>
          <w:marBottom w:val="0"/>
          <w:divBdr>
            <w:top w:val="none" w:sz="0" w:space="0" w:color="auto"/>
            <w:left w:val="none" w:sz="0" w:space="0" w:color="auto"/>
            <w:bottom w:val="none" w:sz="0" w:space="0" w:color="auto"/>
            <w:right w:val="none" w:sz="0" w:space="0" w:color="auto"/>
          </w:divBdr>
        </w:div>
        <w:div w:id="225192816">
          <w:marLeft w:val="0"/>
          <w:marRight w:val="1500"/>
          <w:marTop w:val="0"/>
          <w:marBottom w:val="0"/>
          <w:divBdr>
            <w:top w:val="none" w:sz="0" w:space="0" w:color="auto"/>
            <w:left w:val="none" w:sz="0" w:space="0" w:color="auto"/>
            <w:bottom w:val="none" w:sz="0" w:space="0" w:color="auto"/>
            <w:right w:val="none" w:sz="0" w:space="0" w:color="auto"/>
          </w:divBdr>
        </w:div>
        <w:div w:id="1782801438">
          <w:marLeft w:val="0"/>
          <w:marRight w:val="1500"/>
          <w:marTop w:val="0"/>
          <w:marBottom w:val="0"/>
          <w:divBdr>
            <w:top w:val="none" w:sz="0" w:space="0" w:color="auto"/>
            <w:left w:val="none" w:sz="0" w:space="0" w:color="auto"/>
            <w:bottom w:val="none" w:sz="0" w:space="0" w:color="auto"/>
            <w:right w:val="none" w:sz="0" w:space="0" w:color="auto"/>
          </w:divBdr>
        </w:div>
        <w:div w:id="2145347265">
          <w:marLeft w:val="0"/>
          <w:marRight w:val="1500"/>
          <w:marTop w:val="0"/>
          <w:marBottom w:val="0"/>
          <w:divBdr>
            <w:top w:val="none" w:sz="0" w:space="0" w:color="auto"/>
            <w:left w:val="none" w:sz="0" w:space="0" w:color="auto"/>
            <w:bottom w:val="none" w:sz="0" w:space="0" w:color="auto"/>
            <w:right w:val="none" w:sz="0" w:space="0" w:color="auto"/>
          </w:divBdr>
        </w:div>
        <w:div w:id="497188007">
          <w:marLeft w:val="0"/>
          <w:marRight w:val="1500"/>
          <w:marTop w:val="0"/>
          <w:marBottom w:val="0"/>
          <w:divBdr>
            <w:top w:val="none" w:sz="0" w:space="0" w:color="auto"/>
            <w:left w:val="none" w:sz="0" w:space="0" w:color="auto"/>
            <w:bottom w:val="none" w:sz="0" w:space="0" w:color="auto"/>
            <w:right w:val="none" w:sz="0" w:space="0" w:color="auto"/>
          </w:divBdr>
        </w:div>
      </w:divsChild>
    </w:div>
    <w:div w:id="1635332839">
      <w:bodyDiv w:val="1"/>
      <w:marLeft w:val="0"/>
      <w:marRight w:val="0"/>
      <w:marTop w:val="0"/>
      <w:marBottom w:val="0"/>
      <w:divBdr>
        <w:top w:val="none" w:sz="0" w:space="0" w:color="auto"/>
        <w:left w:val="none" w:sz="0" w:space="0" w:color="auto"/>
        <w:bottom w:val="none" w:sz="0" w:space="0" w:color="auto"/>
        <w:right w:val="none" w:sz="0" w:space="0" w:color="auto"/>
      </w:divBdr>
      <w:divsChild>
        <w:div w:id="593635039">
          <w:marLeft w:val="0"/>
          <w:marRight w:val="1500"/>
          <w:marTop w:val="0"/>
          <w:marBottom w:val="0"/>
          <w:divBdr>
            <w:top w:val="none" w:sz="0" w:space="0" w:color="auto"/>
            <w:left w:val="none" w:sz="0" w:space="0" w:color="auto"/>
            <w:bottom w:val="none" w:sz="0" w:space="0" w:color="auto"/>
            <w:right w:val="none" w:sz="0" w:space="0" w:color="auto"/>
          </w:divBdr>
        </w:div>
        <w:div w:id="1491017516">
          <w:marLeft w:val="0"/>
          <w:marRight w:val="1500"/>
          <w:marTop w:val="0"/>
          <w:marBottom w:val="0"/>
          <w:divBdr>
            <w:top w:val="none" w:sz="0" w:space="0" w:color="auto"/>
            <w:left w:val="none" w:sz="0" w:space="0" w:color="auto"/>
            <w:bottom w:val="none" w:sz="0" w:space="0" w:color="auto"/>
            <w:right w:val="none" w:sz="0" w:space="0" w:color="auto"/>
          </w:divBdr>
        </w:div>
        <w:div w:id="1850287376">
          <w:marLeft w:val="0"/>
          <w:marRight w:val="1500"/>
          <w:marTop w:val="0"/>
          <w:marBottom w:val="0"/>
          <w:divBdr>
            <w:top w:val="none" w:sz="0" w:space="0" w:color="auto"/>
            <w:left w:val="none" w:sz="0" w:space="0" w:color="auto"/>
            <w:bottom w:val="none" w:sz="0" w:space="0" w:color="auto"/>
            <w:right w:val="none" w:sz="0" w:space="0" w:color="auto"/>
          </w:divBdr>
        </w:div>
        <w:div w:id="1598636198">
          <w:marLeft w:val="0"/>
          <w:marRight w:val="1500"/>
          <w:marTop w:val="0"/>
          <w:marBottom w:val="0"/>
          <w:divBdr>
            <w:top w:val="none" w:sz="0" w:space="0" w:color="auto"/>
            <w:left w:val="none" w:sz="0" w:space="0" w:color="auto"/>
            <w:bottom w:val="none" w:sz="0" w:space="0" w:color="auto"/>
            <w:right w:val="none" w:sz="0" w:space="0" w:color="auto"/>
          </w:divBdr>
        </w:div>
        <w:div w:id="959455527">
          <w:marLeft w:val="0"/>
          <w:marRight w:val="1500"/>
          <w:marTop w:val="0"/>
          <w:marBottom w:val="0"/>
          <w:divBdr>
            <w:top w:val="none" w:sz="0" w:space="0" w:color="auto"/>
            <w:left w:val="none" w:sz="0" w:space="0" w:color="auto"/>
            <w:bottom w:val="none" w:sz="0" w:space="0" w:color="auto"/>
            <w:right w:val="none" w:sz="0" w:space="0" w:color="auto"/>
          </w:divBdr>
        </w:div>
      </w:divsChild>
    </w:div>
    <w:div w:id="1818952490">
      <w:bodyDiv w:val="1"/>
      <w:marLeft w:val="0"/>
      <w:marRight w:val="0"/>
      <w:marTop w:val="0"/>
      <w:marBottom w:val="0"/>
      <w:divBdr>
        <w:top w:val="none" w:sz="0" w:space="0" w:color="auto"/>
        <w:left w:val="none" w:sz="0" w:space="0" w:color="auto"/>
        <w:bottom w:val="none" w:sz="0" w:space="0" w:color="auto"/>
        <w:right w:val="none" w:sz="0" w:space="0" w:color="auto"/>
      </w:divBdr>
      <w:divsChild>
        <w:div w:id="82802569">
          <w:marLeft w:val="0"/>
          <w:marRight w:val="1500"/>
          <w:marTop w:val="0"/>
          <w:marBottom w:val="0"/>
          <w:divBdr>
            <w:top w:val="none" w:sz="0" w:space="0" w:color="auto"/>
            <w:left w:val="none" w:sz="0" w:space="0" w:color="auto"/>
            <w:bottom w:val="none" w:sz="0" w:space="0" w:color="auto"/>
            <w:right w:val="none" w:sz="0" w:space="0" w:color="auto"/>
          </w:divBdr>
        </w:div>
        <w:div w:id="1643382854">
          <w:marLeft w:val="0"/>
          <w:marRight w:val="1500"/>
          <w:marTop w:val="0"/>
          <w:marBottom w:val="0"/>
          <w:divBdr>
            <w:top w:val="none" w:sz="0" w:space="0" w:color="auto"/>
            <w:left w:val="none" w:sz="0" w:space="0" w:color="auto"/>
            <w:bottom w:val="none" w:sz="0" w:space="0" w:color="auto"/>
            <w:right w:val="none" w:sz="0" w:space="0" w:color="auto"/>
          </w:divBdr>
        </w:div>
        <w:div w:id="596601603">
          <w:marLeft w:val="0"/>
          <w:marRight w:val="1500"/>
          <w:marTop w:val="0"/>
          <w:marBottom w:val="0"/>
          <w:divBdr>
            <w:top w:val="none" w:sz="0" w:space="0" w:color="auto"/>
            <w:left w:val="none" w:sz="0" w:space="0" w:color="auto"/>
            <w:bottom w:val="none" w:sz="0" w:space="0" w:color="auto"/>
            <w:right w:val="none" w:sz="0" w:space="0" w:color="auto"/>
          </w:divBdr>
        </w:div>
        <w:div w:id="1102654246">
          <w:marLeft w:val="0"/>
          <w:marRight w:val="1500"/>
          <w:marTop w:val="0"/>
          <w:marBottom w:val="0"/>
          <w:divBdr>
            <w:top w:val="none" w:sz="0" w:space="0" w:color="auto"/>
            <w:left w:val="none" w:sz="0" w:space="0" w:color="auto"/>
            <w:bottom w:val="none" w:sz="0" w:space="0" w:color="auto"/>
            <w:right w:val="none" w:sz="0" w:space="0" w:color="auto"/>
          </w:divBdr>
        </w:div>
        <w:div w:id="741367320">
          <w:marLeft w:val="0"/>
          <w:marRight w:val="15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C2562-A749-4CFE-9A5B-3CB126A52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3925</Words>
  <Characters>24733</Characters>
  <Application>Microsoft Office Word</Application>
  <DocSecurity>0</DocSecurity>
  <Lines>206</Lines>
  <Paragraphs>57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28601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Georg Ninck</cp:lastModifiedBy>
  <cp:revision>7</cp:revision>
  <cp:lastPrinted>2015-01-23T12:11:00Z</cp:lastPrinted>
  <dcterms:created xsi:type="dcterms:W3CDTF">2017-09-18T05:45:00Z</dcterms:created>
  <dcterms:modified xsi:type="dcterms:W3CDTF">2017-09-18T06:45:00Z</dcterms:modified>
</cp:coreProperties>
</file>