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E9EF" w14:textId="77777777" w:rsidR="00494BD4" w:rsidRDefault="00494BD4" w:rsidP="00835BB7">
      <w:pPr>
        <w:pStyle w:val="Titel"/>
      </w:pPr>
    </w:p>
    <w:p w14:paraId="0B2A46FA" w14:textId="77777777" w:rsidR="00D15AD0" w:rsidRPr="00B37720" w:rsidRDefault="006D004F" w:rsidP="00835BB7">
      <w:pPr>
        <w:pStyle w:val="Titel"/>
      </w:pPr>
      <w:commentRangeStart w:id="0"/>
      <w:r>
        <w:t>Einführungsbericht</w:t>
      </w:r>
      <w:r w:rsidR="00D174D9">
        <w:t xml:space="preserve"> </w:t>
      </w:r>
      <w:commentRangeEnd w:id="0"/>
      <w:r w:rsidR="00CE6CE9">
        <w:rPr>
          <w:rStyle w:val="Kommentarzeichen"/>
          <w:rFonts w:cs="Times New Roman"/>
          <w:b w:val="0"/>
          <w:bCs w:val="0"/>
          <w:kern w:val="0"/>
          <w:lang w:eastAsia="de-CH"/>
        </w:rPr>
        <w:commentReference w:id="0"/>
      </w:r>
      <w:r w:rsidR="00931654" w:rsidRPr="00931654">
        <w:t>Wissensdatenbank</w:t>
      </w:r>
    </w:p>
    <w:p w14:paraId="6FF18D6E" w14:textId="77777777"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14:paraId="7D4E078D" w14:textId="77777777" w:rsidTr="0022295B">
        <w:trPr>
          <w:trHeight w:val="337"/>
          <w:tblHeader/>
        </w:trPr>
        <w:tc>
          <w:tcPr>
            <w:tcW w:w="1951" w:type="dxa"/>
            <w:shd w:val="clear" w:color="auto" w:fill="auto"/>
          </w:tcPr>
          <w:p w14:paraId="20CBA009" w14:textId="77777777" w:rsidR="00DD075E" w:rsidRPr="00B37720" w:rsidRDefault="00DD075E" w:rsidP="00082198">
            <w:pPr>
              <w:pStyle w:val="TextCDB"/>
              <w:rPr>
                <w:lang w:val="de-CH"/>
              </w:rPr>
            </w:pPr>
            <w:r w:rsidRPr="00B37720">
              <w:rPr>
                <w:lang w:val="de-CH"/>
              </w:rPr>
              <w:t>Auftraggeber</w:t>
            </w:r>
          </w:p>
        </w:tc>
        <w:tc>
          <w:tcPr>
            <w:tcW w:w="6662" w:type="dxa"/>
            <w:shd w:val="clear" w:color="auto" w:fill="auto"/>
          </w:tcPr>
          <w:p w14:paraId="3EC7427A" w14:textId="77777777" w:rsidR="00DD075E" w:rsidRPr="00B37720" w:rsidRDefault="00AB789B" w:rsidP="00082198">
            <w:pPr>
              <w:pStyle w:val="TextCDB"/>
              <w:rPr>
                <w:lang w:val="de-CH"/>
              </w:rPr>
            </w:pPr>
            <w:r>
              <w:rPr>
                <w:lang w:val="de-CH"/>
              </w:rPr>
              <w:t>Georg Ninck</w:t>
            </w:r>
          </w:p>
        </w:tc>
      </w:tr>
      <w:tr w:rsidR="00DD075E" w:rsidRPr="00B37720" w14:paraId="65878882" w14:textId="77777777" w:rsidTr="0022295B">
        <w:tc>
          <w:tcPr>
            <w:tcW w:w="1951" w:type="dxa"/>
            <w:shd w:val="clear" w:color="auto" w:fill="auto"/>
          </w:tcPr>
          <w:p w14:paraId="3584A622" w14:textId="77777777" w:rsidR="00DD075E" w:rsidRPr="00B37720" w:rsidRDefault="00DD075E" w:rsidP="00082198">
            <w:pPr>
              <w:pStyle w:val="TextCDB"/>
              <w:rPr>
                <w:lang w:val="de-CH"/>
              </w:rPr>
            </w:pPr>
            <w:r w:rsidRPr="00B37720">
              <w:rPr>
                <w:lang w:val="de-CH"/>
              </w:rPr>
              <w:t>Projektleiter</w:t>
            </w:r>
          </w:p>
        </w:tc>
        <w:tc>
          <w:tcPr>
            <w:tcW w:w="6662" w:type="dxa"/>
            <w:shd w:val="clear" w:color="auto" w:fill="auto"/>
          </w:tcPr>
          <w:p w14:paraId="3CE62E35" w14:textId="77777777" w:rsidR="00DD075E" w:rsidRPr="00B37720" w:rsidRDefault="00AB789B" w:rsidP="000D088F">
            <w:pPr>
              <w:pStyle w:val="TextCDB"/>
              <w:tabs>
                <w:tab w:val="left" w:pos="4563"/>
              </w:tabs>
              <w:rPr>
                <w:lang w:val="de-CH"/>
              </w:rPr>
            </w:pPr>
            <w:r>
              <w:rPr>
                <w:lang w:val="de-CH"/>
              </w:rPr>
              <w:t>Joel Häberli</w:t>
            </w:r>
            <w:r w:rsidR="000D088F">
              <w:rPr>
                <w:lang w:val="de-CH"/>
              </w:rPr>
              <w:tab/>
            </w:r>
          </w:p>
        </w:tc>
      </w:tr>
      <w:tr w:rsidR="00DD075E" w:rsidRPr="00B37720" w14:paraId="7BF88524" w14:textId="77777777" w:rsidTr="0022295B">
        <w:tc>
          <w:tcPr>
            <w:tcW w:w="1951" w:type="dxa"/>
            <w:shd w:val="clear" w:color="auto" w:fill="auto"/>
          </w:tcPr>
          <w:p w14:paraId="1B8CDA97" w14:textId="77777777" w:rsidR="00DD075E" w:rsidRPr="00B37720" w:rsidRDefault="00DD075E" w:rsidP="00082198">
            <w:pPr>
              <w:pStyle w:val="TextCDB"/>
              <w:rPr>
                <w:lang w:val="de-CH"/>
              </w:rPr>
            </w:pPr>
            <w:r w:rsidRPr="00B37720">
              <w:rPr>
                <w:lang w:val="de-CH"/>
              </w:rPr>
              <w:t>Autor</w:t>
            </w:r>
          </w:p>
        </w:tc>
        <w:tc>
          <w:tcPr>
            <w:tcW w:w="6662" w:type="dxa"/>
            <w:shd w:val="clear" w:color="auto" w:fill="auto"/>
          </w:tcPr>
          <w:p w14:paraId="05AA93E6" w14:textId="77777777" w:rsidR="00DD075E" w:rsidRPr="00B37720" w:rsidRDefault="00AB789B" w:rsidP="00082198">
            <w:pPr>
              <w:pStyle w:val="TextCDB"/>
              <w:rPr>
                <w:lang w:val="de-CH"/>
              </w:rPr>
            </w:pPr>
            <w:r>
              <w:rPr>
                <w:lang w:val="de-CH"/>
              </w:rPr>
              <w:t>Joel Häberli</w:t>
            </w:r>
          </w:p>
        </w:tc>
      </w:tr>
      <w:tr w:rsidR="00DD075E" w:rsidRPr="00B37720" w14:paraId="7976329E" w14:textId="77777777" w:rsidTr="0022295B">
        <w:tc>
          <w:tcPr>
            <w:tcW w:w="1951" w:type="dxa"/>
            <w:shd w:val="clear" w:color="auto" w:fill="auto"/>
          </w:tcPr>
          <w:p w14:paraId="0818A4D3" w14:textId="77777777" w:rsidR="00DD075E" w:rsidRPr="00B37720" w:rsidRDefault="00DD075E" w:rsidP="00082198">
            <w:pPr>
              <w:pStyle w:val="TextCDB"/>
              <w:rPr>
                <w:lang w:val="de-CH"/>
              </w:rPr>
            </w:pPr>
            <w:r w:rsidRPr="00B37720">
              <w:rPr>
                <w:lang w:val="de-CH"/>
              </w:rPr>
              <w:t>Klassifizierung</w:t>
            </w:r>
          </w:p>
        </w:tc>
        <w:tc>
          <w:tcPr>
            <w:tcW w:w="6662" w:type="dxa"/>
            <w:shd w:val="clear" w:color="auto" w:fill="auto"/>
          </w:tcPr>
          <w:p w14:paraId="3477F81D" w14:textId="77777777" w:rsidR="00DD075E" w:rsidRPr="00B37720" w:rsidRDefault="00DD075E" w:rsidP="00082198">
            <w:pPr>
              <w:pStyle w:val="TextCDB"/>
              <w:rPr>
                <w:lang w:val="de-CH"/>
              </w:rPr>
            </w:pPr>
            <w:r w:rsidRPr="00B37720">
              <w:rPr>
                <w:lang w:val="de-CH"/>
              </w:rPr>
              <w:t xml:space="preserve">Nicht </w:t>
            </w:r>
            <w:r w:rsidRPr="00AB789B">
              <w:rPr>
                <w:lang w:val="de-CH"/>
              </w:rPr>
              <w:t>klassifiziert</w:t>
            </w:r>
          </w:p>
        </w:tc>
      </w:tr>
      <w:tr w:rsidR="00DD075E" w:rsidRPr="00B37720" w14:paraId="573B3F11" w14:textId="77777777" w:rsidTr="0022295B">
        <w:tc>
          <w:tcPr>
            <w:tcW w:w="1951" w:type="dxa"/>
            <w:shd w:val="clear" w:color="auto" w:fill="auto"/>
          </w:tcPr>
          <w:p w14:paraId="4680DF8B" w14:textId="77777777" w:rsidR="00DD075E" w:rsidRPr="00B37720" w:rsidRDefault="00DD075E" w:rsidP="00082198">
            <w:pPr>
              <w:pStyle w:val="TextCDB"/>
              <w:rPr>
                <w:lang w:val="de-CH"/>
              </w:rPr>
            </w:pPr>
            <w:r w:rsidRPr="00B37720">
              <w:rPr>
                <w:lang w:val="de-CH"/>
              </w:rPr>
              <w:t>Status</w:t>
            </w:r>
          </w:p>
        </w:tc>
        <w:tc>
          <w:tcPr>
            <w:tcW w:w="6662" w:type="dxa"/>
            <w:shd w:val="clear" w:color="auto" w:fill="auto"/>
          </w:tcPr>
          <w:p w14:paraId="590CB2FB" w14:textId="77777777" w:rsidR="00DD075E" w:rsidRPr="00B37720" w:rsidRDefault="00AB789B" w:rsidP="00AB789B">
            <w:pPr>
              <w:pStyle w:val="TextCDB"/>
              <w:rPr>
                <w:lang w:val="de-CH"/>
              </w:rPr>
            </w:pPr>
            <w:r>
              <w:rPr>
                <w:lang w:val="de-CH"/>
              </w:rPr>
              <w:t>Zur Prüfung</w:t>
            </w:r>
          </w:p>
        </w:tc>
      </w:tr>
      <w:tr w:rsidR="00DD075E" w:rsidRPr="00B37720" w14:paraId="669D3206" w14:textId="77777777" w:rsidTr="0022295B">
        <w:tc>
          <w:tcPr>
            <w:tcW w:w="1951" w:type="dxa"/>
            <w:shd w:val="clear" w:color="auto" w:fill="auto"/>
          </w:tcPr>
          <w:p w14:paraId="16EF60FF" w14:textId="77777777" w:rsidR="00DD075E" w:rsidRPr="00B37720" w:rsidRDefault="00DD075E" w:rsidP="00082198">
            <w:pPr>
              <w:pStyle w:val="TextCDB"/>
              <w:rPr>
                <w:lang w:val="de-CH"/>
              </w:rPr>
            </w:pPr>
          </w:p>
        </w:tc>
        <w:tc>
          <w:tcPr>
            <w:tcW w:w="6662" w:type="dxa"/>
            <w:shd w:val="clear" w:color="auto" w:fill="auto"/>
          </w:tcPr>
          <w:p w14:paraId="7868C6BD" w14:textId="77777777" w:rsidR="00DD075E" w:rsidRPr="00B37720" w:rsidRDefault="00DD075E" w:rsidP="00082198">
            <w:pPr>
              <w:pStyle w:val="TextCDB"/>
              <w:rPr>
                <w:lang w:val="de-CH"/>
              </w:rPr>
            </w:pPr>
          </w:p>
        </w:tc>
      </w:tr>
    </w:tbl>
    <w:p w14:paraId="379509A4" w14:textId="77777777"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3"/>
        <w:gridCol w:w="3898"/>
        <w:gridCol w:w="2518"/>
      </w:tblGrid>
      <w:tr w:rsidR="00C63CFB" w:rsidRPr="00B37720" w14:paraId="4952FC0B" w14:textId="77777777" w:rsidTr="00BA7BCD">
        <w:trPr>
          <w:tblHeader/>
        </w:trPr>
        <w:tc>
          <w:tcPr>
            <w:tcW w:w="1526" w:type="dxa"/>
            <w:shd w:val="clear" w:color="auto" w:fill="D9D9D9"/>
          </w:tcPr>
          <w:p w14:paraId="6B9F9CE9" w14:textId="77777777"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14:paraId="655389A8" w14:textId="77777777" w:rsidR="00835BB7" w:rsidRPr="00B37720" w:rsidRDefault="00835BB7" w:rsidP="00082198">
            <w:pPr>
              <w:pStyle w:val="TextCDB"/>
              <w:rPr>
                <w:lang w:val="de-CH"/>
              </w:rPr>
            </w:pPr>
            <w:r w:rsidRPr="00B37720">
              <w:rPr>
                <w:lang w:val="de-CH"/>
              </w:rPr>
              <w:t>Version</w:t>
            </w:r>
          </w:p>
        </w:tc>
        <w:tc>
          <w:tcPr>
            <w:tcW w:w="3968" w:type="dxa"/>
            <w:shd w:val="clear" w:color="auto" w:fill="D9D9D9"/>
          </w:tcPr>
          <w:p w14:paraId="50D4EB57" w14:textId="77777777" w:rsidR="00835BB7" w:rsidRPr="00B37720" w:rsidRDefault="00835BB7" w:rsidP="00082198">
            <w:pPr>
              <w:pStyle w:val="TextCDB"/>
              <w:rPr>
                <w:lang w:val="de-CH"/>
              </w:rPr>
            </w:pPr>
            <w:r w:rsidRPr="00B37720">
              <w:rPr>
                <w:lang w:val="de-CH"/>
              </w:rPr>
              <w:t>Änderung</w:t>
            </w:r>
          </w:p>
        </w:tc>
        <w:tc>
          <w:tcPr>
            <w:tcW w:w="2551" w:type="dxa"/>
            <w:shd w:val="clear" w:color="auto" w:fill="D9D9D9"/>
          </w:tcPr>
          <w:p w14:paraId="1355455F" w14:textId="77777777" w:rsidR="00835BB7" w:rsidRPr="00B37720" w:rsidRDefault="00835BB7" w:rsidP="00082198">
            <w:pPr>
              <w:pStyle w:val="TextCDB"/>
              <w:rPr>
                <w:lang w:val="de-CH"/>
              </w:rPr>
            </w:pPr>
            <w:r w:rsidRPr="00B37720">
              <w:rPr>
                <w:lang w:val="de-CH"/>
              </w:rPr>
              <w:t>Autor</w:t>
            </w:r>
          </w:p>
        </w:tc>
      </w:tr>
      <w:tr w:rsidR="00C63CFB" w:rsidRPr="00B37720" w14:paraId="728C2B37" w14:textId="77777777" w:rsidTr="005266AB">
        <w:tc>
          <w:tcPr>
            <w:tcW w:w="1526" w:type="dxa"/>
            <w:shd w:val="clear" w:color="auto" w:fill="auto"/>
          </w:tcPr>
          <w:p w14:paraId="0F9C041F" w14:textId="77777777" w:rsidR="00835BB7" w:rsidRPr="00B37720" w:rsidRDefault="00931654" w:rsidP="00082198">
            <w:pPr>
              <w:pStyle w:val="TextCDB"/>
              <w:rPr>
                <w:lang w:val="de-CH"/>
              </w:rPr>
            </w:pPr>
            <w:r>
              <w:rPr>
                <w:lang w:val="de-CH"/>
              </w:rPr>
              <w:t>5.12.2017</w:t>
            </w:r>
          </w:p>
        </w:tc>
        <w:tc>
          <w:tcPr>
            <w:tcW w:w="1134" w:type="dxa"/>
            <w:shd w:val="clear" w:color="auto" w:fill="auto"/>
          </w:tcPr>
          <w:p w14:paraId="6F56CFBB" w14:textId="77777777" w:rsidR="00835BB7" w:rsidRPr="00B37720" w:rsidRDefault="00091015" w:rsidP="00082198">
            <w:pPr>
              <w:pStyle w:val="TextCDB"/>
              <w:rPr>
                <w:lang w:val="de-CH"/>
              </w:rPr>
            </w:pPr>
            <w:r>
              <w:rPr>
                <w:lang w:val="de-CH"/>
              </w:rPr>
              <w:t>0.1</w:t>
            </w:r>
          </w:p>
        </w:tc>
        <w:tc>
          <w:tcPr>
            <w:tcW w:w="3968" w:type="dxa"/>
            <w:shd w:val="clear" w:color="auto" w:fill="auto"/>
          </w:tcPr>
          <w:p w14:paraId="706C3B28" w14:textId="77777777" w:rsidR="00835BB7" w:rsidRPr="00B37720" w:rsidRDefault="00931654" w:rsidP="00082198">
            <w:pPr>
              <w:pStyle w:val="TextCDB"/>
              <w:rPr>
                <w:lang w:val="de-CH"/>
              </w:rPr>
            </w:pPr>
            <w:r>
              <w:rPr>
                <w:lang w:val="de-CH"/>
              </w:rPr>
              <w:t>Draft</w:t>
            </w:r>
          </w:p>
        </w:tc>
        <w:tc>
          <w:tcPr>
            <w:tcW w:w="2551" w:type="dxa"/>
            <w:shd w:val="clear" w:color="auto" w:fill="auto"/>
          </w:tcPr>
          <w:p w14:paraId="0326620C" w14:textId="77777777" w:rsidR="00835BB7" w:rsidRPr="00B37720" w:rsidRDefault="00931654" w:rsidP="00082198">
            <w:pPr>
              <w:pStyle w:val="TextCDB"/>
              <w:rPr>
                <w:lang w:val="de-CH"/>
              </w:rPr>
            </w:pPr>
            <w:r>
              <w:rPr>
                <w:lang w:val="de-CH"/>
              </w:rPr>
              <w:t>David Schor</w:t>
            </w:r>
          </w:p>
        </w:tc>
      </w:tr>
      <w:tr w:rsidR="0022295B" w:rsidRPr="00B37720" w14:paraId="45FA28DE" w14:textId="77777777" w:rsidTr="005266AB">
        <w:tc>
          <w:tcPr>
            <w:tcW w:w="1526" w:type="dxa"/>
            <w:shd w:val="clear" w:color="auto" w:fill="auto"/>
          </w:tcPr>
          <w:p w14:paraId="0662DA6B" w14:textId="77777777" w:rsidR="0022295B" w:rsidRPr="00B37720" w:rsidRDefault="00091015" w:rsidP="00082198">
            <w:pPr>
              <w:pStyle w:val="TextCDB"/>
              <w:rPr>
                <w:lang w:val="de-CH"/>
              </w:rPr>
            </w:pPr>
            <w:r>
              <w:rPr>
                <w:lang w:val="de-CH"/>
              </w:rPr>
              <w:t>12.12.2017</w:t>
            </w:r>
          </w:p>
        </w:tc>
        <w:tc>
          <w:tcPr>
            <w:tcW w:w="1134" w:type="dxa"/>
            <w:shd w:val="clear" w:color="auto" w:fill="auto"/>
          </w:tcPr>
          <w:p w14:paraId="1961E19D" w14:textId="77777777" w:rsidR="0022295B" w:rsidRPr="00B37720" w:rsidRDefault="00091015" w:rsidP="00082198">
            <w:pPr>
              <w:pStyle w:val="TextCDB"/>
              <w:rPr>
                <w:lang w:val="de-CH"/>
              </w:rPr>
            </w:pPr>
            <w:r>
              <w:rPr>
                <w:lang w:val="de-CH"/>
              </w:rPr>
              <w:t>0.2</w:t>
            </w:r>
          </w:p>
        </w:tc>
        <w:tc>
          <w:tcPr>
            <w:tcW w:w="3968" w:type="dxa"/>
            <w:shd w:val="clear" w:color="auto" w:fill="auto"/>
          </w:tcPr>
          <w:p w14:paraId="5B18F3FD" w14:textId="77777777" w:rsidR="0022295B" w:rsidRPr="00B37720" w:rsidRDefault="00091015" w:rsidP="00082198">
            <w:pPr>
              <w:pStyle w:val="TextCDB"/>
              <w:rPr>
                <w:lang w:val="de-CH"/>
              </w:rPr>
            </w:pPr>
            <w:r>
              <w:rPr>
                <w:lang w:val="de-CH"/>
              </w:rPr>
              <w:t>Ergänzungen</w:t>
            </w:r>
          </w:p>
        </w:tc>
        <w:tc>
          <w:tcPr>
            <w:tcW w:w="2551" w:type="dxa"/>
            <w:shd w:val="clear" w:color="auto" w:fill="auto"/>
          </w:tcPr>
          <w:p w14:paraId="67551457" w14:textId="77777777" w:rsidR="0022295B" w:rsidRPr="00B37720" w:rsidRDefault="00091015" w:rsidP="00082198">
            <w:pPr>
              <w:pStyle w:val="TextCDB"/>
              <w:rPr>
                <w:lang w:val="de-CH"/>
              </w:rPr>
            </w:pPr>
            <w:r>
              <w:rPr>
                <w:lang w:val="de-CH"/>
              </w:rPr>
              <w:t>David Schor, Anurally Keller, Miro Albrecht</w:t>
            </w:r>
          </w:p>
        </w:tc>
      </w:tr>
      <w:tr w:rsidR="0022295B" w:rsidRPr="00B37720" w14:paraId="7BFD28C3" w14:textId="77777777" w:rsidTr="005266AB">
        <w:tc>
          <w:tcPr>
            <w:tcW w:w="1526" w:type="dxa"/>
            <w:shd w:val="clear" w:color="auto" w:fill="auto"/>
          </w:tcPr>
          <w:p w14:paraId="28FEAFA1" w14:textId="77777777" w:rsidR="0022295B" w:rsidRPr="00B37720" w:rsidRDefault="00091015" w:rsidP="00082198">
            <w:pPr>
              <w:pStyle w:val="TextCDB"/>
              <w:rPr>
                <w:lang w:val="de-CH"/>
              </w:rPr>
            </w:pPr>
            <w:r>
              <w:rPr>
                <w:lang w:val="de-CH"/>
              </w:rPr>
              <w:t>13.12.2017</w:t>
            </w:r>
          </w:p>
        </w:tc>
        <w:tc>
          <w:tcPr>
            <w:tcW w:w="1134" w:type="dxa"/>
            <w:shd w:val="clear" w:color="auto" w:fill="auto"/>
          </w:tcPr>
          <w:p w14:paraId="4DA48B4E" w14:textId="77777777" w:rsidR="0022295B" w:rsidRPr="00B37720" w:rsidRDefault="00091015" w:rsidP="00082198">
            <w:pPr>
              <w:pStyle w:val="TextCDB"/>
              <w:rPr>
                <w:lang w:val="de-CH"/>
              </w:rPr>
            </w:pPr>
            <w:r>
              <w:rPr>
                <w:lang w:val="de-CH"/>
              </w:rPr>
              <w:t>1.0</w:t>
            </w:r>
          </w:p>
        </w:tc>
        <w:tc>
          <w:tcPr>
            <w:tcW w:w="3968" w:type="dxa"/>
            <w:shd w:val="clear" w:color="auto" w:fill="auto"/>
          </w:tcPr>
          <w:p w14:paraId="3C8104AE" w14:textId="77777777" w:rsidR="0022295B" w:rsidRPr="00B37720" w:rsidRDefault="00091015" w:rsidP="00082198">
            <w:pPr>
              <w:pStyle w:val="TextCDB"/>
              <w:rPr>
                <w:lang w:val="de-CH"/>
              </w:rPr>
            </w:pPr>
            <w:r>
              <w:rPr>
                <w:lang w:val="de-CH"/>
              </w:rPr>
              <w:t>Finish</w:t>
            </w:r>
          </w:p>
        </w:tc>
        <w:tc>
          <w:tcPr>
            <w:tcW w:w="2551" w:type="dxa"/>
            <w:shd w:val="clear" w:color="auto" w:fill="auto"/>
          </w:tcPr>
          <w:p w14:paraId="3C9D5CC8" w14:textId="77777777" w:rsidR="0022295B" w:rsidRPr="00B37720" w:rsidRDefault="00091015" w:rsidP="00082198">
            <w:pPr>
              <w:pStyle w:val="TextCDB"/>
              <w:rPr>
                <w:lang w:val="de-CH"/>
              </w:rPr>
            </w:pPr>
            <w:r>
              <w:rPr>
                <w:lang w:val="de-CH"/>
              </w:rPr>
              <w:t>Joel Häberli</w:t>
            </w:r>
          </w:p>
        </w:tc>
      </w:tr>
    </w:tbl>
    <w:p w14:paraId="3A11C550" w14:textId="77777777" w:rsidR="00835BB7" w:rsidRPr="00B37720" w:rsidRDefault="00835BB7" w:rsidP="00082198">
      <w:pPr>
        <w:pStyle w:val="TextCDB"/>
        <w:rPr>
          <w:lang w:val="de-CH"/>
        </w:rPr>
      </w:pPr>
    </w:p>
    <w:p w14:paraId="56CB6D4C" w14:textId="77777777" w:rsidR="00835BB7" w:rsidRPr="00B37720" w:rsidRDefault="00835BB7" w:rsidP="00082198">
      <w:pPr>
        <w:pStyle w:val="TextCDB"/>
        <w:rPr>
          <w:lang w:val="de-CH"/>
        </w:rPr>
      </w:pPr>
      <w:r w:rsidRPr="00B37720">
        <w:rPr>
          <w:lang w:val="de-CH"/>
        </w:rPr>
        <w:t>Inhaltsverzeichnis</w:t>
      </w:r>
    </w:p>
    <w:p w14:paraId="552CD147" w14:textId="77777777" w:rsidR="00D174D9" w:rsidRDefault="000540AD">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D174D9">
        <w:rPr>
          <w:noProof/>
        </w:rPr>
        <w:t>1</w:t>
      </w:r>
      <w:r w:rsidR="00D174D9">
        <w:rPr>
          <w:rFonts w:asciiTheme="minorHAnsi" w:eastAsiaTheme="minorEastAsia" w:hAnsiTheme="minorHAnsi" w:cstheme="minorBidi"/>
          <w:noProof/>
          <w:lang w:eastAsia="de-CH"/>
        </w:rPr>
        <w:tab/>
      </w:r>
      <w:r w:rsidR="00D174D9">
        <w:rPr>
          <w:noProof/>
        </w:rPr>
        <w:t>Zusammenfassung</w:t>
      </w:r>
      <w:r w:rsidR="00D174D9">
        <w:rPr>
          <w:noProof/>
        </w:rPr>
        <w:tab/>
      </w:r>
      <w:r w:rsidR="00D174D9">
        <w:rPr>
          <w:noProof/>
        </w:rPr>
        <w:fldChar w:fldCharType="begin"/>
      </w:r>
      <w:r w:rsidR="00D174D9">
        <w:rPr>
          <w:noProof/>
        </w:rPr>
        <w:instrText xml:space="preserve"> PAGEREF _Toc451691282 \h </w:instrText>
      </w:r>
      <w:r w:rsidR="00D174D9">
        <w:rPr>
          <w:noProof/>
        </w:rPr>
      </w:r>
      <w:r w:rsidR="00D174D9">
        <w:rPr>
          <w:noProof/>
        </w:rPr>
        <w:fldChar w:fldCharType="separate"/>
      </w:r>
      <w:r w:rsidR="00D174D9">
        <w:rPr>
          <w:noProof/>
        </w:rPr>
        <w:t>2</w:t>
      </w:r>
      <w:r w:rsidR="00D174D9">
        <w:rPr>
          <w:noProof/>
        </w:rPr>
        <w:fldChar w:fldCharType="end"/>
      </w:r>
    </w:p>
    <w:p w14:paraId="33657460" w14:textId="77777777" w:rsidR="00D174D9" w:rsidRDefault="00D174D9">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Einführungsplan</w:t>
      </w:r>
      <w:r>
        <w:rPr>
          <w:noProof/>
        </w:rPr>
        <w:tab/>
      </w:r>
      <w:r>
        <w:rPr>
          <w:noProof/>
        </w:rPr>
        <w:fldChar w:fldCharType="begin"/>
      </w:r>
      <w:r>
        <w:rPr>
          <w:noProof/>
        </w:rPr>
        <w:instrText xml:space="preserve"> PAGEREF _Toc451691283 \h </w:instrText>
      </w:r>
      <w:r>
        <w:rPr>
          <w:noProof/>
        </w:rPr>
      </w:r>
      <w:r>
        <w:rPr>
          <w:noProof/>
        </w:rPr>
        <w:fldChar w:fldCharType="separate"/>
      </w:r>
      <w:r>
        <w:rPr>
          <w:noProof/>
        </w:rPr>
        <w:t>2</w:t>
      </w:r>
      <w:r>
        <w:rPr>
          <w:noProof/>
        </w:rPr>
        <w:fldChar w:fldCharType="end"/>
      </w:r>
    </w:p>
    <w:p w14:paraId="562E49B6" w14:textId="77777777" w:rsidR="00D174D9" w:rsidRDefault="00D174D9">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Migrationsplan</w:t>
      </w:r>
      <w:r>
        <w:rPr>
          <w:noProof/>
        </w:rPr>
        <w:tab/>
      </w:r>
      <w:r>
        <w:rPr>
          <w:noProof/>
        </w:rPr>
        <w:fldChar w:fldCharType="begin"/>
      </w:r>
      <w:r>
        <w:rPr>
          <w:noProof/>
        </w:rPr>
        <w:instrText xml:space="preserve"> PAGEREF _Toc451691284 \h </w:instrText>
      </w:r>
      <w:r>
        <w:rPr>
          <w:noProof/>
        </w:rPr>
      </w:r>
      <w:r>
        <w:rPr>
          <w:noProof/>
        </w:rPr>
        <w:fldChar w:fldCharType="separate"/>
      </w:r>
      <w:r>
        <w:rPr>
          <w:noProof/>
        </w:rPr>
        <w:t>3</w:t>
      </w:r>
      <w:r>
        <w:rPr>
          <w:noProof/>
        </w:rPr>
        <w:fldChar w:fldCharType="end"/>
      </w:r>
    </w:p>
    <w:p w14:paraId="48CEA5DB" w14:textId="77777777" w:rsidR="00D174D9" w:rsidRDefault="00D174D9">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Ausbildungsplan</w:t>
      </w:r>
      <w:r>
        <w:rPr>
          <w:noProof/>
        </w:rPr>
        <w:tab/>
      </w:r>
      <w:r>
        <w:rPr>
          <w:noProof/>
        </w:rPr>
        <w:fldChar w:fldCharType="begin"/>
      </w:r>
      <w:r>
        <w:rPr>
          <w:noProof/>
        </w:rPr>
        <w:instrText xml:space="preserve"> PAGEREF _Toc451691285 \h </w:instrText>
      </w:r>
      <w:r>
        <w:rPr>
          <w:noProof/>
        </w:rPr>
      </w:r>
      <w:r>
        <w:rPr>
          <w:noProof/>
        </w:rPr>
        <w:fldChar w:fldCharType="separate"/>
      </w:r>
      <w:r>
        <w:rPr>
          <w:noProof/>
        </w:rPr>
        <w:t>4</w:t>
      </w:r>
      <w:r>
        <w:rPr>
          <w:noProof/>
        </w:rPr>
        <w:fldChar w:fldCharType="end"/>
      </w:r>
    </w:p>
    <w:p w14:paraId="3ABD9B20" w14:textId="77777777" w:rsidR="00D174D9" w:rsidRDefault="00D174D9">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Akzeptanztest</w:t>
      </w:r>
      <w:r>
        <w:rPr>
          <w:noProof/>
        </w:rPr>
        <w:tab/>
      </w:r>
      <w:r>
        <w:rPr>
          <w:noProof/>
        </w:rPr>
        <w:fldChar w:fldCharType="begin"/>
      </w:r>
      <w:r>
        <w:rPr>
          <w:noProof/>
        </w:rPr>
        <w:instrText xml:space="preserve"> PAGEREF _Toc451691286 \h </w:instrText>
      </w:r>
      <w:r>
        <w:rPr>
          <w:noProof/>
        </w:rPr>
      </w:r>
      <w:r>
        <w:rPr>
          <w:noProof/>
        </w:rPr>
        <w:fldChar w:fldCharType="separate"/>
      </w:r>
      <w:r>
        <w:rPr>
          <w:noProof/>
        </w:rPr>
        <w:t>4</w:t>
      </w:r>
      <w:r>
        <w:rPr>
          <w:noProof/>
        </w:rPr>
        <w:fldChar w:fldCharType="end"/>
      </w:r>
    </w:p>
    <w:p w14:paraId="16F4E8EE" w14:textId="77777777" w:rsidR="00D174D9" w:rsidRDefault="00D174D9">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Testprotokoll</w:t>
      </w:r>
      <w:r>
        <w:rPr>
          <w:noProof/>
        </w:rPr>
        <w:tab/>
      </w:r>
      <w:r>
        <w:rPr>
          <w:noProof/>
        </w:rPr>
        <w:fldChar w:fldCharType="begin"/>
      </w:r>
      <w:r>
        <w:rPr>
          <w:noProof/>
        </w:rPr>
        <w:instrText xml:space="preserve"> PAGEREF _Toc451691287 \h </w:instrText>
      </w:r>
      <w:r>
        <w:rPr>
          <w:noProof/>
        </w:rPr>
      </w:r>
      <w:r>
        <w:rPr>
          <w:noProof/>
        </w:rPr>
        <w:fldChar w:fldCharType="separate"/>
      </w:r>
      <w:r>
        <w:rPr>
          <w:noProof/>
        </w:rPr>
        <w:t>4</w:t>
      </w:r>
      <w:r>
        <w:rPr>
          <w:noProof/>
        </w:rPr>
        <w:fldChar w:fldCharType="end"/>
      </w:r>
    </w:p>
    <w:p w14:paraId="4C989ED1" w14:textId="77777777" w:rsidR="00D174D9" w:rsidRDefault="00D174D9">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Abnahme</w:t>
      </w:r>
      <w:r>
        <w:rPr>
          <w:noProof/>
        </w:rPr>
        <w:tab/>
      </w:r>
      <w:r>
        <w:rPr>
          <w:noProof/>
        </w:rPr>
        <w:fldChar w:fldCharType="begin"/>
      </w:r>
      <w:r>
        <w:rPr>
          <w:noProof/>
        </w:rPr>
        <w:instrText xml:space="preserve"> PAGEREF _Toc451691288 \h </w:instrText>
      </w:r>
      <w:r>
        <w:rPr>
          <w:noProof/>
        </w:rPr>
      </w:r>
      <w:r>
        <w:rPr>
          <w:noProof/>
        </w:rPr>
        <w:fldChar w:fldCharType="separate"/>
      </w:r>
      <w:r>
        <w:rPr>
          <w:noProof/>
        </w:rPr>
        <w:t>4</w:t>
      </w:r>
      <w:r>
        <w:rPr>
          <w:noProof/>
        </w:rPr>
        <w:fldChar w:fldCharType="end"/>
      </w:r>
    </w:p>
    <w:p w14:paraId="1611A626" w14:textId="77777777" w:rsidR="00D174D9" w:rsidRDefault="00D174D9">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_Toc451691289 \h </w:instrText>
      </w:r>
      <w:r>
        <w:rPr>
          <w:noProof/>
        </w:rPr>
      </w:r>
      <w:r>
        <w:rPr>
          <w:noProof/>
        </w:rPr>
        <w:fldChar w:fldCharType="separate"/>
      </w:r>
      <w:r>
        <w:rPr>
          <w:noProof/>
        </w:rPr>
        <w:t>5</w:t>
      </w:r>
      <w:r>
        <w:rPr>
          <w:noProof/>
        </w:rPr>
        <w:fldChar w:fldCharType="end"/>
      </w:r>
    </w:p>
    <w:p w14:paraId="3E1FBAB3" w14:textId="77777777" w:rsidR="0022295B" w:rsidRPr="00B37720" w:rsidRDefault="000540AD" w:rsidP="00082198">
      <w:pPr>
        <w:pStyle w:val="TextCDB"/>
        <w:rPr>
          <w:lang w:val="de-CH"/>
        </w:rPr>
      </w:pPr>
      <w:r w:rsidRPr="00B37720">
        <w:rPr>
          <w:lang w:val="de-CH"/>
        </w:rPr>
        <w:fldChar w:fldCharType="end"/>
      </w:r>
    </w:p>
    <w:p w14:paraId="624A3606" w14:textId="77777777" w:rsidR="006D004F" w:rsidRDefault="0022295B" w:rsidP="006D004F">
      <w:pPr>
        <w:pStyle w:val="berschrift1"/>
        <w:tabs>
          <w:tab w:val="clear" w:pos="850"/>
          <w:tab w:val="clear" w:pos="1134"/>
          <w:tab w:val="left" w:pos="432"/>
        </w:tabs>
        <w:suppressAutoHyphens/>
        <w:spacing w:before="0" w:after="283" w:line="240" w:lineRule="auto"/>
        <w:ind w:left="432" w:hanging="432"/>
      </w:pPr>
      <w:r w:rsidRPr="00B37720">
        <w:br w:type="page"/>
      </w:r>
      <w:bookmarkStart w:id="2" w:name="_Toc286322560"/>
      <w:bookmarkStart w:id="3" w:name="_Toc288232293"/>
      <w:bookmarkStart w:id="4" w:name="_Toc323297263"/>
      <w:bookmarkStart w:id="5" w:name="_Toc451691282"/>
      <w:commentRangeStart w:id="6"/>
      <w:r w:rsidR="006D004F">
        <w:lastRenderedPageBreak/>
        <w:t>Zusammenfassung</w:t>
      </w:r>
      <w:bookmarkEnd w:id="2"/>
      <w:bookmarkEnd w:id="3"/>
      <w:bookmarkEnd w:id="4"/>
      <w:bookmarkEnd w:id="5"/>
      <w:commentRangeEnd w:id="6"/>
      <w:r w:rsidR="00CE6CE9">
        <w:rPr>
          <w:rStyle w:val="Kommentarzeichen"/>
          <w:rFonts w:cs="Times New Roman"/>
          <w:b w:val="0"/>
          <w:bCs w:val="0"/>
          <w:kern w:val="0"/>
        </w:rPr>
        <w:commentReference w:id="6"/>
      </w:r>
    </w:p>
    <w:p w14:paraId="54076B94" w14:textId="77777777" w:rsidR="00C367E6" w:rsidRDefault="00C367E6" w:rsidP="006D004F">
      <w:r>
        <w:t xml:space="preserve">Die Wissensdatenbank ist eine Neu-Entwicklung und benötigt deshalb keinen Migrationsplan. Den Kunden wird eine Anleitung mitgeliefert, welche das </w:t>
      </w:r>
      <w:del w:id="7" w:author="Georg Ninck" w:date="2017-12-18T13:15:00Z">
        <w:r w:rsidDel="00CE6CE9">
          <w:delText>i</w:delText>
        </w:r>
      </w:del>
      <w:ins w:id="8" w:author="Georg Ninck" w:date="2017-12-18T13:15:00Z">
        <w:r w:rsidR="00CE6CE9">
          <w:t>I</w:t>
        </w:r>
      </w:ins>
      <w:r>
        <w:t xml:space="preserve">nstallieren und </w:t>
      </w:r>
      <w:del w:id="9" w:author="Georg Ninck" w:date="2017-12-18T13:15:00Z">
        <w:r w:rsidDel="00CE6CE9">
          <w:delText>b</w:delText>
        </w:r>
      </w:del>
      <w:ins w:id="10" w:author="Georg Ninck" w:date="2017-12-18T13:15:00Z">
        <w:r w:rsidR="00CE6CE9">
          <w:t>B</w:t>
        </w:r>
      </w:ins>
      <w:r>
        <w:t>enutzen der Wissensdatenbank erleichtert</w:t>
      </w:r>
      <w:del w:id="11" w:author="Georg Ninck" w:date="2017-12-18T13:16:00Z">
        <w:r w:rsidDel="00CE6CE9">
          <w:delText xml:space="preserve"> wird</w:delText>
        </w:r>
      </w:del>
      <w:r>
        <w:t xml:space="preserve">. </w:t>
      </w:r>
    </w:p>
    <w:p w14:paraId="3BB70015" w14:textId="77777777" w:rsidR="00155815" w:rsidRDefault="00155815" w:rsidP="006D004F">
      <w:r>
        <w:t>Es wird keine Ausbildung für die Benutzung der Wissensdatenbank benötigt, da unsere Kunden hauptsächlich Entwickler sind, welche sich mit solchen Technologien auskennen. Dennoch kann auf Anfrage eine Ausbildung durchgeführt werden.</w:t>
      </w:r>
    </w:p>
    <w:p w14:paraId="768AEE02" w14:textId="77777777" w:rsidR="00155815" w:rsidRDefault="00155815" w:rsidP="006D004F">
      <w:r>
        <w:t xml:space="preserve">Durch die Entwickler wurde der Akzeptanztest durchgeführt. Dabei wurde deutlich, dass </w:t>
      </w:r>
      <w:r w:rsidR="00454D81">
        <w:t>die meisten</w:t>
      </w:r>
      <w:r>
        <w:t xml:space="preserve"> Anforderungen abgedeckt wurden. Wenn der Kunde weitere Features wünscht, kann er diese selbst hinzufügen.</w:t>
      </w:r>
    </w:p>
    <w:p w14:paraId="4AD9AE66" w14:textId="77777777" w:rsidR="00155815" w:rsidRPr="00C367E6" w:rsidRDefault="00155815" w:rsidP="006D004F">
      <w:r>
        <w:t>Beim Betrachten des Projektplans, wird ersichtlich, dass nicht alle Zeiten eingehalten werden konnten. Es wurde ein</w:t>
      </w:r>
      <w:del w:id="12" w:author="Georg Ninck" w:date="2017-12-18T13:16:00Z">
        <w:r w:rsidDel="00CE6CE9">
          <w:delText>en</w:delText>
        </w:r>
      </w:del>
      <w:r>
        <w:t xml:space="preserve"> Änderungsantrag abgegeben, um die Entwicklung der Wissensdatenbank dennoch beenden zu können.</w:t>
      </w:r>
    </w:p>
    <w:p w14:paraId="1C0459A5" w14:textId="77777777" w:rsidR="006D004F" w:rsidRDefault="006D004F" w:rsidP="006D004F"/>
    <w:p w14:paraId="6DEFD991" w14:textId="77777777" w:rsidR="006D004F" w:rsidRDefault="006D004F" w:rsidP="006D004F"/>
    <w:p w14:paraId="257A8C95" w14:textId="77777777" w:rsidR="006D004F" w:rsidRDefault="006D004F" w:rsidP="006D004F">
      <w:pPr>
        <w:pStyle w:val="berschrift1"/>
        <w:tabs>
          <w:tab w:val="clear" w:pos="850"/>
          <w:tab w:val="clear" w:pos="1134"/>
          <w:tab w:val="left" w:pos="432"/>
        </w:tabs>
        <w:suppressAutoHyphens/>
        <w:spacing w:before="0" w:after="283" w:line="240" w:lineRule="auto"/>
        <w:ind w:left="432" w:hanging="432"/>
      </w:pPr>
      <w:bookmarkStart w:id="13" w:name="_Toc323297264"/>
      <w:bookmarkStart w:id="14" w:name="_Toc451691283"/>
      <w:r>
        <w:t>Einführungsplan</w:t>
      </w:r>
      <w:bookmarkEnd w:id="13"/>
      <w:bookmarkEnd w:id="14"/>
      <w:r w:rsidR="00167F46">
        <w:t xml:space="preserve"> </w:t>
      </w:r>
    </w:p>
    <w:p w14:paraId="6970022C" w14:textId="77777777" w:rsidR="00F9739F" w:rsidRDefault="00F9739F" w:rsidP="00F9739F">
      <w:pPr>
        <w:pStyle w:val="Listenabsatz"/>
        <w:numPr>
          <w:ilvl w:val="0"/>
          <w:numId w:val="24"/>
        </w:numPr>
        <w:suppressAutoHyphens/>
        <w:spacing w:line="240" w:lineRule="auto"/>
      </w:pPr>
      <w:r>
        <w:t>Die Wissensdatenbank löst ein Problem, welches bis jetzt noch keine Lösung in dieser Form hatte. Deshalb ist unsere Applikation eine Neuentwicklung und benötigt keine Migration von bestehenden Daten.</w:t>
      </w:r>
    </w:p>
    <w:p w14:paraId="09104E38" w14:textId="77777777" w:rsidR="00F9739F" w:rsidRDefault="00F9739F" w:rsidP="00F9739F">
      <w:pPr>
        <w:pStyle w:val="Listenabsatz"/>
        <w:numPr>
          <w:ilvl w:val="0"/>
          <w:numId w:val="24"/>
        </w:numPr>
        <w:suppressAutoHyphens/>
        <w:spacing w:line="240" w:lineRule="auto"/>
      </w:pPr>
      <w:r>
        <w:t xml:space="preserve">Jeder Kunde kann sich die Applikation mit den beigelieferten Anleitungen installieren und in Betrieb nehmen. Wir stellen sicher, dass unsere API und die dahinterliegende Software funktioniert und getestet wurde. Der Kunde muss sich dann selber einen Client erstellen der mit unserer API richtig kommuniziert. </w:t>
      </w:r>
      <w:commentRangeStart w:id="15"/>
      <w:r>
        <w:t xml:space="preserve">Darum fällt hier eine Schulung im </w:t>
      </w:r>
      <w:del w:id="16" w:author="Georg Ninck" w:date="2017-12-18T13:17:00Z">
        <w:r w:rsidDel="00CE6CE9">
          <w:delText>K</w:delText>
        </w:r>
      </w:del>
      <w:r>
        <w:t>lassischem Sinne sowie eine Pilotentestrunde aus.</w:t>
      </w:r>
      <w:commentRangeEnd w:id="15"/>
      <w:r w:rsidR="00CE6CE9">
        <w:rPr>
          <w:rStyle w:val="Kommentarzeichen"/>
        </w:rPr>
        <w:commentReference w:id="15"/>
      </w:r>
    </w:p>
    <w:p w14:paraId="519573F6" w14:textId="77777777" w:rsidR="00F9739F" w:rsidRDefault="00F9739F" w:rsidP="00F9739F">
      <w:pPr>
        <w:pStyle w:val="Listenabsatz"/>
        <w:numPr>
          <w:ilvl w:val="0"/>
          <w:numId w:val="24"/>
        </w:numPr>
        <w:suppressAutoHyphens/>
        <w:spacing w:line="240" w:lineRule="auto"/>
      </w:pPr>
      <w:r>
        <w:t>Es wird vorausgesetzt, dass der Kunde mit einer API umgehen</w:t>
      </w:r>
      <w:ins w:id="17" w:author="Georg Ninck" w:date="2017-12-18T13:17:00Z">
        <w:r w:rsidR="00CE6CE9">
          <w:t xml:space="preserve"> kann</w:t>
        </w:r>
      </w:ins>
      <w:r>
        <w:t>.</w:t>
      </w:r>
    </w:p>
    <w:p w14:paraId="6D8E985B" w14:textId="77777777" w:rsidR="00F9739F" w:rsidRDefault="00F9739F" w:rsidP="00F9739F">
      <w:pPr>
        <w:pStyle w:val="Listenabsatz"/>
        <w:numPr>
          <w:ilvl w:val="0"/>
          <w:numId w:val="24"/>
        </w:numPr>
        <w:suppressAutoHyphens/>
        <w:spacing w:line="240" w:lineRule="auto"/>
      </w:pPr>
      <w:r>
        <w:t>Mögliche Risiken sind:</w:t>
      </w:r>
    </w:p>
    <w:p w14:paraId="1277BBCB" w14:textId="77777777" w:rsidR="00F9739F" w:rsidRDefault="00F9739F" w:rsidP="00F9739F">
      <w:pPr>
        <w:pStyle w:val="Listenabsatz"/>
        <w:numPr>
          <w:ilvl w:val="1"/>
          <w:numId w:val="24"/>
        </w:numPr>
        <w:suppressAutoHyphens/>
        <w:spacing w:line="240" w:lineRule="auto"/>
      </w:pPr>
      <w:r>
        <w:t>Der Kunde verwendet unsere Wissensdatenbank nicht, weil er sich mit dem Erstellen eines Clients überfordert fühlt.</w:t>
      </w:r>
    </w:p>
    <w:p w14:paraId="166C2168" w14:textId="77777777" w:rsidR="006D004F" w:rsidRDefault="00F9739F" w:rsidP="006D004F">
      <w:pPr>
        <w:pStyle w:val="Listenabsatz"/>
        <w:numPr>
          <w:ilvl w:val="1"/>
          <w:numId w:val="24"/>
        </w:numPr>
        <w:suppressAutoHyphens/>
        <w:spacing w:line="240" w:lineRule="auto"/>
      </w:pPr>
      <w:r>
        <w:t xml:space="preserve">Der Kunde müsste seine Notizen in elektronischer Form abspeichern, möglicherweise wird dies </w:t>
      </w:r>
      <w:del w:id="18" w:author="Georg Ninck" w:date="2017-12-18T13:18:00Z">
        <w:r w:rsidDel="00CE6CE9">
          <w:delText>I</w:delText>
        </w:r>
      </w:del>
      <w:ins w:id="19" w:author="Georg Ninck" w:date="2017-12-18T13:18:00Z">
        <w:r w:rsidR="00CE6CE9">
          <w:t>i</w:t>
        </w:r>
      </w:ins>
      <w:r>
        <w:t>hm zu umständlich und er sieht davon ab.</w:t>
      </w:r>
    </w:p>
    <w:p w14:paraId="4D4A5145" w14:textId="77777777" w:rsidR="006D004F" w:rsidRDefault="006D004F" w:rsidP="006D004F"/>
    <w:p w14:paraId="371CB0A3" w14:textId="77777777" w:rsidR="006D004F" w:rsidRPr="00F9739F" w:rsidRDefault="006D004F" w:rsidP="006D004F">
      <w:pPr>
        <w:pStyle w:val="berschrift1"/>
        <w:tabs>
          <w:tab w:val="clear" w:pos="850"/>
          <w:tab w:val="clear" w:pos="1134"/>
          <w:tab w:val="left" w:pos="432"/>
        </w:tabs>
        <w:suppressAutoHyphens/>
        <w:spacing w:before="0" w:after="283" w:line="240" w:lineRule="auto"/>
        <w:ind w:left="432" w:hanging="432"/>
      </w:pPr>
      <w:bookmarkStart w:id="20" w:name="_Toc323297265"/>
      <w:bookmarkStart w:id="21" w:name="_Toc451691284"/>
      <w:r>
        <w:t>Migrationsplan</w:t>
      </w:r>
      <w:bookmarkEnd w:id="20"/>
      <w:bookmarkEnd w:id="21"/>
      <w:r w:rsidR="00F4291A">
        <w:t xml:space="preserve"> </w:t>
      </w:r>
    </w:p>
    <w:p w14:paraId="62B13E9F" w14:textId="77777777" w:rsidR="00F9739F" w:rsidRPr="00F9739F" w:rsidRDefault="00F9739F" w:rsidP="00F9739F">
      <w:r w:rsidRPr="00F9739F">
        <w:t>Wir haben keinen Migrationsplan, da wir keine bestehenden Daten verwenden, weil die Wissensdatenbank eine neue Anwendung ist.</w:t>
      </w:r>
    </w:p>
    <w:p w14:paraId="44BC38B2" w14:textId="77777777" w:rsidR="006D004F" w:rsidRDefault="006D004F" w:rsidP="006D004F">
      <w:pPr>
        <w:pStyle w:val="Textkrper"/>
      </w:pPr>
    </w:p>
    <w:p w14:paraId="03D7E3D4" w14:textId="77777777" w:rsidR="006D004F" w:rsidRPr="00AC2D0D" w:rsidRDefault="006D004F" w:rsidP="006D004F">
      <w:pPr>
        <w:pStyle w:val="berschrift1"/>
        <w:tabs>
          <w:tab w:val="clear" w:pos="850"/>
          <w:tab w:val="clear" w:pos="1134"/>
          <w:tab w:val="left" w:pos="432"/>
        </w:tabs>
        <w:suppressAutoHyphens/>
        <w:spacing w:before="0" w:after="283" w:line="240" w:lineRule="auto"/>
        <w:ind w:left="432" w:hanging="432"/>
      </w:pPr>
      <w:r>
        <w:br w:type="page"/>
      </w:r>
      <w:bookmarkStart w:id="22" w:name="_Toc323297266"/>
      <w:bookmarkStart w:id="23" w:name="_Toc451691285"/>
      <w:r>
        <w:lastRenderedPageBreak/>
        <w:t>Ausbildungsplan</w:t>
      </w:r>
      <w:bookmarkEnd w:id="22"/>
      <w:bookmarkEnd w:id="23"/>
      <w:r w:rsidR="00F4291A">
        <w:t xml:space="preserve"> </w:t>
      </w:r>
    </w:p>
    <w:p w14:paraId="0C4BE35B" w14:textId="77777777" w:rsidR="00827F13" w:rsidRDefault="00167F46" w:rsidP="00827F13">
      <w:r w:rsidRPr="00167F46">
        <w:t>Unsere</w:t>
      </w:r>
      <w:r>
        <w:t xml:space="preserve"> Zielgruppe sind Personen, welche sich in einer Ausbildung befinden und sich für die Abschlussprüfung (IPA)</w:t>
      </w:r>
      <w:r w:rsidR="00827A25">
        <w:t xml:space="preserve"> vorbereiten möchten und Entwickler sind.</w:t>
      </w:r>
    </w:p>
    <w:p w14:paraId="565DDB65" w14:textId="77777777" w:rsidR="006C50C0" w:rsidRDefault="00827F13" w:rsidP="00827F13">
      <w:r>
        <w:t xml:space="preserve">Für die Wissensdatenbank API ist </w:t>
      </w:r>
      <w:r w:rsidR="00916CE4">
        <w:t xml:space="preserve">keine </w:t>
      </w:r>
      <w:r>
        <w:t xml:space="preserve">Ausbildung nötig, da </w:t>
      </w:r>
      <w:r w:rsidR="001D20D9">
        <w:t>unsere Kunden Entwickler sind und</w:t>
      </w:r>
      <w:r w:rsidR="00916CE4">
        <w:t xml:space="preserve"> sie die Applikation</w:t>
      </w:r>
      <w:r w:rsidR="00481C4B">
        <w:t>, welche die API konsumiert,</w:t>
      </w:r>
      <w:r w:rsidR="00916CE4">
        <w:t xml:space="preserve"> </w:t>
      </w:r>
      <w:r w:rsidR="001D20D9">
        <w:t xml:space="preserve">selber </w:t>
      </w:r>
      <w:r w:rsidR="00916CE4">
        <w:t>schreiben müssen</w:t>
      </w:r>
      <w:r>
        <w:t>.</w:t>
      </w:r>
      <w:r w:rsidR="00916CE4">
        <w:t xml:space="preserve"> Dennoch ist es von Vorteil, wenn sie </w:t>
      </w:r>
      <w:r w:rsidR="00BF11AD">
        <w:t>sich in das Thema der API einlesen würden</w:t>
      </w:r>
      <w:r w:rsidR="00916CE4">
        <w:t>.</w:t>
      </w:r>
      <w:r>
        <w:t xml:space="preserve"> Ohne Vorwissen oder Erklärung der verschiedenen Funktionen </w:t>
      </w:r>
      <w:r w:rsidR="00916CE4">
        <w:t>wird es am Anfang schwierig sein</w:t>
      </w:r>
      <w:r>
        <w:t xml:space="preserve">, wie man </w:t>
      </w:r>
      <w:r w:rsidR="006260E0">
        <w:t>eine</w:t>
      </w:r>
      <w:r>
        <w:t xml:space="preserve"> API verwendet.</w:t>
      </w:r>
    </w:p>
    <w:p w14:paraId="69B69A84" w14:textId="77777777" w:rsidR="006C50C0" w:rsidRDefault="006C50C0" w:rsidP="00827F13"/>
    <w:p w14:paraId="1D529837" w14:textId="77777777" w:rsidR="006C50C0" w:rsidRDefault="006C50C0" w:rsidP="00827F13">
      <w:r>
        <w:t xml:space="preserve">Aus oben genannten Gründen, werden wir auf Schulungen verzichten. Folgend jedoch wichtige Punkte, wenn ein Drittanbieter diese Nische ausfüllen möchte. </w:t>
      </w:r>
    </w:p>
    <w:p w14:paraId="04A63CCB" w14:textId="77777777" w:rsidR="00827F13" w:rsidRDefault="00827F13" w:rsidP="00827F13">
      <w:r>
        <w:br/>
        <w:t>Die Ausbildung könnte wie folgt durchgeführt werden:</w:t>
      </w:r>
    </w:p>
    <w:p w14:paraId="7876DDCE" w14:textId="77777777" w:rsidR="00827F13" w:rsidRDefault="00827F13" w:rsidP="00827F13"/>
    <w:p w14:paraId="03283288" w14:textId="77777777" w:rsidR="00827F13" w:rsidRDefault="00827F13" w:rsidP="00827F13">
      <w:pPr>
        <w:pStyle w:val="Listenabsatz"/>
        <w:numPr>
          <w:ilvl w:val="0"/>
          <w:numId w:val="22"/>
        </w:numPr>
      </w:pPr>
      <w:r>
        <w:t xml:space="preserve">Anleitung und Erklärung auf Github oder sonstige Webseiten: Es können schriftliche wie auch visuelle Erklärungen und Anleitungen hochgeladen werden. </w:t>
      </w:r>
    </w:p>
    <w:p w14:paraId="38274746" w14:textId="77777777" w:rsidR="00827F13" w:rsidRDefault="00827F13" w:rsidP="00827F13">
      <w:pPr>
        <w:pStyle w:val="Listenabsatz"/>
        <w:numPr>
          <w:ilvl w:val="0"/>
          <w:numId w:val="22"/>
        </w:numPr>
      </w:pPr>
      <w:r>
        <w:t xml:space="preserve">Schulungskurse: Jedoch </w:t>
      </w:r>
      <w:r w:rsidR="007663ED">
        <w:t>ist</w:t>
      </w:r>
      <w:r>
        <w:t xml:space="preserve"> dies nicht die erste Wahl, da der Aufwand höher ist und es wenige Personen </w:t>
      </w:r>
      <w:r w:rsidR="007663ED">
        <w:t>gibt</w:t>
      </w:r>
      <w:r>
        <w:t xml:space="preserve">, welche dies in Betracht ziehen. </w:t>
      </w:r>
      <w:r>
        <w:br/>
        <w:t>Man könnte bei persönlichen Problemen helfen und direkt spezifische Beispiele machen. Bei Unklarheiten könnte schnell nachgefragt werden.</w:t>
      </w:r>
    </w:p>
    <w:p w14:paraId="55E6274A" w14:textId="77777777" w:rsidR="00827F13" w:rsidRDefault="00827F13" w:rsidP="00827F13">
      <w:pPr>
        <w:pStyle w:val="Listenabsatz"/>
        <w:numPr>
          <w:ilvl w:val="0"/>
          <w:numId w:val="22"/>
        </w:numPr>
      </w:pPr>
      <w:r>
        <w:t xml:space="preserve">Videostream: Interessierte Personen </w:t>
      </w:r>
      <w:r w:rsidR="00DF63F5">
        <w:t>können</w:t>
      </w:r>
      <w:r>
        <w:t xml:space="preserve"> sich für dies anmelden. Man </w:t>
      </w:r>
      <w:r w:rsidR="00DF63F5">
        <w:t>kann</w:t>
      </w:r>
      <w:r>
        <w:t xml:space="preserve"> Beispiele zeigen und die API erklären. Zusätzlich </w:t>
      </w:r>
      <w:r w:rsidR="00DF63F5">
        <w:t>können</w:t>
      </w:r>
      <w:r>
        <w:t xml:space="preserve"> die Personen weitere Fragen stellen, welche im Stream beantwortet werden </w:t>
      </w:r>
      <w:r w:rsidR="00DF63F5">
        <w:t>können</w:t>
      </w:r>
      <w:r>
        <w:t>.</w:t>
      </w:r>
    </w:p>
    <w:p w14:paraId="797E3113" w14:textId="77777777" w:rsidR="00827F13" w:rsidRDefault="00827F13" w:rsidP="00827F13"/>
    <w:p w14:paraId="792D9505" w14:textId="77777777" w:rsidR="00827F13" w:rsidRDefault="00827F13" w:rsidP="00827F13">
      <w:r>
        <w:t xml:space="preserve">Die Ausbildung sollte </w:t>
      </w:r>
      <w:del w:id="24" w:author="Georg Ninck" w:date="2017-12-18T13:19:00Z">
        <w:r w:rsidDel="00CE6CE9">
          <w:delText>f</w:delText>
        </w:r>
      </w:del>
      <w:ins w:id="25" w:author="Georg Ninck" w:date="2017-12-18T13:19:00Z">
        <w:r w:rsidR="00CE6CE9">
          <w:t>F</w:t>
        </w:r>
      </w:ins>
      <w:r>
        <w:t>olgendes beinhalten:</w:t>
      </w:r>
    </w:p>
    <w:p w14:paraId="64BAC90A" w14:textId="77777777" w:rsidR="00827F13" w:rsidRDefault="00827F13" w:rsidP="00827F13">
      <w:pPr>
        <w:pStyle w:val="Listenabsatz"/>
        <w:numPr>
          <w:ilvl w:val="0"/>
          <w:numId w:val="23"/>
        </w:numPr>
      </w:pPr>
      <w:r>
        <w:t>Erklärung wie man die API auf einem Server installiert und initialisiert</w:t>
      </w:r>
    </w:p>
    <w:p w14:paraId="6CBF77F2" w14:textId="77777777" w:rsidR="00827F13" w:rsidRDefault="00827F13" w:rsidP="00827F13">
      <w:pPr>
        <w:pStyle w:val="Listenabsatz"/>
        <w:numPr>
          <w:ilvl w:val="0"/>
          <w:numId w:val="23"/>
        </w:numPr>
      </w:pPr>
      <w:r>
        <w:t>Mit was die API programmiert wurde und welche Architektur sie besitzt</w:t>
      </w:r>
    </w:p>
    <w:p w14:paraId="08696DA9" w14:textId="77777777" w:rsidR="00827F13" w:rsidRDefault="00827F13" w:rsidP="00827F13">
      <w:pPr>
        <w:pStyle w:val="Listenabsatz"/>
        <w:numPr>
          <w:ilvl w:val="0"/>
          <w:numId w:val="23"/>
        </w:numPr>
      </w:pPr>
      <w:r>
        <w:t xml:space="preserve">Wie die Datenbank initialisiert wird und </w:t>
      </w:r>
      <w:del w:id="26" w:author="Georg Ninck" w:date="2017-12-18T13:19:00Z">
        <w:r w:rsidDel="00CE6CE9">
          <w:delText xml:space="preserve">dessen </w:delText>
        </w:r>
      </w:del>
      <w:ins w:id="27" w:author="Georg Ninck" w:date="2017-12-18T13:19:00Z">
        <w:r w:rsidR="00CE6CE9">
          <w:t>ihre</w:t>
        </w:r>
        <w:r w:rsidR="00CE6CE9">
          <w:t xml:space="preserve"> </w:t>
        </w:r>
      </w:ins>
      <w:r>
        <w:t>Struktur</w:t>
      </w:r>
    </w:p>
    <w:p w14:paraId="4FA0B1DA" w14:textId="77777777" w:rsidR="00827F13" w:rsidRDefault="00827F13" w:rsidP="00827F13">
      <w:pPr>
        <w:pStyle w:val="Listenabsatz"/>
        <w:numPr>
          <w:ilvl w:val="0"/>
          <w:numId w:val="23"/>
        </w:numPr>
      </w:pPr>
      <w:r>
        <w:t>Wie man einen Request an die API senden kann</w:t>
      </w:r>
    </w:p>
    <w:p w14:paraId="62D3E0A5" w14:textId="77777777" w:rsidR="00827F13" w:rsidRPr="00167F46" w:rsidRDefault="00827F13" w:rsidP="00827F13">
      <w:pPr>
        <w:pStyle w:val="Listenabsatz"/>
        <w:numPr>
          <w:ilvl w:val="0"/>
          <w:numId w:val="23"/>
        </w:numPr>
      </w:pPr>
      <w:r>
        <w:t xml:space="preserve">Wie </w:t>
      </w:r>
      <w:del w:id="28" w:author="Georg Ninck" w:date="2017-12-18T13:20:00Z">
        <w:r w:rsidDel="00CE6CE9">
          <w:delText xml:space="preserve">die </w:delText>
        </w:r>
      </w:del>
      <w:ins w:id="29" w:author="Georg Ninck" w:date="2017-12-18T13:20:00Z">
        <w:r w:rsidR="00CE6CE9">
          <w:t>der</w:t>
        </w:r>
        <w:r w:rsidR="00CE6CE9">
          <w:t xml:space="preserve"> </w:t>
        </w:r>
      </w:ins>
      <w:r>
        <w:t>Re</w:t>
      </w:r>
      <w:del w:id="30" w:author="Georg Ninck" w:date="2017-12-18T13:19:00Z">
        <w:r w:rsidDel="00CE6CE9">
          <w:delText>u</w:delText>
        </w:r>
      </w:del>
      <w:ins w:id="31" w:author="Georg Ninck" w:date="2017-12-18T13:19:00Z">
        <w:r w:rsidR="00CE6CE9">
          <w:t>q</w:t>
        </w:r>
      </w:ins>
      <w:r>
        <w:t>est verarbeitet wird</w:t>
      </w:r>
    </w:p>
    <w:p w14:paraId="755DFBB8" w14:textId="77777777" w:rsidR="006D004F" w:rsidRDefault="006D004F" w:rsidP="006D004F">
      <w:pPr>
        <w:pStyle w:val="Textkrper"/>
      </w:pPr>
    </w:p>
    <w:p w14:paraId="318EC39F" w14:textId="77777777" w:rsidR="006D004F" w:rsidRPr="007B1BE2" w:rsidRDefault="006D004F" w:rsidP="006D004F">
      <w:pPr>
        <w:pStyle w:val="berschrift1"/>
        <w:tabs>
          <w:tab w:val="clear" w:pos="850"/>
          <w:tab w:val="clear" w:pos="1134"/>
          <w:tab w:val="left" w:pos="432"/>
        </w:tabs>
        <w:suppressAutoHyphens/>
        <w:spacing w:before="0" w:after="283" w:line="240" w:lineRule="auto"/>
        <w:ind w:left="432" w:hanging="432"/>
      </w:pPr>
      <w:bookmarkStart w:id="32" w:name="_Toc323297267"/>
      <w:bookmarkStart w:id="33" w:name="_Toc451691286"/>
      <w:r w:rsidRPr="007B1BE2">
        <w:t>Akzeptanztest</w:t>
      </w:r>
      <w:bookmarkEnd w:id="32"/>
      <w:bookmarkEnd w:id="33"/>
      <w:r w:rsidRPr="007B1BE2">
        <w:t xml:space="preserve"> </w:t>
      </w:r>
    </w:p>
    <w:p w14:paraId="4CF37551" w14:textId="77777777" w:rsidR="006D004F" w:rsidRDefault="006D004F" w:rsidP="006D004F">
      <w:pPr>
        <w:pStyle w:val="berschrift2"/>
        <w:tabs>
          <w:tab w:val="clear" w:pos="850"/>
          <w:tab w:val="clear" w:pos="1134"/>
          <w:tab w:val="num" w:pos="576"/>
        </w:tabs>
        <w:suppressAutoHyphens/>
        <w:spacing w:before="0" w:after="0" w:line="240" w:lineRule="auto"/>
        <w:ind w:left="576" w:hanging="576"/>
      </w:pPr>
      <w:bookmarkStart w:id="34" w:name="_Toc288232316"/>
      <w:bookmarkStart w:id="35" w:name="_Toc323297268"/>
      <w:bookmarkStart w:id="36" w:name="_Toc451691287"/>
      <w:r>
        <w:t>Testprotokoll</w:t>
      </w:r>
      <w:bookmarkEnd w:id="34"/>
      <w:bookmarkEnd w:id="35"/>
      <w:bookmarkEnd w:id="36"/>
    </w:p>
    <w:p w14:paraId="32E87400" w14:textId="77777777" w:rsidR="00D46C60" w:rsidRDefault="00A24C8D" w:rsidP="006D004F">
      <w:r>
        <w:t xml:space="preserve">Der Akzeptanztest wird von den Entwicklern selbst durchgeführt. Somit kann die Qualität erhöht werden, da es möglich ist den Fehler direkt nach der Entdeckung zu beheben. </w:t>
      </w:r>
      <w:r w:rsidR="00AD38A1">
        <w:t>Sämtliche definierte Testfälle sind erfüllt. Somit steht unser Produkt zur Abnahme bereit.</w:t>
      </w:r>
      <w:r w:rsidR="005F44E1">
        <w:t xml:space="preserve"> </w:t>
      </w:r>
      <w:r w:rsidR="00813A06">
        <w:t>Wir möchten an dieser Stelle auf den Realisierungsbericht verweisen (Kapitel 5, «Testprotokoll»)</w:t>
      </w:r>
    </w:p>
    <w:p w14:paraId="1AB6FA18" w14:textId="77777777" w:rsidR="00D77282" w:rsidRDefault="00D77282">
      <w:pPr>
        <w:spacing w:line="240" w:lineRule="auto"/>
      </w:pPr>
      <w:r>
        <w:br w:type="page"/>
      </w:r>
    </w:p>
    <w:p w14:paraId="78A5393E" w14:textId="77777777" w:rsidR="006D004F" w:rsidRPr="00F1289E" w:rsidRDefault="006D004F" w:rsidP="00C469A2">
      <w:pPr>
        <w:pStyle w:val="berschrift2"/>
        <w:tabs>
          <w:tab w:val="clear" w:pos="850"/>
          <w:tab w:val="clear" w:pos="1134"/>
          <w:tab w:val="num" w:pos="576"/>
        </w:tabs>
        <w:suppressAutoHyphens/>
        <w:spacing w:before="0" w:after="0" w:line="240" w:lineRule="auto"/>
        <w:ind w:left="576" w:hanging="576"/>
      </w:pPr>
      <w:bookmarkStart w:id="37" w:name="_Toc323297269"/>
      <w:bookmarkStart w:id="38" w:name="_Toc451691288"/>
      <w:r>
        <w:lastRenderedPageBreak/>
        <w:t>Abnahme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6500"/>
      </w:tblGrid>
      <w:tr w:rsidR="006D004F" w:rsidRPr="00F1289E" w14:paraId="64A1118F" w14:textId="77777777" w:rsidTr="0092450F">
        <w:tc>
          <w:tcPr>
            <w:tcW w:w="2616" w:type="dxa"/>
            <w:shd w:val="clear" w:color="auto" w:fill="BFBFBF"/>
          </w:tcPr>
          <w:p w14:paraId="7591E725" w14:textId="77777777" w:rsidR="006D004F" w:rsidRPr="00F1289E" w:rsidRDefault="006D004F" w:rsidP="004F1874">
            <w:pPr>
              <w:rPr>
                <w:rFonts w:cs="Arial"/>
                <w:b/>
              </w:rPr>
            </w:pPr>
            <w:r w:rsidRPr="00F1289E">
              <w:rPr>
                <w:rFonts w:cs="Arial"/>
                <w:b/>
              </w:rPr>
              <w:t>Testdatum</w:t>
            </w:r>
          </w:p>
        </w:tc>
        <w:tc>
          <w:tcPr>
            <w:tcW w:w="6671" w:type="dxa"/>
            <w:shd w:val="clear" w:color="auto" w:fill="auto"/>
          </w:tcPr>
          <w:p w14:paraId="795D7EBC" w14:textId="77777777" w:rsidR="006D004F" w:rsidRPr="00C469A2" w:rsidRDefault="007461B3" w:rsidP="004F1874">
            <w:pPr>
              <w:rPr>
                <w:rFonts w:cs="Arial"/>
                <w:color w:val="000000" w:themeColor="text1"/>
              </w:rPr>
            </w:pPr>
            <w:r w:rsidRPr="00C469A2">
              <w:rPr>
                <w:rFonts w:cs="Arial"/>
                <w:color w:val="000000" w:themeColor="text1"/>
              </w:rPr>
              <w:t>13.12.2017</w:t>
            </w:r>
          </w:p>
          <w:p w14:paraId="12D3DBB9" w14:textId="77777777" w:rsidR="006D004F" w:rsidRPr="00C469A2" w:rsidRDefault="006D004F" w:rsidP="004F1874">
            <w:pPr>
              <w:rPr>
                <w:rFonts w:cs="Arial"/>
                <w:color w:val="000000" w:themeColor="text1"/>
              </w:rPr>
            </w:pPr>
          </w:p>
        </w:tc>
      </w:tr>
      <w:tr w:rsidR="006D004F" w:rsidRPr="00F1289E" w14:paraId="51DAD951" w14:textId="77777777" w:rsidTr="0092450F">
        <w:tc>
          <w:tcPr>
            <w:tcW w:w="2616" w:type="dxa"/>
            <w:shd w:val="clear" w:color="auto" w:fill="BFBFBF"/>
          </w:tcPr>
          <w:p w14:paraId="122B947C" w14:textId="77777777" w:rsidR="006D004F" w:rsidRPr="00F1289E" w:rsidRDefault="006D004F" w:rsidP="004F1874">
            <w:pPr>
              <w:rPr>
                <w:rFonts w:cs="Arial"/>
                <w:b/>
              </w:rPr>
            </w:pPr>
            <w:r w:rsidRPr="00F1289E">
              <w:rPr>
                <w:rFonts w:cs="Arial"/>
                <w:b/>
              </w:rPr>
              <w:t>Tester</w:t>
            </w:r>
          </w:p>
        </w:tc>
        <w:tc>
          <w:tcPr>
            <w:tcW w:w="6671" w:type="dxa"/>
            <w:shd w:val="clear" w:color="auto" w:fill="auto"/>
          </w:tcPr>
          <w:p w14:paraId="2CEC245A" w14:textId="77777777" w:rsidR="006D004F" w:rsidRPr="00C469A2" w:rsidRDefault="007461B3" w:rsidP="004F1874">
            <w:pPr>
              <w:rPr>
                <w:rFonts w:cs="Arial"/>
                <w:color w:val="000000" w:themeColor="text1"/>
              </w:rPr>
            </w:pPr>
            <w:r w:rsidRPr="00C469A2">
              <w:rPr>
                <w:rFonts w:cs="Arial"/>
                <w:color w:val="000000" w:themeColor="text1"/>
              </w:rPr>
              <w:t>Joel Häberli</w:t>
            </w:r>
          </w:p>
          <w:p w14:paraId="7A3B5939" w14:textId="77777777" w:rsidR="006D004F" w:rsidRPr="00C469A2" w:rsidRDefault="006D004F" w:rsidP="004F1874">
            <w:pPr>
              <w:rPr>
                <w:rFonts w:cs="Arial"/>
                <w:color w:val="000000" w:themeColor="text1"/>
              </w:rPr>
            </w:pPr>
          </w:p>
        </w:tc>
      </w:tr>
      <w:tr w:rsidR="006D004F" w:rsidRPr="00F1289E" w14:paraId="5E443350" w14:textId="77777777" w:rsidTr="0092450F">
        <w:tc>
          <w:tcPr>
            <w:tcW w:w="2616" w:type="dxa"/>
            <w:shd w:val="clear" w:color="auto" w:fill="BFBFBF"/>
          </w:tcPr>
          <w:p w14:paraId="53CFCAC5" w14:textId="77777777" w:rsidR="006D004F" w:rsidRPr="00F1289E" w:rsidRDefault="006D004F" w:rsidP="004F1874">
            <w:pPr>
              <w:rPr>
                <w:rFonts w:cs="Arial"/>
                <w:b/>
              </w:rPr>
            </w:pPr>
            <w:r w:rsidRPr="00F1289E">
              <w:rPr>
                <w:rFonts w:cs="Arial"/>
                <w:b/>
              </w:rPr>
              <w:t>Gesamttestresultat</w:t>
            </w:r>
          </w:p>
        </w:tc>
        <w:tc>
          <w:tcPr>
            <w:tcW w:w="6671" w:type="dxa"/>
            <w:shd w:val="clear" w:color="auto" w:fill="auto"/>
          </w:tcPr>
          <w:p w14:paraId="65A2D94E" w14:textId="77777777" w:rsidR="006D004F" w:rsidRPr="00F1289E" w:rsidRDefault="00AB1C14" w:rsidP="004F1874">
            <w:pPr>
              <w:rPr>
                <w:rFonts w:cs="Arial"/>
              </w:rPr>
            </w:pPr>
            <w:r w:rsidRPr="00F1289E">
              <w:rPr>
                <w:rFonts w:cs="Arial"/>
              </w:rPr>
              <w:sym w:font="Wingdings" w:char="F0A8"/>
            </w:r>
            <w:r w:rsidR="006D004F" w:rsidRPr="00F1289E">
              <w:rPr>
                <w:rFonts w:cs="Arial"/>
              </w:rPr>
              <w:t xml:space="preserve"> Abgenommen</w:t>
            </w:r>
          </w:p>
          <w:p w14:paraId="33777B33" w14:textId="77777777" w:rsidR="006D004F" w:rsidRPr="00F1289E" w:rsidRDefault="007461B3" w:rsidP="004F1874">
            <w:pPr>
              <w:rPr>
                <w:rFonts w:cs="Arial"/>
              </w:rPr>
            </w:pPr>
            <w:r>
              <w:rPr>
                <w:rFonts w:cs="Arial"/>
              </w:rPr>
              <w:sym w:font="Wingdings" w:char="F0FC"/>
            </w:r>
            <w:r w:rsidR="006D004F" w:rsidRPr="00F1289E">
              <w:rPr>
                <w:rFonts w:cs="Arial"/>
              </w:rPr>
              <w:t xml:space="preserve"> Abgenommen mit Nacharbeiten</w:t>
            </w:r>
          </w:p>
          <w:p w14:paraId="09BE22A8" w14:textId="77777777" w:rsidR="006D004F" w:rsidRPr="00F1289E" w:rsidRDefault="006D004F" w:rsidP="004F1874">
            <w:pPr>
              <w:rPr>
                <w:rFonts w:cs="Arial"/>
              </w:rPr>
            </w:pPr>
            <w:r w:rsidRPr="00F1289E">
              <w:rPr>
                <w:rFonts w:cs="Arial"/>
              </w:rPr>
              <w:sym w:font="Wingdings" w:char="F0A8"/>
            </w:r>
            <w:r w:rsidRPr="00F1289E">
              <w:rPr>
                <w:rFonts w:cs="Arial"/>
              </w:rPr>
              <w:t xml:space="preserve"> Nicht abgenommen</w:t>
            </w:r>
          </w:p>
        </w:tc>
      </w:tr>
      <w:tr w:rsidR="006D004F" w:rsidRPr="00F1289E" w14:paraId="0FBFDCC0" w14:textId="77777777" w:rsidTr="001B4223">
        <w:trPr>
          <w:trHeight w:val="587"/>
        </w:trPr>
        <w:tc>
          <w:tcPr>
            <w:tcW w:w="2616" w:type="dxa"/>
            <w:shd w:val="clear" w:color="auto" w:fill="BFBFBF"/>
          </w:tcPr>
          <w:p w14:paraId="79716B4F" w14:textId="77777777" w:rsidR="006D004F" w:rsidRDefault="0092450F" w:rsidP="004F1874">
            <w:pPr>
              <w:rPr>
                <w:rFonts w:cs="Arial"/>
                <w:b/>
              </w:rPr>
            </w:pPr>
            <w:r>
              <w:rPr>
                <w:rFonts w:cs="Arial"/>
                <w:b/>
              </w:rPr>
              <w:t>Nacharbeiten</w:t>
            </w:r>
          </w:p>
        </w:tc>
        <w:tc>
          <w:tcPr>
            <w:tcW w:w="6671" w:type="dxa"/>
            <w:shd w:val="clear" w:color="auto" w:fill="auto"/>
          </w:tcPr>
          <w:p w14:paraId="0F2EC172" w14:textId="77777777" w:rsidR="006D004F" w:rsidRDefault="0092450F" w:rsidP="004F1874">
            <w:pPr>
              <w:rPr>
                <w:rFonts w:cs="Arial"/>
              </w:rPr>
            </w:pPr>
            <w:r>
              <w:rPr>
                <w:rFonts w:cs="Arial"/>
              </w:rPr>
              <w:t xml:space="preserve">Attachment </w:t>
            </w:r>
            <w:r w:rsidR="00C332AD">
              <w:rPr>
                <w:rFonts w:cs="Arial"/>
              </w:rPr>
              <w:t>umsetzen</w:t>
            </w:r>
            <w:r>
              <w:rPr>
                <w:rFonts w:cs="Arial"/>
              </w:rPr>
              <w:t>. Spätestens 31. März 2017</w:t>
            </w:r>
          </w:p>
        </w:tc>
      </w:tr>
      <w:tr w:rsidR="006D004F" w:rsidRPr="00F1289E" w14:paraId="175716D3" w14:textId="77777777" w:rsidTr="0092450F">
        <w:tc>
          <w:tcPr>
            <w:tcW w:w="2616" w:type="dxa"/>
            <w:shd w:val="clear" w:color="auto" w:fill="BFBFBF"/>
          </w:tcPr>
          <w:p w14:paraId="4E847D47" w14:textId="77777777" w:rsidR="006D004F" w:rsidRPr="00F1289E" w:rsidRDefault="006D004F" w:rsidP="004F1874">
            <w:pPr>
              <w:rPr>
                <w:rFonts w:cs="Arial"/>
                <w:b/>
              </w:rPr>
            </w:pPr>
            <w:r w:rsidRPr="00F1289E">
              <w:rPr>
                <w:rFonts w:cs="Arial"/>
                <w:b/>
              </w:rPr>
              <w:t>Unterschrift Lieferant</w:t>
            </w:r>
          </w:p>
        </w:tc>
        <w:tc>
          <w:tcPr>
            <w:tcW w:w="6671" w:type="dxa"/>
            <w:shd w:val="clear" w:color="auto" w:fill="auto"/>
          </w:tcPr>
          <w:p w14:paraId="4BC6EA3A" w14:textId="77777777" w:rsidR="006D004F" w:rsidRPr="00F1289E" w:rsidRDefault="00C469A2" w:rsidP="004F1874">
            <w:pPr>
              <w:rPr>
                <w:rFonts w:cs="Arial"/>
              </w:rPr>
            </w:pPr>
            <w:r>
              <w:rPr>
                <w:rFonts w:cs="Arial"/>
              </w:rPr>
              <w:t>Joel Häberli</w:t>
            </w:r>
          </w:p>
          <w:p w14:paraId="2914A051" w14:textId="77777777" w:rsidR="006D004F" w:rsidRPr="00F1289E" w:rsidRDefault="006D004F" w:rsidP="004F1874">
            <w:pPr>
              <w:rPr>
                <w:rFonts w:cs="Arial"/>
              </w:rPr>
            </w:pPr>
          </w:p>
        </w:tc>
      </w:tr>
      <w:tr w:rsidR="006D004F" w:rsidRPr="00F1289E" w14:paraId="2BB14C7C" w14:textId="77777777" w:rsidTr="0092450F">
        <w:tc>
          <w:tcPr>
            <w:tcW w:w="2616" w:type="dxa"/>
            <w:shd w:val="clear" w:color="auto" w:fill="BFBFBF"/>
          </w:tcPr>
          <w:p w14:paraId="03135680" w14:textId="77777777" w:rsidR="006D004F" w:rsidRPr="00F1289E" w:rsidRDefault="006D004F" w:rsidP="004F1874">
            <w:pPr>
              <w:rPr>
                <w:rFonts w:cs="Arial"/>
                <w:b/>
              </w:rPr>
            </w:pPr>
            <w:r w:rsidRPr="00F1289E">
              <w:rPr>
                <w:rFonts w:cs="Arial"/>
                <w:b/>
              </w:rPr>
              <w:t>Unterschrift Kunde</w:t>
            </w:r>
          </w:p>
        </w:tc>
        <w:tc>
          <w:tcPr>
            <w:tcW w:w="6671" w:type="dxa"/>
            <w:shd w:val="clear" w:color="auto" w:fill="auto"/>
          </w:tcPr>
          <w:p w14:paraId="17EA28AC" w14:textId="77777777" w:rsidR="006D004F" w:rsidRPr="00F1289E" w:rsidRDefault="006D004F" w:rsidP="004F1874">
            <w:pPr>
              <w:rPr>
                <w:rFonts w:cs="Arial"/>
              </w:rPr>
            </w:pPr>
          </w:p>
          <w:p w14:paraId="0D26FC7F" w14:textId="77777777" w:rsidR="006D004F" w:rsidRPr="00F1289E" w:rsidRDefault="006D004F" w:rsidP="004F1874">
            <w:pPr>
              <w:rPr>
                <w:rFonts w:cs="Arial"/>
              </w:rPr>
            </w:pPr>
          </w:p>
        </w:tc>
      </w:tr>
    </w:tbl>
    <w:p w14:paraId="4BCFFB4D" w14:textId="77777777" w:rsidR="006D004F" w:rsidRDefault="006D004F" w:rsidP="006D004F">
      <w:pPr>
        <w:rPr>
          <w:rFonts w:cs="Arial"/>
        </w:rPr>
      </w:pPr>
    </w:p>
    <w:p w14:paraId="04E8930A" w14:textId="77777777" w:rsidR="006D004F" w:rsidRDefault="006D004F" w:rsidP="006D004F"/>
    <w:p w14:paraId="695DA6D8" w14:textId="77777777" w:rsidR="00D1787A" w:rsidRDefault="00D1787A" w:rsidP="006D004F"/>
    <w:p w14:paraId="48D69FDC" w14:textId="77777777" w:rsidR="00D1787A" w:rsidRPr="00331891" w:rsidRDefault="00D1787A" w:rsidP="00BC5AA7">
      <w:pPr>
        <w:pStyle w:val="berschrift1"/>
        <w:numPr>
          <w:ilvl w:val="0"/>
          <w:numId w:val="11"/>
        </w:numPr>
        <w:tabs>
          <w:tab w:val="clear" w:pos="850"/>
          <w:tab w:val="clear" w:pos="1134"/>
          <w:tab w:val="left" w:pos="432"/>
        </w:tabs>
        <w:suppressAutoHyphens/>
        <w:spacing w:before="0" w:after="283" w:line="240" w:lineRule="auto"/>
        <w:ind w:left="432" w:hanging="432"/>
      </w:pPr>
      <w:bookmarkStart w:id="39" w:name="_Toc377969503"/>
      <w:bookmarkStart w:id="40" w:name="_Toc377969951"/>
      <w:bookmarkStart w:id="41" w:name="_Toc451691289"/>
      <w:commentRangeStart w:id="42"/>
      <w:r w:rsidRPr="00331891">
        <w:t xml:space="preserve">Zusammenfassung </w:t>
      </w:r>
      <w:commentRangeEnd w:id="42"/>
      <w:r w:rsidR="00CE6CE9">
        <w:rPr>
          <w:rStyle w:val="Kommentarzeichen"/>
          <w:rFonts w:cs="Times New Roman"/>
          <w:b w:val="0"/>
          <w:bCs w:val="0"/>
          <w:kern w:val="0"/>
        </w:rPr>
        <w:commentReference w:id="42"/>
      </w:r>
      <w:r>
        <w:t xml:space="preserve">der </w:t>
      </w:r>
      <w:r w:rsidRPr="00331891">
        <w:t>Projekt</w:t>
      </w:r>
      <w:r>
        <w:t>planung</w:t>
      </w:r>
      <w:bookmarkEnd w:id="39"/>
      <w:bookmarkEnd w:id="40"/>
      <w:bookmarkEnd w:id="41"/>
      <w:r w:rsidR="00281C26">
        <w:t xml:space="preserve"> </w:t>
      </w:r>
    </w:p>
    <w:p w14:paraId="6CBF8A45" w14:textId="77777777" w:rsidR="00D1787A" w:rsidRPr="00F1289E" w:rsidRDefault="00C06F24" w:rsidP="006D004F">
      <w:r>
        <w:rPr>
          <w:rFonts w:ascii="Tahoma" w:hAnsi="Tahoma" w:cs="Tahoma"/>
          <w:color w:val="000000"/>
          <w:sz w:val="20"/>
          <w:shd w:val="clear" w:color="auto" w:fill="FFFFFF"/>
        </w:rPr>
        <w:t>Für detaillierte Informationen beachten Sie bitte den Projektplan Version 4.0</w:t>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 xml:space="preserve">Unsere Terminplanung war gar nicht so weit daneben. Wir mussten lediglich einmal das Projekt um eine Woche schieben. Wir betrachten das als Erfolg, da sich das Projekt über fast ein Semester erstreckte. Die Phase, welche wir verlängerten, war die Konzeptphase (Änderungsantrag 1). Es war aber sicher eine gute Investition, da wir dadurch eine genauere Planung machen konnten. Später fehlte uns diese Woche dann in der Realisierungsphase. Wir mussten also parallel an der Realisierung und der Einführung arbeiten (Änderungsantrag 2). Durch das wurde es möglich, dass wir rechtzeitig mit beidem fertig wurden. Der einzige Abstrich den wir machen mussten waren die Attachments, welche wir nicht umsetzten (Änderungsantrag 3). Man kann also sagen, dass ein Änderungsantrag die ganze Planung durcheinandergebracht hat und somit auch das Projekt gefährdete. Wir konnten das </w:t>
      </w:r>
      <w:del w:id="43" w:author="Georg Ninck" w:date="2017-12-18T13:20:00Z">
        <w:r w:rsidDel="00CE6CE9">
          <w:rPr>
            <w:rFonts w:ascii="Tahoma" w:hAnsi="Tahoma" w:cs="Tahoma"/>
            <w:color w:val="000000"/>
            <w:sz w:val="20"/>
            <w:shd w:val="clear" w:color="auto" w:fill="FFFFFF"/>
          </w:rPr>
          <w:delText>s</w:delText>
        </w:r>
      </w:del>
      <w:ins w:id="44" w:author="Georg Ninck" w:date="2017-12-18T13:20:00Z">
        <w:r w:rsidR="00CE6CE9">
          <w:rPr>
            <w:rFonts w:ascii="Tahoma" w:hAnsi="Tahoma" w:cs="Tahoma"/>
            <w:color w:val="000000"/>
            <w:sz w:val="20"/>
            <w:shd w:val="clear" w:color="auto" w:fill="FFFFFF"/>
          </w:rPr>
          <w:t>S</w:t>
        </w:r>
      </w:ins>
      <w:r>
        <w:rPr>
          <w:rFonts w:ascii="Tahoma" w:hAnsi="Tahoma" w:cs="Tahoma"/>
          <w:color w:val="000000"/>
          <w:sz w:val="20"/>
          <w:shd w:val="clear" w:color="auto" w:fill="FFFFFF"/>
        </w:rPr>
        <w:t>chlimmste verhindern, indem wir uns sehr gut organisierten.</w:t>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Erreichte Ergebnisse und Termine:</w:t>
      </w:r>
      <w:r>
        <w:rPr>
          <w:rFonts w:ascii="Tahoma" w:hAnsi="Tahoma" w:cs="Tahoma"/>
          <w:color w:val="000000"/>
          <w:sz w:val="20"/>
        </w:rPr>
        <w:br/>
      </w:r>
      <w:r>
        <w:rPr>
          <w:rFonts w:ascii="Tahoma" w:hAnsi="Tahoma" w:cs="Tahoma"/>
          <w:color w:val="000000"/>
          <w:sz w:val="20"/>
          <w:shd w:val="clear" w:color="auto" w:fill="FFFFFF"/>
        </w:rPr>
        <w:t>• Phase Initialisierung</w:t>
      </w:r>
      <w:r>
        <w:rPr>
          <w:rFonts w:ascii="Tahoma" w:hAnsi="Tahoma" w:cs="Tahoma"/>
          <w:color w:val="000000"/>
          <w:sz w:val="20"/>
        </w:rPr>
        <w:br/>
      </w:r>
      <w:r>
        <w:rPr>
          <w:rFonts w:ascii="Tahoma" w:hAnsi="Tahoma" w:cs="Tahoma"/>
          <w:color w:val="000000"/>
          <w:sz w:val="20"/>
          <w:shd w:val="clear" w:color="auto" w:fill="FFFFFF"/>
        </w:rPr>
        <w:t>• Phase Konzept (Mit Verlängerung, Änderungsantrag 1)</w:t>
      </w:r>
      <w:r>
        <w:rPr>
          <w:rFonts w:ascii="Tahoma" w:hAnsi="Tahoma" w:cs="Tahoma"/>
          <w:color w:val="000000"/>
          <w:sz w:val="20"/>
        </w:rPr>
        <w:br/>
      </w:r>
      <w:r>
        <w:rPr>
          <w:rFonts w:ascii="Tahoma" w:hAnsi="Tahoma" w:cs="Tahoma"/>
          <w:color w:val="000000"/>
          <w:sz w:val="20"/>
          <w:shd w:val="clear" w:color="auto" w:fill="FFFFFF"/>
        </w:rPr>
        <w:t>• Phase Realisierung (Mit Verlängerung und Kürzungen im Umfang, Änderungsantrag 2 und Änderungsantrag 3)</w:t>
      </w:r>
      <w:r>
        <w:rPr>
          <w:rFonts w:ascii="Tahoma" w:hAnsi="Tahoma" w:cs="Tahoma"/>
          <w:color w:val="000000"/>
          <w:sz w:val="20"/>
        </w:rPr>
        <w:br/>
      </w:r>
      <w:r>
        <w:rPr>
          <w:rFonts w:ascii="Tahoma" w:hAnsi="Tahoma" w:cs="Tahoma"/>
          <w:color w:val="000000"/>
          <w:sz w:val="20"/>
          <w:shd w:val="clear" w:color="auto" w:fill="FFFFFF"/>
        </w:rPr>
        <w:t>• Phase Einführung</w:t>
      </w:r>
      <w:r>
        <w:rPr>
          <w:rFonts w:ascii="Tahoma" w:hAnsi="Tahoma" w:cs="Tahoma"/>
          <w:color w:val="000000"/>
          <w:sz w:val="20"/>
        </w:rPr>
        <w:br/>
      </w:r>
      <w:r>
        <w:rPr>
          <w:rFonts w:ascii="Tahoma" w:hAnsi="Tahoma" w:cs="Tahoma"/>
          <w:color w:val="000000"/>
          <w:sz w:val="20"/>
        </w:rPr>
        <w:br/>
      </w:r>
      <w:r>
        <w:rPr>
          <w:rFonts w:ascii="Tahoma" w:hAnsi="Tahoma" w:cs="Tahoma"/>
          <w:color w:val="000000"/>
          <w:sz w:val="20"/>
        </w:rPr>
        <w:br/>
      </w:r>
      <w:r>
        <w:rPr>
          <w:rFonts w:ascii="Tahoma" w:hAnsi="Tahoma" w:cs="Tahoma"/>
          <w:color w:val="000000"/>
          <w:sz w:val="20"/>
          <w:shd w:val="clear" w:color="auto" w:fill="FFFFFF"/>
        </w:rPr>
        <w:t>Das Risiko, welches wir als das gefährlichste eingestuft haben, ist auch eingetreten. Wir haben den Aufwand unterschätzt. Dieses Risiko hat die Risikozahl 9 (siehe Projektplan, V4.0). Wir waren uns diese</w:t>
      </w:r>
      <w:ins w:id="45" w:author="Georg Ninck" w:date="2017-12-18T13:21:00Z">
        <w:r w:rsidR="00CE6CE9">
          <w:rPr>
            <w:rFonts w:ascii="Tahoma" w:hAnsi="Tahoma" w:cs="Tahoma"/>
            <w:color w:val="000000"/>
            <w:sz w:val="20"/>
            <w:shd w:val="clear" w:color="auto" w:fill="FFFFFF"/>
          </w:rPr>
          <w:t>s</w:t>
        </w:r>
      </w:ins>
      <w:del w:id="46" w:author="Georg Ninck" w:date="2017-12-18T13:21:00Z">
        <w:r w:rsidDel="00CE6CE9">
          <w:rPr>
            <w:rFonts w:ascii="Tahoma" w:hAnsi="Tahoma" w:cs="Tahoma"/>
            <w:color w:val="000000"/>
            <w:sz w:val="20"/>
            <w:shd w:val="clear" w:color="auto" w:fill="FFFFFF"/>
          </w:rPr>
          <w:delText>m</w:delText>
        </w:r>
      </w:del>
      <w:r>
        <w:rPr>
          <w:rFonts w:ascii="Tahoma" w:hAnsi="Tahoma" w:cs="Tahoma"/>
          <w:color w:val="000000"/>
          <w:sz w:val="20"/>
          <w:shd w:val="clear" w:color="auto" w:fill="FFFFFF"/>
        </w:rPr>
        <w:t xml:space="preserve"> Risiko</w:t>
      </w:r>
      <w:ins w:id="47" w:author="Georg Ninck" w:date="2017-12-18T13:21:00Z">
        <w:r w:rsidR="00CE6CE9">
          <w:rPr>
            <w:rFonts w:ascii="Tahoma" w:hAnsi="Tahoma" w:cs="Tahoma"/>
            <w:color w:val="000000"/>
            <w:sz w:val="20"/>
            <w:shd w:val="clear" w:color="auto" w:fill="FFFFFF"/>
          </w:rPr>
          <w:t>s</w:t>
        </w:r>
      </w:ins>
      <w:r>
        <w:rPr>
          <w:rFonts w:ascii="Tahoma" w:hAnsi="Tahoma" w:cs="Tahoma"/>
          <w:color w:val="000000"/>
          <w:sz w:val="20"/>
          <w:shd w:val="clear" w:color="auto" w:fill="FFFFFF"/>
        </w:rPr>
        <w:t xml:space="preserve"> bewusst, haben es jedoch nicht bei all unseren Schritten beachtet. Wir haben bereits in der Studie Funktionen rausgenommen aber den Aufwand trotzdem unterschätzt. </w:t>
      </w:r>
      <w:r>
        <w:rPr>
          <w:rFonts w:ascii="Tahoma" w:hAnsi="Tahoma" w:cs="Tahoma"/>
          <w:color w:val="000000"/>
          <w:sz w:val="20"/>
        </w:rPr>
        <w:br/>
      </w:r>
      <w:r>
        <w:rPr>
          <w:rFonts w:ascii="Tahoma" w:hAnsi="Tahoma" w:cs="Tahoma"/>
          <w:color w:val="000000"/>
          <w:sz w:val="20"/>
          <w:shd w:val="clear" w:color="auto" w:fill="FFFFFF"/>
        </w:rPr>
        <w:t>Auch Personalausfälle machten uns zu schaffen. Es kam mehrere Male vor, dass Teammitglieder krank waren oder zu spät erschienen.</w:t>
      </w:r>
    </w:p>
    <w:sectPr w:rsidR="00D1787A" w:rsidRPr="00F1289E" w:rsidSect="00EF58A3">
      <w:headerReference w:type="default" r:id="rId10"/>
      <w:footerReference w:type="default" r:id="rId11"/>
      <w:headerReference w:type="first" r:id="rId12"/>
      <w:footerReference w:type="first" r:id="rId13"/>
      <w:pgSz w:w="11906" w:h="16838" w:code="9"/>
      <w:pgMar w:top="1240" w:right="1134" w:bottom="993" w:left="1701" w:header="709" w:footer="66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2-18T13:21:00Z" w:initials="GN">
    <w:p w14:paraId="270F6870" w14:textId="77777777" w:rsidR="00CE6CE9" w:rsidRDefault="00CE6CE9">
      <w:pPr>
        <w:pStyle w:val="Kommentartext"/>
      </w:pPr>
      <w:r>
        <w:rPr>
          <w:rStyle w:val="Kommentarzeichen"/>
        </w:rPr>
        <w:annotationRef/>
      </w:r>
      <w:r>
        <w:t>Sehr gut</w:t>
      </w:r>
      <w:bookmarkStart w:id="1" w:name="_GoBack"/>
      <w:bookmarkEnd w:id="1"/>
    </w:p>
  </w:comment>
  <w:comment w:id="6" w:author="Georg Ninck" w:date="2017-12-18T13:21:00Z" w:initials="GN">
    <w:p w14:paraId="15265EC4" w14:textId="77777777" w:rsidR="00CE6CE9" w:rsidRDefault="00CE6CE9">
      <w:pPr>
        <w:pStyle w:val="Kommentartext"/>
      </w:pPr>
      <w:r>
        <w:rPr>
          <w:rStyle w:val="Kommentarzeichen"/>
        </w:rPr>
        <w:annotationRef/>
      </w:r>
      <w:r>
        <w:t>Sehr gut</w:t>
      </w:r>
    </w:p>
  </w:comment>
  <w:comment w:id="15" w:author="Georg Ninck" w:date="2017-12-18T13:17:00Z" w:initials="GN">
    <w:p w14:paraId="7C0E4304" w14:textId="77777777" w:rsidR="00CE6CE9" w:rsidRDefault="00CE6CE9">
      <w:pPr>
        <w:pStyle w:val="Kommentartext"/>
      </w:pPr>
      <w:r>
        <w:rPr>
          <w:rStyle w:val="Kommentarzeichen"/>
        </w:rPr>
        <w:annotationRef/>
      </w:r>
      <w:r>
        <w:t>Das ist nicht die richtige Begründung. Für eine API könnte sehr wohl eine Anwenderschulung durchgeführt werden.</w:t>
      </w:r>
    </w:p>
  </w:comment>
  <w:comment w:id="42" w:author="Georg Ninck" w:date="2017-12-18T13:21:00Z" w:initials="GN">
    <w:p w14:paraId="4A2DEB09" w14:textId="77777777" w:rsidR="00CE6CE9" w:rsidRDefault="00CE6CE9">
      <w:pPr>
        <w:pStyle w:val="Kommentartext"/>
      </w:pPr>
      <w:r>
        <w:rPr>
          <w:rStyle w:val="Kommentarzeichen"/>
        </w:rPr>
        <w:annotationRef/>
      </w:r>
      <w:r>
        <w:t>Sehr gut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F6870" w15:done="0"/>
  <w15:commentEx w15:paraId="15265EC4" w15:done="0"/>
  <w15:commentEx w15:paraId="7C0E4304" w15:done="0"/>
  <w15:commentEx w15:paraId="4A2DEB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299DC" w14:textId="77777777" w:rsidR="001F1B7D" w:rsidRDefault="001F1B7D">
      <w:r>
        <w:separator/>
      </w:r>
    </w:p>
  </w:endnote>
  <w:endnote w:type="continuationSeparator" w:id="0">
    <w:p w14:paraId="7BA45AB9" w14:textId="77777777" w:rsidR="001F1B7D" w:rsidRDefault="001F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A459DF" w14:paraId="56D3EB40" w14:textId="77777777" w:rsidTr="00AA3D26">
      <w:trPr>
        <w:gridBefore w:val="1"/>
        <w:gridAfter w:val="1"/>
        <w:wBefore w:w="37" w:type="dxa"/>
        <w:wAfter w:w="129" w:type="dxa"/>
        <w:cantSplit/>
      </w:trPr>
      <w:tc>
        <w:tcPr>
          <w:tcW w:w="9611" w:type="dxa"/>
          <w:gridSpan w:val="3"/>
          <w:vAlign w:val="bottom"/>
        </w:tcPr>
        <w:p w14:paraId="1A5C0260" w14:textId="77777777" w:rsidR="00A459DF" w:rsidRDefault="00A459DF" w:rsidP="00AA3D26">
          <w:pPr>
            <w:pStyle w:val="zCDBSeite"/>
            <w:jc w:val="left"/>
          </w:pPr>
        </w:p>
      </w:tc>
    </w:tr>
    <w:tr w:rsidR="00AA3D26" w14:paraId="2FE3A3A5" w14:textId="7777777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1AF4CFF1" w14:textId="77777777" w:rsidR="00AA3D26" w:rsidRPr="00B82C84" w:rsidRDefault="00AA3D26" w:rsidP="00752D3C">
          <w:pPr>
            <w:pStyle w:val="Fuzeile"/>
            <w:rPr>
              <w:sz w:val="20"/>
              <w:szCs w:val="20"/>
            </w:rPr>
          </w:pPr>
        </w:p>
      </w:tc>
      <w:tc>
        <w:tcPr>
          <w:tcW w:w="3259" w:type="dxa"/>
          <w:tcBorders>
            <w:top w:val="single" w:sz="4" w:space="0" w:color="auto"/>
          </w:tcBorders>
          <w:shd w:val="clear" w:color="auto" w:fill="auto"/>
        </w:tcPr>
        <w:p w14:paraId="3CDA1449" w14:textId="77777777" w:rsidR="00AA3D26" w:rsidRPr="00B82C84" w:rsidRDefault="00AA3D26" w:rsidP="00752D3C">
          <w:pPr>
            <w:pStyle w:val="Fuzeile"/>
            <w:jc w:val="center"/>
            <w:rPr>
              <w:sz w:val="20"/>
              <w:szCs w:val="20"/>
            </w:rPr>
          </w:pPr>
          <w:r w:rsidRPr="00B82C84">
            <w:rPr>
              <w:sz w:val="20"/>
              <w:szCs w:val="20"/>
            </w:rPr>
            <w:t xml:space="preserve">Speicherdatum: </w:t>
          </w:r>
          <w:r w:rsidR="00091015" w:rsidRPr="00091015">
            <w:rPr>
              <w:color w:val="000000" w:themeColor="text1"/>
              <w:sz w:val="20"/>
              <w:szCs w:val="20"/>
            </w:rPr>
            <w:t>13.12.2017</w:t>
          </w:r>
        </w:p>
      </w:tc>
      <w:tc>
        <w:tcPr>
          <w:tcW w:w="3259" w:type="dxa"/>
          <w:gridSpan w:val="2"/>
          <w:tcBorders>
            <w:top w:val="single" w:sz="4" w:space="0" w:color="auto"/>
          </w:tcBorders>
          <w:shd w:val="clear" w:color="auto" w:fill="auto"/>
        </w:tcPr>
        <w:p w14:paraId="15491627" w14:textId="77777777" w:rsidR="00AA3D26" w:rsidRPr="00B82C84" w:rsidRDefault="00AA3D26" w:rsidP="00752D3C">
          <w:pPr>
            <w:pStyle w:val="Fuzeile"/>
            <w:jc w:val="right"/>
            <w:rPr>
              <w:sz w:val="20"/>
              <w:szCs w:val="20"/>
            </w:rPr>
          </w:pPr>
          <w:r w:rsidRPr="00B82C84">
            <w:rPr>
              <w:sz w:val="20"/>
              <w:szCs w:val="20"/>
            </w:rPr>
            <w:t xml:space="preserve">Seite </w:t>
          </w:r>
          <w:r w:rsidR="000540AD" w:rsidRPr="00B82C84">
            <w:rPr>
              <w:sz w:val="20"/>
              <w:szCs w:val="20"/>
            </w:rPr>
            <w:fldChar w:fldCharType="begin"/>
          </w:r>
          <w:r w:rsidRPr="00B82C84">
            <w:rPr>
              <w:sz w:val="20"/>
              <w:szCs w:val="20"/>
            </w:rPr>
            <w:instrText xml:space="preserve"> PAGE   \* MERGEFORMAT </w:instrText>
          </w:r>
          <w:r w:rsidR="000540AD" w:rsidRPr="00B82C84">
            <w:rPr>
              <w:sz w:val="20"/>
              <w:szCs w:val="20"/>
            </w:rPr>
            <w:fldChar w:fldCharType="separate"/>
          </w:r>
          <w:r w:rsidR="00CE6CE9">
            <w:rPr>
              <w:sz w:val="20"/>
              <w:szCs w:val="20"/>
            </w:rPr>
            <w:t>4</w:t>
          </w:r>
          <w:r w:rsidR="000540AD" w:rsidRPr="00B82C84">
            <w:rPr>
              <w:sz w:val="20"/>
              <w:szCs w:val="20"/>
            </w:rPr>
            <w:fldChar w:fldCharType="end"/>
          </w:r>
          <w:r w:rsidRPr="00B82C84">
            <w:rPr>
              <w:sz w:val="20"/>
              <w:szCs w:val="20"/>
            </w:rPr>
            <w:t xml:space="preserve"> von </w:t>
          </w:r>
          <w:r w:rsidR="001F1B7D">
            <w:fldChar w:fldCharType="begin"/>
          </w:r>
          <w:r w:rsidR="001F1B7D">
            <w:instrText xml:space="preserve"> NUMPAGES   \* MERGEFORMAT </w:instrText>
          </w:r>
          <w:r w:rsidR="001F1B7D">
            <w:fldChar w:fldCharType="separate"/>
          </w:r>
          <w:r w:rsidR="00CE6CE9" w:rsidRPr="00CE6CE9">
            <w:rPr>
              <w:sz w:val="20"/>
              <w:szCs w:val="20"/>
            </w:rPr>
            <w:t>4</w:t>
          </w:r>
          <w:r w:rsidR="001F1B7D">
            <w:rPr>
              <w:sz w:val="20"/>
              <w:szCs w:val="20"/>
            </w:rPr>
            <w:fldChar w:fldCharType="end"/>
          </w:r>
          <w:r w:rsidRPr="00B82C84">
            <w:rPr>
              <w:sz w:val="20"/>
              <w:szCs w:val="20"/>
            </w:rPr>
            <w:t xml:space="preserve"> </w:t>
          </w:r>
        </w:p>
      </w:tc>
    </w:tr>
  </w:tbl>
  <w:p w14:paraId="4B09C3BD" w14:textId="77777777" w:rsidR="00A459DF" w:rsidRPr="0022295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14:paraId="0CBAFEF5" w14:textId="77777777" w:rsidTr="00945E45">
      <w:trPr>
        <w:cantSplit/>
        <w:trHeight w:hRule="exact" w:val="540"/>
      </w:trPr>
      <w:tc>
        <w:tcPr>
          <w:tcW w:w="9215" w:type="dxa"/>
          <w:vAlign w:val="bottom"/>
        </w:tcPr>
        <w:p w14:paraId="61DA3F4B" w14:textId="77777777" w:rsidR="00A459DF" w:rsidRPr="0022295B" w:rsidRDefault="00F35137" w:rsidP="00EF0475">
          <w:pPr>
            <w:pStyle w:val="zCDBPfadname"/>
          </w:pPr>
          <w:bookmarkStart w:id="48" w:name="tm_pfad"/>
          <w:bookmarkStart w:id="49" w:name="tm_dateiname"/>
          <w:bookmarkStart w:id="50" w:name="_Hlk112468646"/>
          <w:r w:rsidRPr="00F35137">
            <w:drawing>
              <wp:anchor distT="0" distB="0" distL="114300" distR="114300" simplePos="0" relativeHeight="251659264" behindDoc="0" locked="0" layoutInCell="1" allowOverlap="1" wp14:anchorId="0EAD7AEF" wp14:editId="3051ECA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0540AD">
            <w:fldChar w:fldCharType="begin"/>
          </w:r>
          <w:r w:rsidR="00A459DF" w:rsidRPr="0022295B">
            <w:instrText>FILENAME</w:instrText>
          </w:r>
          <w:r w:rsidR="000540AD">
            <w:fldChar w:fldCharType="separate"/>
          </w:r>
          <w:r w:rsidR="00A459DF">
            <w:t>projektinitialisierungsauftrag.docx</w:t>
          </w:r>
          <w:r w:rsidR="000540AD">
            <w:fldChar w:fldCharType="end"/>
          </w:r>
          <w:bookmarkEnd w:id="48"/>
          <w:bookmarkEnd w:id="49"/>
          <w:r w:rsidR="00A459DF">
            <w:t xml:space="preserve">          </w:t>
          </w:r>
        </w:p>
      </w:tc>
    </w:tr>
    <w:tr w:rsidR="00A459DF" w:rsidRPr="001D2941" w14:paraId="6390090A" w14:textId="77777777" w:rsidTr="00945E45">
      <w:trPr>
        <w:cantSplit/>
        <w:trHeight w:hRule="exact" w:val="540"/>
      </w:trPr>
      <w:tc>
        <w:tcPr>
          <w:tcW w:w="9215" w:type="dxa"/>
          <w:vAlign w:val="bottom"/>
        </w:tcPr>
        <w:p w14:paraId="7CD3C741" w14:textId="77777777" w:rsidR="00A459DF" w:rsidRDefault="00A459DF">
          <w:pPr>
            <w:pStyle w:val="zCDBPfadname"/>
          </w:pPr>
        </w:p>
      </w:tc>
    </w:tr>
    <w:bookmarkEnd w:id="50"/>
  </w:tbl>
  <w:p w14:paraId="27B7AB5C" w14:textId="77777777" w:rsidR="00A459DF" w:rsidRPr="0022295B" w:rsidRDefault="00A459DF">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93BD5" w14:textId="77777777" w:rsidR="001F1B7D" w:rsidRDefault="001F1B7D">
      <w:r>
        <w:separator/>
      </w:r>
    </w:p>
  </w:footnote>
  <w:footnote w:type="continuationSeparator" w:id="0">
    <w:p w14:paraId="3EAC9FC3" w14:textId="77777777" w:rsidR="001F1B7D" w:rsidRDefault="001F1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04"/>
      <w:gridCol w:w="4467"/>
    </w:tblGrid>
    <w:tr w:rsidR="00AA3D26" w14:paraId="41794382" w14:textId="77777777" w:rsidTr="00AA3D26">
      <w:tc>
        <w:tcPr>
          <w:tcW w:w="4734" w:type="dxa"/>
          <w:shd w:val="clear" w:color="auto" w:fill="auto"/>
        </w:tcPr>
        <w:p w14:paraId="649F6448" w14:textId="77777777" w:rsidR="00AA3D26" w:rsidRDefault="00AA3D26" w:rsidP="00752D3C">
          <w:pPr>
            <w:pStyle w:val="Kopfzeile"/>
          </w:pPr>
          <w:r>
            <w:drawing>
              <wp:anchor distT="0" distB="0" distL="114300" distR="114300" simplePos="0" relativeHeight="251660288" behindDoc="0" locked="0" layoutInCell="1" allowOverlap="1" wp14:anchorId="1192BED8" wp14:editId="45B011F3">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51D700D6" w14:textId="77777777" w:rsidR="00AA3D26" w:rsidRDefault="00AA3D26" w:rsidP="00752D3C">
          <w:pPr>
            <w:pStyle w:val="Kopfzeile"/>
          </w:pPr>
        </w:p>
      </w:tc>
      <w:tc>
        <w:tcPr>
          <w:tcW w:w="4553" w:type="dxa"/>
          <w:shd w:val="clear" w:color="auto" w:fill="auto"/>
        </w:tcPr>
        <w:p w14:paraId="4047F40C" w14:textId="77777777" w:rsidR="00AA3D26" w:rsidRPr="000D088F" w:rsidRDefault="000D088F" w:rsidP="00752D3C">
          <w:pPr>
            <w:pStyle w:val="Kopfzeile"/>
            <w:jc w:val="right"/>
            <w:rPr>
              <w:color w:val="000000" w:themeColor="text1"/>
              <w:sz w:val="16"/>
              <w:szCs w:val="16"/>
            </w:rPr>
          </w:pPr>
          <w:r w:rsidRPr="000D088F">
            <w:rPr>
              <w:color w:val="000000" w:themeColor="text1"/>
              <w:sz w:val="16"/>
              <w:szCs w:val="16"/>
            </w:rPr>
            <w:t>WDB</w:t>
          </w:r>
        </w:p>
        <w:p w14:paraId="236A5630" w14:textId="77777777" w:rsidR="00AA3D26" w:rsidRDefault="006D004F" w:rsidP="00723ED3">
          <w:pPr>
            <w:pStyle w:val="Kopfzeile"/>
            <w:jc w:val="right"/>
          </w:pPr>
          <w:r>
            <w:rPr>
              <w:sz w:val="16"/>
              <w:szCs w:val="16"/>
            </w:rPr>
            <w:t>Einführungsbericht</w:t>
          </w:r>
        </w:p>
      </w:tc>
    </w:tr>
  </w:tbl>
  <w:p w14:paraId="641FA46C" w14:textId="77777777"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78A2F" w14:textId="77777777" w:rsidR="00A459DF" w:rsidRPr="00AA3D26" w:rsidRDefault="00AA3D26">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EF039B9"/>
    <w:multiLevelType w:val="hybridMultilevel"/>
    <w:tmpl w:val="5582F628"/>
    <w:lvl w:ilvl="0" w:tplc="FE082578">
      <w:start w:val="1"/>
      <w:numFmt w:val="bullet"/>
      <w:pStyle w:val="Aufzhlung1CDB"/>
      <w:lvlText w:val=""/>
      <w:lvlJc w:val="left"/>
      <w:pPr>
        <w:tabs>
          <w:tab w:val="num" w:pos="284"/>
        </w:tabs>
        <w:ind w:left="284" w:hanging="284"/>
      </w:pPr>
      <w:rPr>
        <w:rFonts w:ascii="Symbol" w:hAnsi="Symbol" w:hint="default"/>
      </w:rPr>
    </w:lvl>
    <w:lvl w:ilvl="1" w:tplc="DAC67A6A" w:tentative="1">
      <w:start w:val="1"/>
      <w:numFmt w:val="bullet"/>
      <w:lvlText w:val="o"/>
      <w:lvlJc w:val="left"/>
      <w:pPr>
        <w:tabs>
          <w:tab w:val="num" w:pos="1440"/>
        </w:tabs>
        <w:ind w:left="1440" w:hanging="360"/>
      </w:pPr>
      <w:rPr>
        <w:rFonts w:ascii="Courier New" w:hAnsi="Courier New" w:cs="Courier New" w:hint="default"/>
      </w:rPr>
    </w:lvl>
    <w:lvl w:ilvl="2" w:tplc="ACFCDB5E" w:tentative="1">
      <w:start w:val="1"/>
      <w:numFmt w:val="bullet"/>
      <w:lvlText w:val=""/>
      <w:lvlJc w:val="left"/>
      <w:pPr>
        <w:tabs>
          <w:tab w:val="num" w:pos="2160"/>
        </w:tabs>
        <w:ind w:left="2160" w:hanging="360"/>
      </w:pPr>
      <w:rPr>
        <w:rFonts w:ascii="Wingdings" w:hAnsi="Wingdings" w:hint="default"/>
      </w:rPr>
    </w:lvl>
    <w:lvl w:ilvl="3" w:tplc="62E8F284" w:tentative="1">
      <w:start w:val="1"/>
      <w:numFmt w:val="bullet"/>
      <w:lvlText w:val=""/>
      <w:lvlJc w:val="left"/>
      <w:pPr>
        <w:tabs>
          <w:tab w:val="num" w:pos="2880"/>
        </w:tabs>
        <w:ind w:left="2880" w:hanging="360"/>
      </w:pPr>
      <w:rPr>
        <w:rFonts w:ascii="Symbol" w:hAnsi="Symbol" w:hint="default"/>
      </w:rPr>
    </w:lvl>
    <w:lvl w:ilvl="4" w:tplc="5FF2551A" w:tentative="1">
      <w:start w:val="1"/>
      <w:numFmt w:val="bullet"/>
      <w:lvlText w:val="o"/>
      <w:lvlJc w:val="left"/>
      <w:pPr>
        <w:tabs>
          <w:tab w:val="num" w:pos="3600"/>
        </w:tabs>
        <w:ind w:left="3600" w:hanging="360"/>
      </w:pPr>
      <w:rPr>
        <w:rFonts w:ascii="Courier New" w:hAnsi="Courier New" w:cs="Courier New" w:hint="default"/>
      </w:rPr>
    </w:lvl>
    <w:lvl w:ilvl="5" w:tplc="403826A6" w:tentative="1">
      <w:start w:val="1"/>
      <w:numFmt w:val="bullet"/>
      <w:lvlText w:val=""/>
      <w:lvlJc w:val="left"/>
      <w:pPr>
        <w:tabs>
          <w:tab w:val="num" w:pos="4320"/>
        </w:tabs>
        <w:ind w:left="4320" w:hanging="360"/>
      </w:pPr>
      <w:rPr>
        <w:rFonts w:ascii="Wingdings" w:hAnsi="Wingdings" w:hint="default"/>
      </w:rPr>
    </w:lvl>
    <w:lvl w:ilvl="6" w:tplc="07189160" w:tentative="1">
      <w:start w:val="1"/>
      <w:numFmt w:val="bullet"/>
      <w:lvlText w:val=""/>
      <w:lvlJc w:val="left"/>
      <w:pPr>
        <w:tabs>
          <w:tab w:val="num" w:pos="5040"/>
        </w:tabs>
        <w:ind w:left="5040" w:hanging="360"/>
      </w:pPr>
      <w:rPr>
        <w:rFonts w:ascii="Symbol" w:hAnsi="Symbol" w:hint="default"/>
      </w:rPr>
    </w:lvl>
    <w:lvl w:ilvl="7" w:tplc="84CCEDD6" w:tentative="1">
      <w:start w:val="1"/>
      <w:numFmt w:val="bullet"/>
      <w:lvlText w:val="o"/>
      <w:lvlJc w:val="left"/>
      <w:pPr>
        <w:tabs>
          <w:tab w:val="num" w:pos="5760"/>
        </w:tabs>
        <w:ind w:left="5760" w:hanging="360"/>
      </w:pPr>
      <w:rPr>
        <w:rFonts w:ascii="Courier New" w:hAnsi="Courier New" w:cs="Courier New" w:hint="default"/>
      </w:rPr>
    </w:lvl>
    <w:lvl w:ilvl="8" w:tplc="CBB6A9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4012D"/>
    <w:multiLevelType w:val="hybridMultilevel"/>
    <w:tmpl w:val="7854CE80"/>
    <w:name w:val="Outline"/>
    <w:lvl w:ilvl="0" w:tplc="78C20E26">
      <w:start w:val="1"/>
      <w:numFmt w:val="bullet"/>
      <w:lvlText w:val="•"/>
      <w:lvlJc w:val="left"/>
      <w:pPr>
        <w:ind w:left="360" w:hanging="360"/>
      </w:pPr>
      <w:rPr>
        <w:rFonts w:ascii="Arial" w:hAnsi="Arial" w:hint="default"/>
        <w:color w:val="0080B9"/>
        <w:sz w:val="24"/>
        <w:vertAlign w:val="baseline"/>
      </w:rPr>
    </w:lvl>
    <w:lvl w:ilvl="1" w:tplc="285EE1D2" w:tentative="1">
      <w:start w:val="1"/>
      <w:numFmt w:val="bullet"/>
      <w:lvlText w:val="o"/>
      <w:lvlJc w:val="left"/>
      <w:pPr>
        <w:ind w:left="1440" w:hanging="360"/>
      </w:pPr>
      <w:rPr>
        <w:rFonts w:ascii="Courier New" w:hAnsi="Courier New" w:cs="Courier New" w:hint="default"/>
      </w:rPr>
    </w:lvl>
    <w:lvl w:ilvl="2" w:tplc="D6A292E6" w:tentative="1">
      <w:start w:val="1"/>
      <w:numFmt w:val="bullet"/>
      <w:lvlText w:val=""/>
      <w:lvlJc w:val="left"/>
      <w:pPr>
        <w:ind w:left="2160" w:hanging="360"/>
      </w:pPr>
      <w:rPr>
        <w:rFonts w:ascii="Wingdings" w:hAnsi="Wingdings" w:hint="default"/>
      </w:rPr>
    </w:lvl>
    <w:lvl w:ilvl="3" w:tplc="2C704430" w:tentative="1">
      <w:start w:val="1"/>
      <w:numFmt w:val="bullet"/>
      <w:lvlText w:val=""/>
      <w:lvlJc w:val="left"/>
      <w:pPr>
        <w:ind w:left="2880" w:hanging="360"/>
      </w:pPr>
      <w:rPr>
        <w:rFonts w:ascii="Symbol" w:hAnsi="Symbol" w:hint="default"/>
      </w:rPr>
    </w:lvl>
    <w:lvl w:ilvl="4" w:tplc="57A85714" w:tentative="1">
      <w:start w:val="1"/>
      <w:numFmt w:val="bullet"/>
      <w:lvlText w:val="o"/>
      <w:lvlJc w:val="left"/>
      <w:pPr>
        <w:ind w:left="3600" w:hanging="360"/>
      </w:pPr>
      <w:rPr>
        <w:rFonts w:ascii="Courier New" w:hAnsi="Courier New" w:cs="Courier New" w:hint="default"/>
      </w:rPr>
    </w:lvl>
    <w:lvl w:ilvl="5" w:tplc="0FE4DBC4" w:tentative="1">
      <w:start w:val="1"/>
      <w:numFmt w:val="bullet"/>
      <w:lvlText w:val=""/>
      <w:lvlJc w:val="left"/>
      <w:pPr>
        <w:ind w:left="4320" w:hanging="360"/>
      </w:pPr>
      <w:rPr>
        <w:rFonts w:ascii="Wingdings" w:hAnsi="Wingdings" w:hint="default"/>
      </w:rPr>
    </w:lvl>
    <w:lvl w:ilvl="6" w:tplc="66F08D08" w:tentative="1">
      <w:start w:val="1"/>
      <w:numFmt w:val="bullet"/>
      <w:lvlText w:val=""/>
      <w:lvlJc w:val="left"/>
      <w:pPr>
        <w:ind w:left="5040" w:hanging="360"/>
      </w:pPr>
      <w:rPr>
        <w:rFonts w:ascii="Symbol" w:hAnsi="Symbol" w:hint="default"/>
      </w:rPr>
    </w:lvl>
    <w:lvl w:ilvl="7" w:tplc="EF80AD04" w:tentative="1">
      <w:start w:val="1"/>
      <w:numFmt w:val="bullet"/>
      <w:lvlText w:val="o"/>
      <w:lvlJc w:val="left"/>
      <w:pPr>
        <w:ind w:left="5760" w:hanging="360"/>
      </w:pPr>
      <w:rPr>
        <w:rFonts w:ascii="Courier New" w:hAnsi="Courier New" w:cs="Courier New" w:hint="default"/>
      </w:rPr>
    </w:lvl>
    <w:lvl w:ilvl="8" w:tplc="048A5CDC" w:tentative="1">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F6BA08DC">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4" w15:restartNumberingAfterBreak="0">
    <w:nsid w:val="29BB214D"/>
    <w:multiLevelType w:val="hybridMultilevel"/>
    <w:tmpl w:val="726C20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6" w15:restartNumberingAfterBreak="0">
    <w:nsid w:val="3A5173DB"/>
    <w:multiLevelType w:val="hybridMultilevel"/>
    <w:tmpl w:val="43D6D626"/>
    <w:lvl w:ilvl="0" w:tplc="E2EE7FD8">
      <w:start w:val="1"/>
      <w:numFmt w:val="bullet"/>
      <w:pStyle w:val="Aufzhlung2CDB"/>
      <w:lvlText w:val=""/>
      <w:lvlJc w:val="left"/>
      <w:pPr>
        <w:tabs>
          <w:tab w:val="num" w:pos="567"/>
        </w:tabs>
        <w:ind w:left="567" w:hanging="283"/>
      </w:pPr>
      <w:rPr>
        <w:rFonts w:ascii="Symbol" w:hAnsi="Symbol" w:hint="default"/>
      </w:rPr>
    </w:lvl>
    <w:lvl w:ilvl="1" w:tplc="EE5A7780" w:tentative="1">
      <w:start w:val="1"/>
      <w:numFmt w:val="bullet"/>
      <w:lvlText w:val="o"/>
      <w:lvlJc w:val="left"/>
      <w:pPr>
        <w:tabs>
          <w:tab w:val="num" w:pos="1440"/>
        </w:tabs>
        <w:ind w:left="1440" w:hanging="360"/>
      </w:pPr>
      <w:rPr>
        <w:rFonts w:ascii="Courier New" w:hAnsi="Courier New" w:cs="Courier New" w:hint="default"/>
      </w:rPr>
    </w:lvl>
    <w:lvl w:ilvl="2" w:tplc="F8D48A5C" w:tentative="1">
      <w:start w:val="1"/>
      <w:numFmt w:val="bullet"/>
      <w:lvlText w:val=""/>
      <w:lvlJc w:val="left"/>
      <w:pPr>
        <w:tabs>
          <w:tab w:val="num" w:pos="2160"/>
        </w:tabs>
        <w:ind w:left="2160" w:hanging="360"/>
      </w:pPr>
      <w:rPr>
        <w:rFonts w:ascii="Wingdings" w:hAnsi="Wingdings" w:hint="default"/>
      </w:rPr>
    </w:lvl>
    <w:lvl w:ilvl="3" w:tplc="61CE729A" w:tentative="1">
      <w:start w:val="1"/>
      <w:numFmt w:val="bullet"/>
      <w:lvlText w:val=""/>
      <w:lvlJc w:val="left"/>
      <w:pPr>
        <w:tabs>
          <w:tab w:val="num" w:pos="2880"/>
        </w:tabs>
        <w:ind w:left="2880" w:hanging="360"/>
      </w:pPr>
      <w:rPr>
        <w:rFonts w:ascii="Symbol" w:hAnsi="Symbol" w:hint="default"/>
      </w:rPr>
    </w:lvl>
    <w:lvl w:ilvl="4" w:tplc="1E92200E" w:tentative="1">
      <w:start w:val="1"/>
      <w:numFmt w:val="bullet"/>
      <w:lvlText w:val="o"/>
      <w:lvlJc w:val="left"/>
      <w:pPr>
        <w:tabs>
          <w:tab w:val="num" w:pos="3600"/>
        </w:tabs>
        <w:ind w:left="3600" w:hanging="360"/>
      </w:pPr>
      <w:rPr>
        <w:rFonts w:ascii="Courier New" w:hAnsi="Courier New" w:cs="Courier New" w:hint="default"/>
      </w:rPr>
    </w:lvl>
    <w:lvl w:ilvl="5" w:tplc="1F9E4720" w:tentative="1">
      <w:start w:val="1"/>
      <w:numFmt w:val="bullet"/>
      <w:lvlText w:val=""/>
      <w:lvlJc w:val="left"/>
      <w:pPr>
        <w:tabs>
          <w:tab w:val="num" w:pos="4320"/>
        </w:tabs>
        <w:ind w:left="4320" w:hanging="360"/>
      </w:pPr>
      <w:rPr>
        <w:rFonts w:ascii="Wingdings" w:hAnsi="Wingdings" w:hint="default"/>
      </w:rPr>
    </w:lvl>
    <w:lvl w:ilvl="6" w:tplc="1460F954" w:tentative="1">
      <w:start w:val="1"/>
      <w:numFmt w:val="bullet"/>
      <w:lvlText w:val=""/>
      <w:lvlJc w:val="left"/>
      <w:pPr>
        <w:tabs>
          <w:tab w:val="num" w:pos="5040"/>
        </w:tabs>
        <w:ind w:left="5040" w:hanging="360"/>
      </w:pPr>
      <w:rPr>
        <w:rFonts w:ascii="Symbol" w:hAnsi="Symbol" w:hint="default"/>
      </w:rPr>
    </w:lvl>
    <w:lvl w:ilvl="7" w:tplc="97B0B734" w:tentative="1">
      <w:start w:val="1"/>
      <w:numFmt w:val="bullet"/>
      <w:lvlText w:val="o"/>
      <w:lvlJc w:val="left"/>
      <w:pPr>
        <w:tabs>
          <w:tab w:val="num" w:pos="5760"/>
        </w:tabs>
        <w:ind w:left="5760" w:hanging="360"/>
      </w:pPr>
      <w:rPr>
        <w:rFonts w:ascii="Courier New" w:hAnsi="Courier New" w:cs="Courier New" w:hint="default"/>
      </w:rPr>
    </w:lvl>
    <w:lvl w:ilvl="8" w:tplc="B516C2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44EE0"/>
    <w:multiLevelType w:val="hybridMultilevel"/>
    <w:tmpl w:val="E03C104E"/>
    <w:lvl w:ilvl="0" w:tplc="AB34874E">
      <w:start w:val="1"/>
      <w:numFmt w:val="bullet"/>
      <w:pStyle w:val="Aufzhlung3CDB"/>
      <w:lvlText w:val=""/>
      <w:lvlJc w:val="left"/>
      <w:pPr>
        <w:tabs>
          <w:tab w:val="num" w:pos="851"/>
        </w:tabs>
        <w:ind w:left="851" w:hanging="284"/>
      </w:pPr>
      <w:rPr>
        <w:rFonts w:ascii="Symbol" w:hAnsi="Symbol" w:hint="default"/>
      </w:rPr>
    </w:lvl>
    <w:lvl w:ilvl="1" w:tplc="53C8A07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32C57"/>
    <w:multiLevelType w:val="hybridMultilevel"/>
    <w:tmpl w:val="D7381862"/>
    <w:lvl w:ilvl="0" w:tplc="33B89B2E">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9" w15:restartNumberingAfterBreak="0">
    <w:nsid w:val="448604D0"/>
    <w:multiLevelType w:val="hybridMultilevel"/>
    <w:tmpl w:val="590CA248"/>
    <w:lvl w:ilvl="0" w:tplc="02F4B9BA">
      <w:start w:val="1"/>
      <w:numFmt w:val="decimal"/>
      <w:pStyle w:val="AufzhlungNumero"/>
      <w:lvlText w:val="%1."/>
      <w:lvlJc w:val="left"/>
      <w:pPr>
        <w:ind w:left="720" w:hanging="360"/>
      </w:pPr>
    </w:lvl>
    <w:lvl w:ilvl="1" w:tplc="08070003" w:tentative="1">
      <w:start w:val="1"/>
      <w:numFmt w:val="lowerLetter"/>
      <w:lvlText w:val="%2."/>
      <w:lvlJc w:val="left"/>
      <w:pPr>
        <w:ind w:left="1440" w:hanging="360"/>
      </w:pPr>
    </w:lvl>
    <w:lvl w:ilvl="2" w:tplc="08070005" w:tentative="1">
      <w:start w:val="1"/>
      <w:numFmt w:val="lowerRoman"/>
      <w:lvlText w:val="%3."/>
      <w:lvlJc w:val="right"/>
      <w:pPr>
        <w:ind w:left="2160" w:hanging="180"/>
      </w:pPr>
    </w:lvl>
    <w:lvl w:ilvl="3" w:tplc="08070001" w:tentative="1">
      <w:start w:val="1"/>
      <w:numFmt w:val="decimal"/>
      <w:lvlText w:val="%4."/>
      <w:lvlJc w:val="left"/>
      <w:pPr>
        <w:ind w:left="2880" w:hanging="360"/>
      </w:pPr>
    </w:lvl>
    <w:lvl w:ilvl="4" w:tplc="08070003" w:tentative="1">
      <w:start w:val="1"/>
      <w:numFmt w:val="lowerLetter"/>
      <w:lvlText w:val="%5."/>
      <w:lvlJc w:val="left"/>
      <w:pPr>
        <w:ind w:left="3600" w:hanging="360"/>
      </w:pPr>
    </w:lvl>
    <w:lvl w:ilvl="5" w:tplc="08070005" w:tentative="1">
      <w:start w:val="1"/>
      <w:numFmt w:val="lowerRoman"/>
      <w:lvlText w:val="%6."/>
      <w:lvlJc w:val="right"/>
      <w:pPr>
        <w:ind w:left="4320" w:hanging="180"/>
      </w:pPr>
    </w:lvl>
    <w:lvl w:ilvl="6" w:tplc="08070001" w:tentative="1">
      <w:start w:val="1"/>
      <w:numFmt w:val="decimal"/>
      <w:lvlText w:val="%7."/>
      <w:lvlJc w:val="left"/>
      <w:pPr>
        <w:ind w:left="5040" w:hanging="360"/>
      </w:pPr>
    </w:lvl>
    <w:lvl w:ilvl="7" w:tplc="08070003" w:tentative="1">
      <w:start w:val="1"/>
      <w:numFmt w:val="lowerLetter"/>
      <w:lvlText w:val="%8."/>
      <w:lvlJc w:val="left"/>
      <w:pPr>
        <w:ind w:left="5760" w:hanging="360"/>
      </w:pPr>
    </w:lvl>
    <w:lvl w:ilvl="8" w:tplc="08070005" w:tentative="1">
      <w:start w:val="1"/>
      <w:numFmt w:val="lowerRoman"/>
      <w:lvlText w:val="%9."/>
      <w:lvlJc w:val="right"/>
      <w:pPr>
        <w:ind w:left="6480" w:hanging="180"/>
      </w:pPr>
    </w:lvl>
  </w:abstractNum>
  <w:abstractNum w:abstractNumId="10"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F6F0C3A"/>
    <w:multiLevelType w:val="hybridMultilevel"/>
    <w:tmpl w:val="B622EDF2"/>
    <w:lvl w:ilvl="0" w:tplc="4ED494E2">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0175724"/>
    <w:multiLevelType w:val="hybridMultilevel"/>
    <w:tmpl w:val="93F47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B31EBD"/>
    <w:multiLevelType w:val="hybridMultilevel"/>
    <w:tmpl w:val="D3C4B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64D03DD"/>
    <w:multiLevelType w:val="hybridMultilevel"/>
    <w:tmpl w:val="D7A43002"/>
    <w:lvl w:ilvl="0" w:tplc="F2E4D368">
      <w:start w:val="1"/>
      <w:numFmt w:val="decimal"/>
      <w:pStyle w:val="Aufzhlung"/>
      <w:lvlText w:val="%1."/>
      <w:lvlJc w:val="left"/>
      <w:pPr>
        <w:ind w:left="360" w:hanging="360"/>
      </w:pPr>
      <w:rPr>
        <w:rFonts w:hint="default"/>
        <w:color w:val="auto"/>
        <w:sz w:val="24"/>
        <w:vertAlign w:val="baseline"/>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15" w15:restartNumberingAfterBreak="0">
    <w:nsid w:val="59637DC6"/>
    <w:multiLevelType w:val="hybridMultilevel"/>
    <w:tmpl w:val="3D566272"/>
    <w:lvl w:ilvl="0" w:tplc="1F1CF0A2">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6" w15:restartNumberingAfterBreak="0">
    <w:nsid w:val="599270BD"/>
    <w:multiLevelType w:val="hybridMultilevel"/>
    <w:tmpl w:val="85FA2A4E"/>
    <w:lvl w:ilvl="0" w:tplc="50E4A7A2">
      <w:start w:val="5"/>
      <w:numFmt w:val="bullet"/>
      <w:lvlText w:val="-"/>
      <w:lvlJc w:val="left"/>
      <w:pPr>
        <w:ind w:left="720" w:hanging="360"/>
      </w:pPr>
      <w:rPr>
        <w:rFonts w:ascii="Arial" w:eastAsia="PMingLiU"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A7929B4"/>
    <w:multiLevelType w:val="hybridMultilevel"/>
    <w:tmpl w:val="186E8034"/>
    <w:lvl w:ilvl="0" w:tplc="DE505500">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C24109F"/>
    <w:multiLevelType w:val="hybridMultilevel"/>
    <w:tmpl w:val="ACE09FFE"/>
    <w:lvl w:ilvl="0" w:tplc="08070001">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CD655F4"/>
    <w:multiLevelType w:val="hybridMultilevel"/>
    <w:tmpl w:val="08CA6B64"/>
    <w:lvl w:ilvl="0" w:tplc="86D050EC">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61D61FDD"/>
    <w:multiLevelType w:val="hybridMultilevel"/>
    <w:tmpl w:val="F4588EBA"/>
    <w:lvl w:ilvl="0" w:tplc="5A76C644">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B02094"/>
    <w:multiLevelType w:val="hybridMultilevel"/>
    <w:tmpl w:val="08BEAEB0"/>
    <w:lvl w:ilvl="0" w:tplc="D70457E2">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
  </w:num>
  <w:num w:numId="3">
    <w:abstractNumId w:val="6"/>
  </w:num>
  <w:num w:numId="4">
    <w:abstractNumId w:val="7"/>
  </w:num>
  <w:num w:numId="5">
    <w:abstractNumId w:val="15"/>
  </w:num>
  <w:num w:numId="6">
    <w:abstractNumId w:val="8"/>
  </w:num>
  <w:num w:numId="7">
    <w:abstractNumId w:val="19"/>
  </w:num>
  <w:num w:numId="8">
    <w:abstractNumId w:val="11"/>
  </w:num>
  <w:num w:numId="9">
    <w:abstractNumId w:val="17"/>
  </w:num>
  <w:num w:numId="10">
    <w:abstractNumId w:val="3"/>
  </w:num>
  <w:num w:numId="11">
    <w:abstractNumId w:val="5"/>
  </w:num>
  <w:num w:numId="12">
    <w:abstractNumId w:val="5"/>
  </w:num>
  <w:num w:numId="13">
    <w:abstractNumId w:val="22"/>
  </w:num>
  <w:num w:numId="14">
    <w:abstractNumId w:val="18"/>
  </w:num>
  <w:num w:numId="15">
    <w:abstractNumId w:val="9"/>
  </w:num>
  <w:num w:numId="16">
    <w:abstractNumId w:val="20"/>
  </w:num>
  <w:num w:numId="17">
    <w:abstractNumId w:val="14"/>
  </w:num>
  <w:num w:numId="18">
    <w:abstractNumId w:val="0"/>
  </w:num>
  <w:num w:numId="19">
    <w:abstractNumId w:val="21"/>
  </w:num>
  <w:num w:numId="20">
    <w:abstractNumId w:val="10"/>
  </w:num>
  <w:num w:numId="21">
    <w:abstractNumId w:val="13"/>
  </w:num>
  <w:num w:numId="22">
    <w:abstractNumId w:val="4"/>
  </w:num>
  <w:num w:numId="23">
    <w:abstractNumId w:val="12"/>
  </w:num>
  <w:num w:numId="24">
    <w:abstractNumId w:val="16"/>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Windows Live" w15:userId="86a0c9493a662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213B3"/>
    <w:rsid w:val="00030BB1"/>
    <w:rsid w:val="0003201B"/>
    <w:rsid w:val="00046B11"/>
    <w:rsid w:val="000540AD"/>
    <w:rsid w:val="00060C79"/>
    <w:rsid w:val="00082198"/>
    <w:rsid w:val="000860C3"/>
    <w:rsid w:val="00091015"/>
    <w:rsid w:val="0009334E"/>
    <w:rsid w:val="000A4FC2"/>
    <w:rsid w:val="000B3123"/>
    <w:rsid w:val="000C1957"/>
    <w:rsid w:val="000C2CF8"/>
    <w:rsid w:val="000D088F"/>
    <w:rsid w:val="000F6299"/>
    <w:rsid w:val="00100639"/>
    <w:rsid w:val="00105439"/>
    <w:rsid w:val="00112AD5"/>
    <w:rsid w:val="001151D7"/>
    <w:rsid w:val="00132D39"/>
    <w:rsid w:val="00155815"/>
    <w:rsid w:val="00167F46"/>
    <w:rsid w:val="001B4223"/>
    <w:rsid w:val="001C28BE"/>
    <w:rsid w:val="001C5129"/>
    <w:rsid w:val="001D20D9"/>
    <w:rsid w:val="001F1B7D"/>
    <w:rsid w:val="0022295B"/>
    <w:rsid w:val="002733B9"/>
    <w:rsid w:val="00281C26"/>
    <w:rsid w:val="002A4F6E"/>
    <w:rsid w:val="002A7AE7"/>
    <w:rsid w:val="002D1AD1"/>
    <w:rsid w:val="00302C2B"/>
    <w:rsid w:val="00341BDD"/>
    <w:rsid w:val="0036443B"/>
    <w:rsid w:val="00366AD3"/>
    <w:rsid w:val="00390F37"/>
    <w:rsid w:val="003B0963"/>
    <w:rsid w:val="003C2543"/>
    <w:rsid w:val="003D5726"/>
    <w:rsid w:val="003E474E"/>
    <w:rsid w:val="00404F1F"/>
    <w:rsid w:val="00447D7A"/>
    <w:rsid w:val="00451A2B"/>
    <w:rsid w:val="00452BC2"/>
    <w:rsid w:val="00454D81"/>
    <w:rsid w:val="00470BB7"/>
    <w:rsid w:val="00481C4B"/>
    <w:rsid w:val="00494BD4"/>
    <w:rsid w:val="004A12B2"/>
    <w:rsid w:val="004A3DCA"/>
    <w:rsid w:val="004F2725"/>
    <w:rsid w:val="00521F34"/>
    <w:rsid w:val="005266AB"/>
    <w:rsid w:val="00526B2C"/>
    <w:rsid w:val="00527162"/>
    <w:rsid w:val="005359D9"/>
    <w:rsid w:val="00545656"/>
    <w:rsid w:val="00583CE6"/>
    <w:rsid w:val="005A6FCE"/>
    <w:rsid w:val="005C3B66"/>
    <w:rsid w:val="005D023C"/>
    <w:rsid w:val="005F44E1"/>
    <w:rsid w:val="006260E0"/>
    <w:rsid w:val="00650341"/>
    <w:rsid w:val="0066301A"/>
    <w:rsid w:val="006B20CC"/>
    <w:rsid w:val="006C44DA"/>
    <w:rsid w:val="006C50C0"/>
    <w:rsid w:val="006D004F"/>
    <w:rsid w:val="00701177"/>
    <w:rsid w:val="00704EB2"/>
    <w:rsid w:val="00714055"/>
    <w:rsid w:val="00723223"/>
    <w:rsid w:val="00723ED3"/>
    <w:rsid w:val="007461B3"/>
    <w:rsid w:val="00757019"/>
    <w:rsid w:val="0076521A"/>
    <w:rsid w:val="007663ED"/>
    <w:rsid w:val="007B496F"/>
    <w:rsid w:val="007D13AF"/>
    <w:rsid w:val="007F1358"/>
    <w:rsid w:val="00813A06"/>
    <w:rsid w:val="008242D7"/>
    <w:rsid w:val="00827A25"/>
    <w:rsid w:val="00827F13"/>
    <w:rsid w:val="00835BB7"/>
    <w:rsid w:val="00870293"/>
    <w:rsid w:val="00872106"/>
    <w:rsid w:val="00883753"/>
    <w:rsid w:val="00893CF1"/>
    <w:rsid w:val="008D42B4"/>
    <w:rsid w:val="008E7374"/>
    <w:rsid w:val="009021C6"/>
    <w:rsid w:val="009132C4"/>
    <w:rsid w:val="00916CE4"/>
    <w:rsid w:val="0092450F"/>
    <w:rsid w:val="009315B8"/>
    <w:rsid w:val="00931654"/>
    <w:rsid w:val="0093775A"/>
    <w:rsid w:val="00941931"/>
    <w:rsid w:val="00945E45"/>
    <w:rsid w:val="00965E8B"/>
    <w:rsid w:val="009B7E09"/>
    <w:rsid w:val="009C1A93"/>
    <w:rsid w:val="009C2656"/>
    <w:rsid w:val="009C4FB6"/>
    <w:rsid w:val="00A1266A"/>
    <w:rsid w:val="00A24C8D"/>
    <w:rsid w:val="00A33E40"/>
    <w:rsid w:val="00A459DF"/>
    <w:rsid w:val="00A52830"/>
    <w:rsid w:val="00A54BFA"/>
    <w:rsid w:val="00A8052E"/>
    <w:rsid w:val="00A80B88"/>
    <w:rsid w:val="00AA02B0"/>
    <w:rsid w:val="00AA3D26"/>
    <w:rsid w:val="00AB03A1"/>
    <w:rsid w:val="00AB1C14"/>
    <w:rsid w:val="00AB789B"/>
    <w:rsid w:val="00AC2D0D"/>
    <w:rsid w:val="00AD38A1"/>
    <w:rsid w:val="00B04606"/>
    <w:rsid w:val="00B13A7F"/>
    <w:rsid w:val="00B37720"/>
    <w:rsid w:val="00B63432"/>
    <w:rsid w:val="00B64BB9"/>
    <w:rsid w:val="00B835FD"/>
    <w:rsid w:val="00B84F21"/>
    <w:rsid w:val="00BA3038"/>
    <w:rsid w:val="00BA51C1"/>
    <w:rsid w:val="00BA7BCD"/>
    <w:rsid w:val="00BB341B"/>
    <w:rsid w:val="00BC5AA7"/>
    <w:rsid w:val="00BD4B2F"/>
    <w:rsid w:val="00BE305C"/>
    <w:rsid w:val="00BE34C8"/>
    <w:rsid w:val="00BF11AD"/>
    <w:rsid w:val="00BF3052"/>
    <w:rsid w:val="00BF7F6F"/>
    <w:rsid w:val="00C020E0"/>
    <w:rsid w:val="00C06F24"/>
    <w:rsid w:val="00C11CF9"/>
    <w:rsid w:val="00C1714F"/>
    <w:rsid w:val="00C31C5C"/>
    <w:rsid w:val="00C332AD"/>
    <w:rsid w:val="00C367E6"/>
    <w:rsid w:val="00C37DCB"/>
    <w:rsid w:val="00C45C2C"/>
    <w:rsid w:val="00C469A2"/>
    <w:rsid w:val="00C63CFB"/>
    <w:rsid w:val="00C94AB1"/>
    <w:rsid w:val="00CA4495"/>
    <w:rsid w:val="00CB7C72"/>
    <w:rsid w:val="00CC42EF"/>
    <w:rsid w:val="00CE34E6"/>
    <w:rsid w:val="00CE6CE9"/>
    <w:rsid w:val="00CF01A3"/>
    <w:rsid w:val="00D009A1"/>
    <w:rsid w:val="00D15AD0"/>
    <w:rsid w:val="00D174D9"/>
    <w:rsid w:val="00D1787A"/>
    <w:rsid w:val="00D35E86"/>
    <w:rsid w:val="00D46C60"/>
    <w:rsid w:val="00D622D0"/>
    <w:rsid w:val="00D77282"/>
    <w:rsid w:val="00D879D8"/>
    <w:rsid w:val="00D90A0A"/>
    <w:rsid w:val="00DB3AAC"/>
    <w:rsid w:val="00DC4247"/>
    <w:rsid w:val="00DC5DFE"/>
    <w:rsid w:val="00DD075E"/>
    <w:rsid w:val="00DE2832"/>
    <w:rsid w:val="00DF63F5"/>
    <w:rsid w:val="00E133EA"/>
    <w:rsid w:val="00E168AC"/>
    <w:rsid w:val="00E22A03"/>
    <w:rsid w:val="00E311AA"/>
    <w:rsid w:val="00E33C2C"/>
    <w:rsid w:val="00E368FF"/>
    <w:rsid w:val="00E65E58"/>
    <w:rsid w:val="00E84184"/>
    <w:rsid w:val="00E91231"/>
    <w:rsid w:val="00E96A9C"/>
    <w:rsid w:val="00EB790A"/>
    <w:rsid w:val="00EE411A"/>
    <w:rsid w:val="00EF0475"/>
    <w:rsid w:val="00EF58A3"/>
    <w:rsid w:val="00F35137"/>
    <w:rsid w:val="00F4291A"/>
    <w:rsid w:val="00F44C29"/>
    <w:rsid w:val="00F5514C"/>
    <w:rsid w:val="00F57BA7"/>
    <w:rsid w:val="00F740DB"/>
    <w:rsid w:val="00F83F02"/>
    <w:rsid w:val="00F868F6"/>
    <w:rsid w:val="00F8771F"/>
    <w:rsid w:val="00F945E7"/>
    <w:rsid w:val="00F9739F"/>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B6EBBF"/>
  <w15:docId w15:val="{84B6B328-9F67-4874-9B61-460C1F7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qFormat/>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qFormat/>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qFormat/>
    <w:rsid w:val="00D174D9"/>
    <w:pPr>
      <w:ind w:left="720"/>
      <w:contextualSpacing/>
    </w:pPr>
  </w:style>
  <w:style w:type="character" w:styleId="Kommentarzeichen">
    <w:name w:val="annotation reference"/>
    <w:basedOn w:val="Absatz-Standardschriftart"/>
    <w:uiPriority w:val="99"/>
    <w:semiHidden/>
    <w:unhideWhenUsed/>
    <w:rsid w:val="00CE6CE9"/>
    <w:rPr>
      <w:sz w:val="16"/>
      <w:szCs w:val="16"/>
    </w:rPr>
  </w:style>
  <w:style w:type="paragraph" w:styleId="Kommentartext">
    <w:name w:val="annotation text"/>
    <w:basedOn w:val="Standard"/>
    <w:link w:val="KommentartextZchn"/>
    <w:uiPriority w:val="99"/>
    <w:semiHidden/>
    <w:unhideWhenUsed/>
    <w:rsid w:val="00CE6CE9"/>
    <w:pPr>
      <w:spacing w:line="240" w:lineRule="auto"/>
    </w:pPr>
    <w:rPr>
      <w:sz w:val="20"/>
    </w:rPr>
  </w:style>
  <w:style w:type="character" w:customStyle="1" w:styleId="KommentartextZchn">
    <w:name w:val="Kommentartext Zchn"/>
    <w:basedOn w:val="Absatz-Standardschriftart"/>
    <w:link w:val="Kommentartext"/>
    <w:uiPriority w:val="99"/>
    <w:semiHidden/>
    <w:rsid w:val="00CE6CE9"/>
    <w:rPr>
      <w:rFonts w:ascii="Arial" w:hAnsi="Arial"/>
    </w:rPr>
  </w:style>
  <w:style w:type="paragraph" w:styleId="Kommentarthema">
    <w:name w:val="annotation subject"/>
    <w:basedOn w:val="Kommentartext"/>
    <w:next w:val="Kommentartext"/>
    <w:link w:val="KommentarthemaZchn"/>
    <w:uiPriority w:val="99"/>
    <w:semiHidden/>
    <w:unhideWhenUsed/>
    <w:rsid w:val="00CE6CE9"/>
    <w:rPr>
      <w:b/>
      <w:bCs/>
    </w:rPr>
  </w:style>
  <w:style w:type="character" w:customStyle="1" w:styleId="KommentarthemaZchn">
    <w:name w:val="Kommentarthema Zchn"/>
    <w:basedOn w:val="KommentartextZchn"/>
    <w:link w:val="Kommentarthema"/>
    <w:uiPriority w:val="99"/>
    <w:semiHidden/>
    <w:rsid w:val="00CE6CE9"/>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B203F-BB81-43C6-855D-F5590366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953</Words>
  <Characters>6006</Characters>
  <Application>Microsoft Office Word</Application>
  <DocSecurity>0</DocSecurity>
  <Lines>50</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Georg Ninck</cp:lastModifiedBy>
  <cp:revision>4</cp:revision>
  <cp:lastPrinted>2006-09-04T06:23:00Z</cp:lastPrinted>
  <dcterms:created xsi:type="dcterms:W3CDTF">2017-12-18T12:15:00Z</dcterms:created>
  <dcterms:modified xsi:type="dcterms:W3CDTF">2017-12-18T12:21:00Z</dcterms:modified>
</cp:coreProperties>
</file>