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3BDFA" w14:textId="77777777" w:rsidR="00997557" w:rsidRDefault="00997557">
      <w:pPr>
        <w:pStyle w:val="Titel"/>
      </w:pPr>
    </w:p>
    <w:p w14:paraId="28FBF9D0" w14:textId="77777777" w:rsidR="00997557" w:rsidRDefault="00622968">
      <w:pPr>
        <w:pStyle w:val="Titel"/>
      </w:pPr>
      <w:r>
        <w:rPr>
          <w:color w:val="000000"/>
        </w:rPr>
        <w:t>WDB</w:t>
      </w:r>
      <w:r>
        <w:br/>
      </w:r>
      <w:commentRangeStart w:id="0"/>
      <w:r>
        <w:t>Projektplan</w:t>
      </w:r>
      <w:commentRangeEnd w:id="0"/>
      <w:r w:rsidR="000946F3">
        <w:rPr>
          <w:rStyle w:val="Kommentarzeichen"/>
          <w:rFonts w:cs="Times New Roman"/>
          <w:b w:val="0"/>
          <w:bCs w:val="0"/>
          <w:lang w:eastAsia="de-CH"/>
        </w:rPr>
        <w:commentReference w:id="0"/>
      </w:r>
    </w:p>
    <w:tbl>
      <w:tblPr>
        <w:tblW w:w="8613" w:type="dxa"/>
        <w:tblLook w:val="04A0" w:firstRow="1" w:lastRow="0" w:firstColumn="1" w:lastColumn="0" w:noHBand="0" w:noVBand="1"/>
      </w:tblPr>
      <w:tblGrid>
        <w:gridCol w:w="1949"/>
        <w:gridCol w:w="6664"/>
      </w:tblGrid>
      <w:tr w:rsidR="00997557" w14:paraId="3708C44F" w14:textId="77777777">
        <w:trPr>
          <w:trHeight w:val="337"/>
          <w:tblHeader/>
        </w:trPr>
        <w:tc>
          <w:tcPr>
            <w:tcW w:w="1949" w:type="dxa"/>
            <w:shd w:val="clear" w:color="auto" w:fill="auto"/>
          </w:tcPr>
          <w:p w14:paraId="65AB59CE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Auftraggeber</w:t>
            </w:r>
          </w:p>
        </w:tc>
        <w:tc>
          <w:tcPr>
            <w:tcW w:w="6663" w:type="dxa"/>
            <w:shd w:val="clear" w:color="auto" w:fill="auto"/>
          </w:tcPr>
          <w:p w14:paraId="79A12B58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Georg Ninck</w:t>
            </w:r>
          </w:p>
        </w:tc>
      </w:tr>
      <w:tr w:rsidR="00997557" w14:paraId="1ACB0DD8" w14:textId="77777777">
        <w:tc>
          <w:tcPr>
            <w:tcW w:w="1949" w:type="dxa"/>
            <w:shd w:val="clear" w:color="auto" w:fill="auto"/>
          </w:tcPr>
          <w:p w14:paraId="665FCF8E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Projektleiter</w:t>
            </w:r>
          </w:p>
        </w:tc>
        <w:tc>
          <w:tcPr>
            <w:tcW w:w="6663" w:type="dxa"/>
            <w:shd w:val="clear" w:color="auto" w:fill="auto"/>
          </w:tcPr>
          <w:p w14:paraId="04AA7805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 w:rsidR="00997557" w14:paraId="3FEAB309" w14:textId="77777777">
        <w:tc>
          <w:tcPr>
            <w:tcW w:w="1949" w:type="dxa"/>
            <w:shd w:val="clear" w:color="auto" w:fill="auto"/>
          </w:tcPr>
          <w:p w14:paraId="7ADEC985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Autor</w:t>
            </w:r>
          </w:p>
        </w:tc>
        <w:tc>
          <w:tcPr>
            <w:tcW w:w="6663" w:type="dxa"/>
            <w:shd w:val="clear" w:color="auto" w:fill="auto"/>
          </w:tcPr>
          <w:p w14:paraId="4FE5DA0B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 w:rsidR="00997557" w14:paraId="40D8E806" w14:textId="77777777">
        <w:tc>
          <w:tcPr>
            <w:tcW w:w="1949" w:type="dxa"/>
            <w:shd w:val="clear" w:color="auto" w:fill="auto"/>
          </w:tcPr>
          <w:p w14:paraId="29E32E59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Klassifizierung</w:t>
            </w:r>
          </w:p>
        </w:tc>
        <w:tc>
          <w:tcPr>
            <w:tcW w:w="6663" w:type="dxa"/>
            <w:shd w:val="clear" w:color="auto" w:fill="auto"/>
          </w:tcPr>
          <w:p w14:paraId="0B75CA27" w14:textId="77777777" w:rsidR="00997557" w:rsidRDefault="00622968">
            <w:pPr>
              <w:pStyle w:val="TextCDB"/>
            </w:pPr>
            <w:r>
              <w:rPr>
                <w:lang w:val="de-CH"/>
              </w:rPr>
              <w:t>Nicht klassifiziert</w:t>
            </w:r>
          </w:p>
        </w:tc>
      </w:tr>
      <w:tr w:rsidR="00997557" w14:paraId="37B6489E" w14:textId="77777777">
        <w:tc>
          <w:tcPr>
            <w:tcW w:w="1949" w:type="dxa"/>
            <w:shd w:val="clear" w:color="auto" w:fill="auto"/>
          </w:tcPr>
          <w:p w14:paraId="5C4A0E50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Status</w:t>
            </w:r>
          </w:p>
        </w:tc>
        <w:tc>
          <w:tcPr>
            <w:tcW w:w="6663" w:type="dxa"/>
            <w:shd w:val="clear" w:color="auto" w:fill="auto"/>
          </w:tcPr>
          <w:p w14:paraId="2013EEA1" w14:textId="77777777" w:rsidR="00997557" w:rsidRDefault="00622968">
            <w:pPr>
              <w:pStyle w:val="TextCDB"/>
            </w:pPr>
            <w:r>
              <w:rPr>
                <w:lang w:val="de-CH"/>
              </w:rPr>
              <w:t>In Arbeit</w:t>
            </w:r>
          </w:p>
        </w:tc>
      </w:tr>
    </w:tbl>
    <w:p w14:paraId="670C9CBA" w14:textId="77777777" w:rsidR="00997557" w:rsidRDefault="00997557">
      <w:pPr>
        <w:pStyle w:val="TextCDB"/>
        <w:rPr>
          <w:lang w:val="de-CH"/>
        </w:rPr>
      </w:pPr>
    </w:p>
    <w:p w14:paraId="69E588C6" w14:textId="77777777" w:rsidR="00997557" w:rsidRDefault="00622968">
      <w:pPr>
        <w:pStyle w:val="TextCDB"/>
      </w:pPr>
      <w:r>
        <w:rPr>
          <w:lang w:val="de-CH"/>
        </w:rPr>
        <w:t>Änderungsverzeichnis</w:t>
      </w:r>
    </w:p>
    <w:tbl>
      <w:tblPr>
        <w:tblW w:w="9179" w:type="dxa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3" w:type="dxa"/>
        </w:tblCellMar>
        <w:tblLook w:val="04A0" w:firstRow="1" w:lastRow="0" w:firstColumn="1" w:lastColumn="0" w:noHBand="0" w:noVBand="1"/>
      </w:tblPr>
      <w:tblGrid>
        <w:gridCol w:w="1527"/>
        <w:gridCol w:w="1134"/>
        <w:gridCol w:w="3968"/>
        <w:gridCol w:w="2550"/>
      </w:tblGrid>
      <w:tr w:rsidR="00997557" w14:paraId="701D4F0D" w14:textId="77777777">
        <w:trPr>
          <w:tblHeader/>
        </w:trPr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23" w:type="dxa"/>
            </w:tcMar>
          </w:tcPr>
          <w:p w14:paraId="25BD01C7" w14:textId="77777777" w:rsidR="00997557" w:rsidRDefault="00997557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23" w:type="dxa"/>
            </w:tcMar>
          </w:tcPr>
          <w:p w14:paraId="5EF9EDB5" w14:textId="77777777" w:rsidR="00997557" w:rsidRDefault="00997557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23" w:type="dxa"/>
            </w:tcMar>
          </w:tcPr>
          <w:p w14:paraId="35211E5C" w14:textId="77777777" w:rsidR="00997557" w:rsidRDefault="00997557">
            <w:pPr>
              <w:pStyle w:val="TextCDB"/>
              <w:rPr>
                <w:lang w:val="de-CH"/>
              </w:rPr>
            </w:pP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23" w:type="dxa"/>
            </w:tcMar>
          </w:tcPr>
          <w:p w14:paraId="52966E96" w14:textId="77777777" w:rsidR="00997557" w:rsidRDefault="00997557">
            <w:pPr>
              <w:pStyle w:val="TextCDB"/>
              <w:rPr>
                <w:lang w:val="de-CH"/>
              </w:rPr>
            </w:pPr>
          </w:p>
        </w:tc>
      </w:tr>
      <w:tr w:rsidR="00997557" w14:paraId="1A4CF915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2F6E8868" w14:textId="77777777" w:rsidR="00997557" w:rsidRDefault="00622968">
            <w:pPr>
              <w:pStyle w:val="TextCDB"/>
            </w:pPr>
            <w:r>
              <w:rPr>
                <w:lang w:val="de-CH"/>
              </w:rPr>
              <w:t>29.08.2017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3E73B9CD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78ABB3E7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Erstellt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6E219B3A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 w:rsidR="00997557" w14:paraId="18B45E2A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15FC5B98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03.09.2017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0D529C35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353F4365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57093EA0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 w:rsidR="00997557" w14:paraId="61A5456E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5A8D2329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05.09.2017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738AB4AF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2B4280C8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31533F04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 w:rsidR="00997557" w14:paraId="3EE7FE5C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1C658A05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12.09.2017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7E6C9B5C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27910572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Projektrisiken und Stand, 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018AA4FC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 w:rsidR="00997557" w14:paraId="33745565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6515ECB5" w14:textId="77777777" w:rsidR="00997557" w:rsidRDefault="00622968">
            <w:pPr>
              <w:pStyle w:val="TextCDB"/>
            </w:pPr>
            <w:r>
              <w:t>17.10.2017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1526C688" w14:textId="77777777" w:rsidR="00997557" w:rsidRDefault="00622968">
            <w:pPr>
              <w:pStyle w:val="TextCDB"/>
            </w:pPr>
            <w:r>
              <w:t>1.0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0B9AFCAB" w14:textId="77777777" w:rsidR="00997557" w:rsidRDefault="00622968">
            <w:pPr>
              <w:pStyle w:val="TextCDB"/>
            </w:pPr>
            <w:r>
              <w:t>Stand 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53DBD482" w14:textId="77777777" w:rsidR="00997557" w:rsidRDefault="00622968">
            <w:pPr>
              <w:pStyle w:val="TextCDB"/>
            </w:pPr>
            <w:r>
              <w:t>Joel Häberli</w:t>
            </w:r>
          </w:p>
        </w:tc>
      </w:tr>
      <w:tr w:rsidR="00997557" w14:paraId="70761753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10FCD930" w14:textId="77777777" w:rsidR="00997557" w:rsidRDefault="00622968">
            <w:pPr>
              <w:pStyle w:val="TextCDB"/>
            </w:pPr>
            <w:r>
              <w:t>24.10.2017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4F24C394" w14:textId="77777777" w:rsidR="00997557" w:rsidRDefault="00622968">
            <w:pPr>
              <w:pStyle w:val="TextCDB"/>
            </w:pPr>
            <w:r>
              <w:t>1.1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506FE6FF" w14:textId="77777777" w:rsidR="00997557" w:rsidRDefault="00622968">
            <w:pPr>
              <w:pStyle w:val="TextCDB"/>
            </w:pPr>
            <w:r>
              <w:t>Projektrisiken angepasst, Stand 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6FFDA37E" w14:textId="77777777" w:rsidR="00997557" w:rsidRDefault="00622968">
            <w:pPr>
              <w:pStyle w:val="TextCDB"/>
            </w:pPr>
            <w:r>
              <w:t>Joel Häberli</w:t>
            </w:r>
          </w:p>
        </w:tc>
      </w:tr>
      <w:tr w:rsidR="00997557" w14:paraId="685E7DF8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7D69C369" w14:textId="77777777" w:rsidR="00997557" w:rsidRDefault="00622968">
            <w:pPr>
              <w:pStyle w:val="TextCDB"/>
            </w:pPr>
            <w:r>
              <w:t>31.10.2017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5D7A8183" w14:textId="77777777" w:rsidR="00997557" w:rsidRDefault="00622968">
            <w:pPr>
              <w:pStyle w:val="TextCDB"/>
            </w:pPr>
            <w:r>
              <w:t>1.2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3FC76DDC" w14:textId="77777777" w:rsidR="00997557" w:rsidRDefault="00622968">
            <w:pPr>
              <w:pStyle w:val="TextCDB"/>
            </w:pPr>
            <w:r>
              <w:t>Stand 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60CE60A5" w14:textId="77777777" w:rsidR="00997557" w:rsidRDefault="00622968">
            <w:pPr>
              <w:pStyle w:val="TextCDB"/>
            </w:pPr>
            <w:r>
              <w:t xml:space="preserve">Joel </w:t>
            </w:r>
            <w:r>
              <w:t>Häberli</w:t>
            </w:r>
          </w:p>
        </w:tc>
      </w:tr>
      <w:tr w:rsidR="00997557" w14:paraId="4A179070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0C137FBE" w14:textId="77777777" w:rsidR="00997557" w:rsidRDefault="00622968">
            <w:pPr>
              <w:pStyle w:val="TextCDB"/>
            </w:pPr>
            <w:r>
              <w:t>07.11.2017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63185E09" w14:textId="77777777" w:rsidR="00997557" w:rsidRDefault="00622968">
            <w:pPr>
              <w:pStyle w:val="TextCDB"/>
            </w:pPr>
            <w:r>
              <w:t>2.0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38DC5A15" w14:textId="77777777" w:rsidR="00997557" w:rsidRDefault="00622968">
            <w:pPr>
              <w:pStyle w:val="TextCDB"/>
            </w:pPr>
            <w:r>
              <w:t>Stand und Termine angepasst, Abschluss Konzeptphase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7878B729" w14:textId="77777777" w:rsidR="00997557" w:rsidRDefault="00622968">
            <w:pPr>
              <w:pStyle w:val="TextCDB"/>
            </w:pPr>
            <w:r>
              <w:t>Joel Häberli</w:t>
            </w:r>
          </w:p>
        </w:tc>
      </w:tr>
      <w:tr w:rsidR="00997557" w14:paraId="6A909770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050CEBF0" w14:textId="77777777" w:rsidR="00997557" w:rsidRDefault="00622968">
            <w:pPr>
              <w:pStyle w:val="TextCDB"/>
            </w:pPr>
            <w:r>
              <w:lastRenderedPageBreak/>
              <w:t>14.11.2017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5BC40218" w14:textId="77777777" w:rsidR="00997557" w:rsidRDefault="00622968">
            <w:pPr>
              <w:pStyle w:val="TextCDB"/>
            </w:pPr>
            <w:r>
              <w:t>2.1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09913D7F" w14:textId="77777777" w:rsidR="00997557" w:rsidRDefault="00622968">
            <w:pPr>
              <w:pStyle w:val="TextCDB"/>
            </w:pPr>
            <w:r>
              <w:t>Stand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23F0DE65" w14:textId="77777777" w:rsidR="00997557" w:rsidRDefault="00622968">
            <w:pPr>
              <w:pStyle w:val="TextCDB"/>
            </w:pPr>
            <w:r>
              <w:t>Joel Häberli</w:t>
            </w:r>
          </w:p>
        </w:tc>
      </w:tr>
      <w:tr w:rsidR="00997557" w14:paraId="61EF9EC2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480EA038" w14:textId="77777777" w:rsidR="00997557" w:rsidRDefault="00622968">
            <w:pPr>
              <w:pStyle w:val="TextCDB"/>
            </w:pPr>
            <w:r>
              <w:t>21.11.2017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742559D6" w14:textId="77777777" w:rsidR="00997557" w:rsidRDefault="00622968">
            <w:pPr>
              <w:pStyle w:val="TextCDB"/>
            </w:pPr>
            <w:r>
              <w:t>2.2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57F44A3F" w14:textId="77777777" w:rsidR="00997557" w:rsidRDefault="00622968">
            <w:pPr>
              <w:pStyle w:val="TextCDB"/>
            </w:pPr>
            <w:r>
              <w:t>Stand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51D1351E" w14:textId="77777777" w:rsidR="00997557" w:rsidRDefault="00622968">
            <w:pPr>
              <w:pStyle w:val="TextCDB"/>
            </w:pPr>
            <w:r>
              <w:t>Joel Häberli</w:t>
            </w:r>
          </w:p>
        </w:tc>
      </w:tr>
      <w:tr w:rsidR="00997557" w14:paraId="6B4D97B5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40AA50AB" w14:textId="77777777" w:rsidR="00997557" w:rsidRDefault="00622968">
            <w:pPr>
              <w:pStyle w:val="TextCDB"/>
            </w:pPr>
            <w:r>
              <w:t>28.11.2017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60E581F1" w14:textId="77777777" w:rsidR="00997557" w:rsidRDefault="00622968">
            <w:pPr>
              <w:pStyle w:val="TextCDB"/>
            </w:pPr>
            <w:r>
              <w:t>2.3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5FB6E1E0" w14:textId="77777777" w:rsidR="00997557" w:rsidRDefault="00622968">
            <w:pPr>
              <w:pStyle w:val="TextCDB"/>
            </w:pPr>
            <w:r>
              <w:t>Stand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06043ABA" w14:textId="77777777" w:rsidR="00997557" w:rsidRDefault="00622968">
            <w:pPr>
              <w:pStyle w:val="TextCDB"/>
            </w:pPr>
            <w:r>
              <w:t>Joel Häberli</w:t>
            </w:r>
          </w:p>
        </w:tc>
      </w:tr>
      <w:tr w:rsidR="00997557" w14:paraId="1C800BC5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1AC1E60E" w14:textId="77777777" w:rsidR="00997557" w:rsidRDefault="00622968">
            <w:pPr>
              <w:pStyle w:val="TextCDB"/>
            </w:pPr>
            <w:r>
              <w:t>05.12.2017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1BA35EC3" w14:textId="77777777" w:rsidR="00997557" w:rsidRDefault="00622968">
            <w:pPr>
              <w:pStyle w:val="TextCDB"/>
            </w:pPr>
            <w:r>
              <w:t>2.4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657710BD" w14:textId="77777777" w:rsidR="00997557" w:rsidRDefault="00622968">
            <w:pPr>
              <w:pStyle w:val="TextCDB"/>
            </w:pPr>
            <w:r>
              <w:t xml:space="preserve">Stand 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23CA21D1" w14:textId="77777777" w:rsidR="00997557" w:rsidRDefault="00622968">
            <w:pPr>
              <w:pStyle w:val="TextCDB"/>
            </w:pPr>
            <w:r>
              <w:t>Joel Häberli</w:t>
            </w:r>
          </w:p>
        </w:tc>
      </w:tr>
      <w:tr w:rsidR="00997557" w14:paraId="411F5172" w14:textId="77777777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77504AEC" w14:textId="77777777" w:rsidR="00997557" w:rsidRDefault="00622968">
            <w:pPr>
              <w:pStyle w:val="TextCDB"/>
            </w:pPr>
            <w:r>
              <w:t>12.12.2017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5E572F14" w14:textId="77777777" w:rsidR="00997557" w:rsidRDefault="00622968">
            <w:pPr>
              <w:pStyle w:val="TextCDB"/>
            </w:pPr>
            <w:r>
              <w:t>3.0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51B5E91B" w14:textId="77777777" w:rsidR="00997557" w:rsidRDefault="00622968">
            <w:pPr>
              <w:pStyle w:val="TextCDB"/>
            </w:pPr>
            <w:r>
              <w:t xml:space="preserve">Stand und </w:t>
            </w:r>
            <w:r>
              <w:t>Abschluss Realisierung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4ABC9EA7" w14:textId="77777777" w:rsidR="00997557" w:rsidRDefault="00622968">
            <w:pPr>
              <w:pStyle w:val="TextCDB"/>
            </w:pPr>
            <w:r>
              <w:t>Joel Häberli</w:t>
            </w:r>
          </w:p>
        </w:tc>
      </w:tr>
    </w:tbl>
    <w:p w14:paraId="69846804" w14:textId="77777777" w:rsidR="00997557" w:rsidRDefault="00997557">
      <w:pPr>
        <w:pStyle w:val="TextCDB"/>
        <w:rPr>
          <w:b/>
          <w:i/>
          <w:color w:val="548DD4" w:themeColor="text2" w:themeTint="99"/>
          <w:lang w:val="de-CH"/>
        </w:rPr>
      </w:pPr>
    </w:p>
    <w:p w14:paraId="179746FC" w14:textId="77777777" w:rsidR="00997557" w:rsidRDefault="00997557">
      <w:pPr>
        <w:pStyle w:val="TextCDB"/>
      </w:pPr>
    </w:p>
    <w:p w14:paraId="218AE9BF" w14:textId="77777777" w:rsidR="00997557" w:rsidRDefault="00622968">
      <w:pPr>
        <w:pStyle w:val="Verzeichnis1"/>
        <w:rPr>
          <w:rFonts w:asciiTheme="minorHAnsi" w:eastAsiaTheme="minorEastAsia" w:hAnsiTheme="minorHAnsi" w:cstheme="minorBidi"/>
          <w:b/>
          <w:lang w:eastAsia="de-CH"/>
        </w:rPr>
      </w:pPr>
      <w:r>
        <w:fldChar w:fldCharType="begin"/>
      </w:r>
      <w:r>
        <w:instrText>TOC \o "1-3" \h</w:instrText>
      </w:r>
      <w:r>
        <w:fldChar w:fldCharType="separate"/>
      </w:r>
      <w:r>
        <w:t>1</w:t>
      </w:r>
      <w:r>
        <w:rPr>
          <w:rFonts w:asciiTheme="minorHAnsi" w:eastAsiaTheme="minorEastAsia" w:hAnsiTheme="minorHAnsi" w:cstheme="minorBidi"/>
          <w:b/>
          <w:lang w:eastAsia="de-CH"/>
        </w:rPr>
        <w:tab/>
      </w:r>
      <w:r>
        <w:t>Projektplanung</w:t>
      </w:r>
      <w:r>
        <w:tab/>
        <w:t>2</w:t>
      </w:r>
    </w:p>
    <w:p w14:paraId="693600B4" w14:textId="77777777" w:rsidR="00997557" w:rsidRDefault="00622968">
      <w:pPr>
        <w:pStyle w:val="Verzeichnis1"/>
        <w:rPr>
          <w:rFonts w:asciiTheme="minorHAnsi" w:eastAsiaTheme="minorEastAsia" w:hAnsiTheme="minorHAnsi" w:cstheme="minorBidi"/>
          <w:lang w:eastAsia="de-CH"/>
        </w:rPr>
      </w:pPr>
      <w:r>
        <w:t>2</w:t>
      </w:r>
      <w:r>
        <w:rPr>
          <w:rFonts w:asciiTheme="minorHAnsi" w:eastAsiaTheme="minorEastAsia" w:hAnsiTheme="minorHAnsi" w:cstheme="minorBidi"/>
          <w:lang w:eastAsia="de-CH"/>
        </w:rPr>
        <w:tab/>
      </w:r>
      <w:r>
        <w:t>Projektbericht</w:t>
      </w:r>
      <w:r>
        <w:tab/>
        <w:t>3</w:t>
      </w:r>
    </w:p>
    <w:p w14:paraId="57C5DBB2" w14:textId="77777777" w:rsidR="00997557" w:rsidRDefault="00622968">
      <w:pPr>
        <w:pStyle w:val="Verzeichnis1"/>
        <w:rPr>
          <w:rFonts w:asciiTheme="minorHAnsi" w:eastAsiaTheme="minorEastAsia" w:hAnsiTheme="minorHAnsi" w:cstheme="minorBidi"/>
          <w:b/>
          <w:lang w:eastAsia="de-CH"/>
        </w:rPr>
      </w:pPr>
      <w:r>
        <w:t>3</w:t>
      </w:r>
      <w:r>
        <w:rPr>
          <w:rFonts w:asciiTheme="minorHAnsi" w:eastAsiaTheme="minorEastAsia" w:hAnsiTheme="minorHAnsi" w:cstheme="minorBidi"/>
          <w:b/>
          <w:lang w:eastAsia="de-CH"/>
        </w:rPr>
        <w:tab/>
      </w:r>
      <w:r>
        <w:t>Übersicht über den Projektstaus</w:t>
      </w:r>
      <w:r>
        <w:tab/>
        <w:t>3</w:t>
      </w:r>
    </w:p>
    <w:p w14:paraId="5C8A217D" w14:textId="77777777" w:rsidR="00997557" w:rsidRDefault="00622968">
      <w:pPr>
        <w:pStyle w:val="Verzeichnis1"/>
        <w:rPr>
          <w:rFonts w:asciiTheme="minorHAnsi" w:eastAsiaTheme="minorEastAsia" w:hAnsiTheme="minorHAnsi" w:cstheme="minorBidi"/>
          <w:b/>
          <w:lang w:eastAsia="de-CH"/>
        </w:rPr>
      </w:pPr>
      <w:r>
        <w:t>4</w:t>
      </w:r>
      <w:r>
        <w:rPr>
          <w:rFonts w:asciiTheme="minorHAnsi" w:eastAsiaTheme="minorEastAsia" w:hAnsiTheme="minorHAnsi" w:cstheme="minorBidi"/>
          <w:b/>
          <w:lang w:eastAsia="de-CH"/>
        </w:rPr>
        <w:tab/>
      </w:r>
      <w:r>
        <w:t>Konfigurationsidentifikation</w:t>
      </w:r>
      <w:r>
        <w:tab/>
        <w:t>4</w:t>
      </w:r>
    </w:p>
    <w:p w14:paraId="3A33B2D8" w14:textId="77777777" w:rsidR="00997557" w:rsidRDefault="00622968">
      <w:pPr>
        <w:pStyle w:val="Verzeichnis1"/>
      </w:pPr>
      <w:r>
        <w:t>5</w:t>
      </w:r>
      <w:r>
        <w:rPr>
          <w:rFonts w:asciiTheme="minorHAnsi" w:eastAsiaTheme="minorEastAsia" w:hAnsiTheme="minorHAnsi" w:cstheme="minorBidi"/>
          <w:b/>
          <w:lang w:eastAsia="de-CH"/>
        </w:rPr>
        <w:tab/>
      </w:r>
      <w:r>
        <w:t>Projektrisiken</w:t>
      </w:r>
      <w:r>
        <w:tab/>
        <w:t>5</w:t>
      </w:r>
    </w:p>
    <w:p w14:paraId="6C60DAAA" w14:textId="77777777" w:rsidR="00997557" w:rsidRDefault="00997557">
      <w:pPr>
        <w:pStyle w:val="TextCDB"/>
        <w:rPr>
          <w:lang w:val="de-CH"/>
        </w:rPr>
      </w:pPr>
    </w:p>
    <w:p w14:paraId="5AB18F90" w14:textId="77777777" w:rsidR="00997557" w:rsidRDefault="00622968">
      <w:pPr>
        <w:pStyle w:val="TextCDB"/>
        <w:rPr>
          <w:lang w:val="de-CH"/>
        </w:rPr>
      </w:pPr>
      <w:r>
        <w:fldChar w:fldCharType="end"/>
      </w:r>
    </w:p>
    <w:p w14:paraId="68DD5F0D" w14:textId="77777777" w:rsidR="00997557" w:rsidRDefault="00622968">
      <w:pPr>
        <w:pStyle w:val="berschrift1"/>
        <w:numPr>
          <w:ilvl w:val="0"/>
          <w:numId w:val="0"/>
        </w:numPr>
      </w:pPr>
      <w:r>
        <w:br w:type="page"/>
      </w:r>
    </w:p>
    <w:p w14:paraId="0F946A77" w14:textId="77777777" w:rsidR="00997557" w:rsidRDefault="00622968">
      <w:pPr>
        <w:pStyle w:val="berschrift1"/>
        <w:numPr>
          <w:ilvl w:val="0"/>
          <w:numId w:val="2"/>
        </w:numPr>
      </w:pPr>
      <w:bookmarkStart w:id="2" w:name="_Toc410118958"/>
      <w:bookmarkEnd w:id="2"/>
      <w:commentRangeStart w:id="3"/>
      <w:r>
        <w:lastRenderedPageBreak/>
        <w:t>Projektplanung</w:t>
      </w:r>
      <w:commentRangeEnd w:id="3"/>
      <w:r w:rsidR="00BD2762">
        <w:rPr>
          <w:rStyle w:val="Kommentarzeichen"/>
          <w:rFonts w:cs="Times New Roman"/>
          <w:b w:val="0"/>
          <w:bCs w:val="0"/>
        </w:rPr>
        <w:commentReference w:id="3"/>
      </w:r>
    </w:p>
    <w:p w14:paraId="4BC50A8E" w14:textId="77777777" w:rsidR="00997557" w:rsidRDefault="00622968">
      <w:pPr>
        <w:rPr>
          <w:rFonts w:cs="Arial"/>
          <w:lang w:val="de-DE"/>
        </w:rPr>
        <w:sectPr w:rsidR="00997557">
          <w:headerReference w:type="default" r:id="rId10"/>
          <w:footerReference w:type="default" r:id="rId11"/>
          <w:pgSz w:w="16838" w:h="11906" w:orient="landscape"/>
          <w:pgMar w:top="1240" w:right="1134" w:bottom="993" w:left="1418" w:header="709" w:footer="669" w:gutter="0"/>
          <w:cols w:space="720"/>
          <w:formProt w:val="0"/>
          <w:docGrid w:linePitch="360"/>
        </w:sectPr>
      </w:pPr>
      <w:r>
        <w:rPr>
          <w:rFonts w:cs="Arial"/>
          <w:b/>
          <w:lang w:val="de-DE"/>
        </w:rPr>
        <w:t>Siehe Projektplan V4.0 aus der Phase Einführung</w:t>
      </w:r>
    </w:p>
    <w:p w14:paraId="6132D3AF" w14:textId="77777777" w:rsidR="00997557" w:rsidRDefault="00622968">
      <w:pPr>
        <w:pStyle w:val="berschrift1"/>
        <w:numPr>
          <w:ilvl w:val="0"/>
          <w:numId w:val="2"/>
        </w:numPr>
      </w:pPr>
      <w:bookmarkStart w:id="4" w:name="_Toc4101189591"/>
      <w:bookmarkEnd w:id="4"/>
      <w:commentRangeStart w:id="5"/>
      <w:r>
        <w:lastRenderedPageBreak/>
        <w:t>Projektbericht</w:t>
      </w:r>
      <w:commentRangeEnd w:id="5"/>
      <w:r w:rsidR="00BD2762">
        <w:rPr>
          <w:rStyle w:val="Kommentarzeichen"/>
          <w:rFonts w:cs="Times New Roman"/>
          <w:b w:val="0"/>
          <w:bCs w:val="0"/>
        </w:rPr>
        <w:commentReference w:id="5"/>
      </w:r>
    </w:p>
    <w:tbl>
      <w:tblPr>
        <w:tblW w:w="8997" w:type="dxa"/>
        <w:tblInd w:w="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7580"/>
      </w:tblGrid>
      <w:tr w:rsidR="00997557" w14:paraId="5F5F30E1" w14:textId="77777777">
        <w:trPr>
          <w:trHeight w:val="510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-5" w:type="dxa"/>
            </w:tcMar>
          </w:tcPr>
          <w:p w14:paraId="75EFC234" w14:textId="77777777" w:rsidR="00997557" w:rsidRDefault="00622968">
            <w:pPr>
              <w:rPr>
                <w:rFonts w:cs="Arial"/>
                <w:b/>
                <w:lang w:val="de-DE"/>
              </w:rPr>
            </w:pPr>
            <w:r>
              <w:rPr>
                <w:rFonts w:cs="Arial"/>
                <w:b/>
                <w:lang w:val="de-DE"/>
              </w:rPr>
              <w:t>Zeitraum</w:t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-5" w:type="dxa"/>
            </w:tcMar>
          </w:tcPr>
          <w:p w14:paraId="09FA38BC" w14:textId="77777777" w:rsidR="00997557" w:rsidRDefault="00622968">
            <w:pPr>
              <w:rPr>
                <w:rFonts w:cs="Arial"/>
                <w:b/>
                <w:lang w:val="de-DE"/>
              </w:rPr>
            </w:pPr>
            <w:r>
              <w:rPr>
                <w:rFonts w:cs="Arial"/>
                <w:b/>
                <w:lang w:val="de-DE"/>
              </w:rPr>
              <w:t>Bericht</w:t>
            </w:r>
          </w:p>
        </w:tc>
      </w:tr>
      <w:tr w:rsidR="00997557" w14:paraId="35BEA49E" w14:textId="77777777">
        <w:trPr>
          <w:trHeight w:val="274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1E3047F" w14:textId="77777777" w:rsidR="00997557" w:rsidRDefault="00622968">
            <w:r>
              <w:rPr>
                <w:rFonts w:cs="Arial"/>
                <w:b/>
                <w:szCs w:val="22"/>
                <w:lang w:val="de-DE"/>
              </w:rPr>
              <w:t>KW 46</w:t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D307764" w14:textId="77777777" w:rsidR="00997557" w:rsidRDefault="00622968">
            <w:r>
              <w:rPr>
                <w:rFonts w:cs="Arial"/>
                <w:b/>
                <w:lang w:val="de-DE"/>
              </w:rPr>
              <w:t xml:space="preserve">Stand der Arbeit: </w:t>
            </w:r>
          </w:p>
          <w:p w14:paraId="27612FD1" w14:textId="77777777" w:rsidR="00997557" w:rsidRDefault="00622968">
            <w:r>
              <w:rPr>
                <w:rFonts w:cs="Arial"/>
                <w:lang w:val="de-DE"/>
              </w:rPr>
              <w:t>Projekt initialisiert und mit den Arbeiten begonnen.</w:t>
            </w:r>
          </w:p>
          <w:p w14:paraId="56741B66" w14:textId="77777777" w:rsidR="00997557" w:rsidRDefault="00622968">
            <w:r>
              <w:rPr>
                <w:rFonts w:cs="Arial"/>
                <w:lang w:val="de-DE"/>
              </w:rPr>
              <w:t>Miro: PageController, Spring Boot Annotationen</w:t>
            </w:r>
          </w:p>
          <w:p w14:paraId="3F4BF3EB" w14:textId="77777777" w:rsidR="00997557" w:rsidRDefault="00622968">
            <w:r>
              <w:rPr>
                <w:rFonts w:cs="Arial"/>
                <w:lang w:val="de-DE"/>
              </w:rPr>
              <w:t>Anu: SQL-DB Script, Tag Model</w:t>
            </w:r>
          </w:p>
          <w:p w14:paraId="5FD94C5F" w14:textId="77777777" w:rsidR="00997557" w:rsidRDefault="00622968">
            <w:r>
              <w:rPr>
                <w:rFonts w:cs="Arial"/>
                <w:lang w:val="de-DE"/>
              </w:rPr>
              <w:t xml:space="preserve">Joel: Projekt-Struktur angelegt, JPA Connector aufgesetzt, allgemeiner Controller </w:t>
            </w:r>
            <w:r>
              <w:rPr>
                <w:rFonts w:cs="Arial"/>
                <w:lang w:val="de-DE"/>
              </w:rPr>
              <w:t>definiert</w:t>
            </w:r>
          </w:p>
          <w:p w14:paraId="2E53B5B9" w14:textId="77777777" w:rsidR="00997557" w:rsidRDefault="00622968">
            <w:r>
              <w:rPr>
                <w:rFonts w:cs="Arial"/>
                <w:lang w:val="de-DE"/>
              </w:rPr>
              <w:t>Dave: Entschudigt (Krank)</w:t>
            </w:r>
          </w:p>
          <w:p w14:paraId="5C6F528C" w14:textId="77777777" w:rsidR="00997557" w:rsidRDefault="00997557">
            <w:pPr>
              <w:rPr>
                <w:rFonts w:cs="Arial"/>
                <w:lang w:val="de-DE"/>
              </w:rPr>
            </w:pPr>
          </w:p>
        </w:tc>
      </w:tr>
      <w:tr w:rsidR="00997557" w14:paraId="4398FA54" w14:textId="77777777">
        <w:trPr>
          <w:trHeight w:val="309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DBE207B" w14:textId="77777777" w:rsidR="00997557" w:rsidRDefault="00997557">
            <w:pPr>
              <w:rPr>
                <w:rFonts w:cs="Arial"/>
                <w:b/>
                <w:szCs w:val="22"/>
                <w:lang w:val="de-DE"/>
              </w:rPr>
            </w:pPr>
          </w:p>
        </w:tc>
        <w:tc>
          <w:tcPr>
            <w:tcW w:w="7579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1F0FBC8" w14:textId="77777777" w:rsidR="00997557" w:rsidRDefault="00622968">
            <w:r>
              <w:rPr>
                <w:rFonts w:cs="Arial"/>
                <w:b/>
                <w:lang w:val="de-DE"/>
              </w:rPr>
              <w:t>Wichtigste Probleme und Fragen:</w:t>
            </w:r>
          </w:p>
          <w:p w14:paraId="04F7ED1E" w14:textId="77777777" w:rsidR="00997557" w:rsidRDefault="00622968">
            <w:r>
              <w:rPr>
                <w:color w:val="000000"/>
              </w:rPr>
              <w:t>Git-Installation, Git-Projekt-Setup, David Krank</w:t>
            </w:r>
          </w:p>
          <w:p w14:paraId="365059FC" w14:textId="77777777" w:rsidR="00997557" w:rsidRDefault="00997557">
            <w:pPr>
              <w:rPr>
                <w:color w:val="000000"/>
              </w:rPr>
            </w:pPr>
          </w:p>
        </w:tc>
      </w:tr>
      <w:tr w:rsidR="00997557" w14:paraId="2096C2D1" w14:textId="77777777">
        <w:trPr>
          <w:trHeight w:val="238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EC843ED" w14:textId="77777777" w:rsidR="00997557" w:rsidRDefault="00997557">
            <w:pPr>
              <w:rPr>
                <w:rFonts w:cs="Arial"/>
                <w:b/>
                <w:szCs w:val="22"/>
                <w:lang w:val="de-DE"/>
              </w:rPr>
            </w:pPr>
          </w:p>
        </w:tc>
        <w:tc>
          <w:tcPr>
            <w:tcW w:w="7579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3E2CC04" w14:textId="77777777" w:rsidR="00997557" w:rsidRDefault="00622968">
            <w:r>
              <w:rPr>
                <w:rFonts w:cs="Arial"/>
                <w:b/>
                <w:lang w:val="de-DE"/>
              </w:rPr>
              <w:t xml:space="preserve">nächste Schritte: </w:t>
            </w:r>
          </w:p>
          <w:p w14:paraId="6EB98506" w14:textId="77777777" w:rsidR="00997557" w:rsidRDefault="00622968">
            <w:r>
              <w:rPr>
                <w:rFonts w:cs="Arial"/>
                <w:lang w:val="de-DE"/>
              </w:rPr>
              <w:t>Controller fertig machen und Model fertig stellen</w:t>
            </w:r>
          </w:p>
          <w:p w14:paraId="5E3133A2" w14:textId="77777777" w:rsidR="00997557" w:rsidRDefault="00622968">
            <w:pPr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  <w:t xml:space="preserve">In Zukunft mit Branches arbeiten und nicht nur auf den Master </w:t>
            </w:r>
            <w:r>
              <w:rPr>
                <w:rFonts w:cs="Arial"/>
                <w:lang w:val="de-DE"/>
              </w:rPr>
              <w:t>pushen.</w:t>
            </w:r>
          </w:p>
        </w:tc>
      </w:tr>
      <w:tr w:rsidR="00997557" w14:paraId="39306580" w14:textId="77777777">
        <w:trPr>
          <w:trHeight w:val="238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2BC9428" w14:textId="77777777" w:rsidR="00997557" w:rsidRDefault="00622968">
            <w:pPr>
              <w:rPr>
                <w:rFonts w:cs="Arial"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  <w:t>KW 47</w:t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78CA045" w14:textId="77777777" w:rsidR="00997557" w:rsidRDefault="00622968">
            <w:r>
              <w:rPr>
                <w:rFonts w:cs="Arial"/>
                <w:b/>
                <w:lang w:val="de-DE"/>
              </w:rPr>
              <w:t xml:space="preserve">Stand der Arbeit: </w:t>
            </w:r>
          </w:p>
          <w:p w14:paraId="58ED3375" w14:textId="77777777" w:rsidR="00997557" w:rsidRDefault="00622968">
            <w:r>
              <w:rPr>
                <w:rFonts w:cs="Arial"/>
                <w:lang w:val="de-DE"/>
              </w:rPr>
              <w:t xml:space="preserve">Miro: Controller weiterarbeiten. </w:t>
            </w:r>
          </w:p>
          <w:p w14:paraId="1EDBF8C8" w14:textId="77777777" w:rsidR="00997557" w:rsidRDefault="00622968">
            <w:r>
              <w:rPr>
                <w:rFonts w:cs="Arial"/>
                <w:lang w:val="de-DE"/>
              </w:rPr>
              <w:t>Anu: Model und ERD</w:t>
            </w:r>
          </w:p>
          <w:p w14:paraId="77E3CBFF" w14:textId="77777777" w:rsidR="00997557" w:rsidRDefault="00622968">
            <w:r>
              <w:rPr>
                <w:rFonts w:cs="Arial"/>
                <w:lang w:val="de-DE"/>
              </w:rPr>
              <w:t>Dave: Testfälle und ISDS</w:t>
            </w:r>
          </w:p>
          <w:p w14:paraId="7915F071" w14:textId="77777777" w:rsidR="00997557" w:rsidRDefault="00622968">
            <w:r>
              <w:rPr>
                <w:rFonts w:cs="Arial"/>
                <w:lang w:val="de-DE"/>
              </w:rPr>
              <w:t>Joel: Hilfestellungen, Modelerweiterung und Testfälle</w:t>
            </w:r>
          </w:p>
          <w:p w14:paraId="59B6142A" w14:textId="77777777" w:rsidR="00997557" w:rsidRDefault="00997557">
            <w:pPr>
              <w:rPr>
                <w:rFonts w:cs="Arial"/>
                <w:lang w:val="de-DE"/>
              </w:rPr>
            </w:pPr>
          </w:p>
        </w:tc>
      </w:tr>
      <w:tr w:rsidR="00997557" w14:paraId="112D11B8" w14:textId="77777777">
        <w:trPr>
          <w:trHeight w:val="238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0B2BBF7" w14:textId="77777777" w:rsidR="00997557" w:rsidRDefault="00997557">
            <w:pPr>
              <w:rPr>
                <w:rFonts w:cs="Arial"/>
                <w:b/>
                <w:szCs w:val="22"/>
                <w:lang w:val="de-DE"/>
              </w:rPr>
            </w:pP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33E1ABC1" w14:textId="77777777" w:rsidR="00997557" w:rsidRDefault="00622968">
            <w:r>
              <w:rPr>
                <w:rFonts w:cs="Arial"/>
                <w:b/>
                <w:lang w:val="de-DE"/>
              </w:rPr>
              <w:t>Wichtigste Probleme und Fragen:</w:t>
            </w:r>
          </w:p>
          <w:p w14:paraId="7386C75A" w14:textId="77777777" w:rsidR="00997557" w:rsidRDefault="00622968">
            <w:r>
              <w:rPr>
                <w:color w:val="000000"/>
              </w:rPr>
              <w:t xml:space="preserve">Benützung des EntityManagers der JPA. </w:t>
            </w:r>
          </w:p>
          <w:p w14:paraId="149AC966" w14:textId="77777777" w:rsidR="00997557" w:rsidRDefault="00997557">
            <w:pPr>
              <w:rPr>
                <w:color w:val="000000"/>
              </w:rPr>
            </w:pPr>
          </w:p>
        </w:tc>
      </w:tr>
      <w:tr w:rsidR="00997557" w14:paraId="79DEB3B3" w14:textId="77777777">
        <w:trPr>
          <w:trHeight w:val="238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90D7426" w14:textId="77777777" w:rsidR="00997557" w:rsidRDefault="00997557">
            <w:pPr>
              <w:rPr>
                <w:rFonts w:cs="Arial"/>
                <w:b/>
                <w:szCs w:val="22"/>
                <w:lang w:val="de-DE"/>
              </w:rPr>
            </w:pP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42D8109" w14:textId="77777777" w:rsidR="00997557" w:rsidRDefault="00622968">
            <w:r>
              <w:rPr>
                <w:rFonts w:cs="Arial"/>
                <w:b/>
                <w:lang w:val="de-DE"/>
              </w:rPr>
              <w:t xml:space="preserve">nächste Schritte: </w:t>
            </w:r>
          </w:p>
          <w:p w14:paraId="40BC2F0E" w14:textId="77777777" w:rsidR="00997557" w:rsidRDefault="00622968">
            <w:r>
              <w:rPr>
                <w:rFonts w:cs="Arial"/>
                <w:lang w:val="de-DE"/>
              </w:rPr>
              <w:t>Testfälle abschliessen. Einen Controller mit der DB-Anbindung fertigstellen als Ausgangslage für den Rest der Controller (mit Miro EntityManager anschauen).</w:t>
            </w:r>
          </w:p>
          <w:p w14:paraId="0E65FE6F" w14:textId="77777777" w:rsidR="00997557" w:rsidRDefault="00997557">
            <w:pPr>
              <w:rPr>
                <w:rFonts w:cs="Arial"/>
                <w:lang w:val="de-DE"/>
              </w:rPr>
            </w:pPr>
          </w:p>
        </w:tc>
      </w:tr>
      <w:tr w:rsidR="00997557" w14:paraId="71487ECE" w14:textId="77777777">
        <w:trPr>
          <w:trHeight w:val="238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FA0CFE3" w14:textId="77777777" w:rsidR="00997557" w:rsidRDefault="00622968">
            <w:r>
              <w:rPr>
                <w:rFonts w:cs="Arial"/>
                <w:b/>
                <w:szCs w:val="22"/>
                <w:lang w:val="de-DE"/>
              </w:rPr>
              <w:t>KW 48</w:t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7542D08" w14:textId="77777777" w:rsidR="00997557" w:rsidRDefault="00622968">
            <w:r>
              <w:rPr>
                <w:rFonts w:cs="Arial"/>
                <w:b/>
                <w:lang w:val="de-DE"/>
              </w:rPr>
              <w:t xml:space="preserve">Stand der Arbeit: </w:t>
            </w:r>
          </w:p>
          <w:p w14:paraId="43503F3B" w14:textId="77777777" w:rsidR="00997557" w:rsidRDefault="00622968">
            <w:r>
              <w:rPr>
                <w:rFonts w:cs="Arial"/>
                <w:lang w:val="de-DE"/>
              </w:rPr>
              <w:t xml:space="preserve">Miro: TagController funktioniert nun, die restlichen </w:t>
            </w:r>
            <w:r>
              <w:rPr>
                <w:rFonts w:cs="Arial"/>
                <w:lang w:val="de-DE"/>
              </w:rPr>
              <w:t xml:space="preserve">müssen noch implementiert werden. </w:t>
            </w:r>
          </w:p>
          <w:p w14:paraId="7896A487" w14:textId="77777777" w:rsidR="00997557" w:rsidRDefault="00622968">
            <w:r>
              <w:rPr>
                <w:rFonts w:cs="Arial"/>
                <w:lang w:val="de-DE"/>
              </w:rPr>
              <w:t>Anu: Kapitel 3.2 und 3.3</w:t>
            </w:r>
          </w:p>
          <w:p w14:paraId="4632D70A" w14:textId="77777777" w:rsidR="00997557" w:rsidRDefault="00622968">
            <w:r>
              <w:rPr>
                <w:rFonts w:cs="Arial"/>
                <w:lang w:val="de-DE"/>
              </w:rPr>
              <w:t>Dave: Testfälle 8-14 und Kapitel 3.1</w:t>
            </w:r>
          </w:p>
          <w:p w14:paraId="2770682F" w14:textId="77777777" w:rsidR="00997557" w:rsidRDefault="00622968">
            <w:r>
              <w:rPr>
                <w:rFonts w:cs="Arial"/>
                <w:lang w:val="de-DE"/>
              </w:rPr>
              <w:t>Joel: Testfälle 1-8</w:t>
            </w:r>
          </w:p>
          <w:p w14:paraId="1E59ACD7" w14:textId="77777777" w:rsidR="00997557" w:rsidRDefault="00997557">
            <w:pPr>
              <w:rPr>
                <w:rFonts w:cs="Arial"/>
                <w:lang w:val="de-DE"/>
              </w:rPr>
            </w:pPr>
          </w:p>
        </w:tc>
      </w:tr>
      <w:tr w:rsidR="00997557" w14:paraId="51960AC2" w14:textId="77777777">
        <w:trPr>
          <w:trHeight w:val="238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535A8B7" w14:textId="77777777" w:rsidR="00997557" w:rsidRDefault="00997557">
            <w:pPr>
              <w:rPr>
                <w:rFonts w:cs="Arial"/>
                <w:b/>
                <w:szCs w:val="22"/>
                <w:lang w:val="de-DE"/>
              </w:rPr>
            </w:pP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6961BF7" w14:textId="77777777" w:rsidR="00997557" w:rsidRDefault="00622968">
            <w:r>
              <w:rPr>
                <w:rFonts w:cs="Arial"/>
                <w:b/>
                <w:lang w:val="de-DE"/>
              </w:rPr>
              <w:t>Wichtigste Probleme und Fragen:</w:t>
            </w:r>
          </w:p>
          <w:p w14:paraId="77BBC85D" w14:textId="77777777" w:rsidR="00997557" w:rsidRDefault="00622968">
            <w:r>
              <w:rPr>
                <w:color w:val="000000"/>
              </w:rPr>
              <w:t xml:space="preserve">Benützung des EntityManagers der JPA und der Transactions. </w:t>
            </w:r>
          </w:p>
          <w:p w14:paraId="7A029EE1" w14:textId="77777777" w:rsidR="00997557" w:rsidRDefault="00997557">
            <w:pPr>
              <w:rPr>
                <w:color w:val="000000"/>
              </w:rPr>
            </w:pPr>
          </w:p>
        </w:tc>
      </w:tr>
      <w:tr w:rsidR="00997557" w14:paraId="4E81784F" w14:textId="77777777">
        <w:trPr>
          <w:trHeight w:val="238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04279969" w14:textId="77777777" w:rsidR="00997557" w:rsidRDefault="00997557">
            <w:pPr>
              <w:rPr>
                <w:rFonts w:cs="Arial"/>
                <w:b/>
                <w:szCs w:val="22"/>
                <w:lang w:val="de-DE"/>
              </w:rPr>
            </w:pP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7E34F7F4" w14:textId="77777777" w:rsidR="00997557" w:rsidRDefault="00622968">
            <w:r>
              <w:rPr>
                <w:rFonts w:cs="Arial"/>
                <w:b/>
                <w:lang w:val="de-DE"/>
              </w:rPr>
              <w:t xml:space="preserve">nächste Schritte: </w:t>
            </w:r>
          </w:p>
          <w:p w14:paraId="51194F4A" w14:textId="77777777" w:rsidR="00997557" w:rsidRDefault="00622968">
            <w:r>
              <w:rPr>
                <w:rFonts w:cs="Arial"/>
                <w:lang w:val="de-DE"/>
              </w:rPr>
              <w:t xml:space="preserve">Der Fokus gilt </w:t>
            </w:r>
            <w:r>
              <w:rPr>
                <w:rFonts w:cs="Arial"/>
                <w:lang w:val="de-DE"/>
              </w:rPr>
              <w:t>nächster Woche dem Dokument „Realisierungsbericht“, welches für die Bewertung relevant ist. Miro wird jedoch noch 4 Stunden weiterentwickeln dürfen. Eventuell werden wir einen Änderungsantrag stellen.</w:t>
            </w:r>
          </w:p>
          <w:p w14:paraId="5303A944" w14:textId="77777777" w:rsidR="00997557" w:rsidRDefault="00997557">
            <w:pPr>
              <w:rPr>
                <w:rFonts w:cs="Arial"/>
                <w:lang w:val="de-DE"/>
              </w:rPr>
            </w:pPr>
          </w:p>
        </w:tc>
      </w:tr>
      <w:tr w:rsidR="00997557" w14:paraId="42573943" w14:textId="77777777">
        <w:trPr>
          <w:trHeight w:val="238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7F14A09" w14:textId="77777777" w:rsidR="00997557" w:rsidRDefault="00622968">
            <w:r>
              <w:rPr>
                <w:rFonts w:cs="Arial"/>
                <w:b/>
                <w:szCs w:val="22"/>
                <w:lang w:val="de-DE"/>
              </w:rPr>
              <w:t>KW 49</w:t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EB22537" w14:textId="77777777" w:rsidR="00997557" w:rsidRDefault="00622968">
            <w:r>
              <w:rPr>
                <w:rFonts w:cs="Arial"/>
                <w:b/>
                <w:lang w:val="de-DE"/>
              </w:rPr>
              <w:t xml:space="preserve">Stand der Arbeit: </w:t>
            </w:r>
          </w:p>
          <w:p w14:paraId="734AA909" w14:textId="77777777" w:rsidR="00997557" w:rsidRDefault="00622968">
            <w:r>
              <w:rPr>
                <w:rFonts w:cs="Arial"/>
                <w:lang w:val="de-DE"/>
              </w:rPr>
              <w:t xml:space="preserve">Miro: Entwicklung </w:t>
            </w:r>
            <w:r>
              <w:rPr>
                <w:rFonts w:cs="Arial"/>
                <w:lang w:val="de-DE"/>
              </w:rPr>
              <w:t>(Controller und Sessions)</w:t>
            </w:r>
          </w:p>
          <w:p w14:paraId="1243BA5B" w14:textId="77777777" w:rsidR="00997557" w:rsidRDefault="00622968">
            <w:r>
              <w:rPr>
                <w:rFonts w:cs="Arial"/>
                <w:lang w:val="de-DE"/>
              </w:rPr>
              <w:t>Anu: Kapitel 3.2, 3.3 fertig und beginn Einführungsbericht</w:t>
            </w:r>
          </w:p>
          <w:p w14:paraId="4B50E0BE" w14:textId="77777777" w:rsidR="00997557" w:rsidRDefault="00622968">
            <w:r>
              <w:rPr>
                <w:rFonts w:cs="Arial"/>
                <w:lang w:val="de-DE"/>
              </w:rPr>
              <w:t>Dave: Kapitel 3.1 und Zusammenführung aller Teile.</w:t>
            </w:r>
          </w:p>
          <w:p w14:paraId="78CAAEE3" w14:textId="77777777" w:rsidR="00997557" w:rsidRDefault="00622968">
            <w:r>
              <w:rPr>
                <w:rFonts w:cs="Arial"/>
                <w:lang w:val="de-DE"/>
              </w:rPr>
              <w:t>Joel: Kapitel 2.2, 2.3, Projektplan aktualisiert.</w:t>
            </w:r>
          </w:p>
          <w:p w14:paraId="12A440D0" w14:textId="77777777" w:rsidR="00997557" w:rsidRDefault="00997557">
            <w:pPr>
              <w:rPr>
                <w:rFonts w:cs="Arial"/>
                <w:lang w:val="de-DE"/>
              </w:rPr>
            </w:pPr>
          </w:p>
        </w:tc>
      </w:tr>
      <w:tr w:rsidR="00997557" w14:paraId="616A8284" w14:textId="77777777">
        <w:trPr>
          <w:trHeight w:val="238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273CA70B" w14:textId="77777777" w:rsidR="00997557" w:rsidRDefault="00997557">
            <w:pPr>
              <w:rPr>
                <w:rFonts w:cs="Arial"/>
                <w:b/>
                <w:szCs w:val="22"/>
                <w:lang w:val="de-DE"/>
              </w:rPr>
            </w:pP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5CE11375" w14:textId="77777777" w:rsidR="00997557" w:rsidRDefault="00622968">
            <w:r>
              <w:rPr>
                <w:rFonts w:cs="Arial"/>
                <w:b/>
                <w:lang w:val="de-DE"/>
              </w:rPr>
              <w:t>Wichtigste Probleme und Fragen:</w:t>
            </w:r>
          </w:p>
          <w:p w14:paraId="41B44DC4" w14:textId="77777777" w:rsidR="00997557" w:rsidRDefault="00622968">
            <w:r>
              <w:rPr>
                <w:color w:val="000000"/>
              </w:rPr>
              <w:t>Wir haben vergessen, dass wir ein Sessionhandling benötigen müssen, wenn wir ein Login implementieren. De</w:t>
            </w:r>
            <w:del w:id="6" w:author="Georg Ninck" w:date="2017-12-18T11:10:00Z">
              <w:r w:rsidDel="00BD2762">
                <w:rPr>
                  <w:color w:val="000000"/>
                </w:rPr>
                <w:delText>r</w:delText>
              </w:r>
            </w:del>
            <w:ins w:id="7" w:author="Georg Ninck" w:date="2017-12-18T11:10:00Z">
              <w:r w:rsidR="00BD2762">
                <w:rPr>
                  <w:color w:val="000000"/>
                </w:rPr>
                <w:t>n</w:t>
              </w:r>
            </w:ins>
            <w:r>
              <w:rPr>
                <w:color w:val="000000"/>
              </w:rPr>
              <w:t xml:space="preserve"> Faktor Zeit haben wir unterschätzt und mussten darum einen Änderungsantrag stellen. </w:t>
            </w:r>
          </w:p>
          <w:p w14:paraId="3D181F03" w14:textId="77777777" w:rsidR="00997557" w:rsidRDefault="00997557">
            <w:pPr>
              <w:rPr>
                <w:color w:val="000000"/>
              </w:rPr>
            </w:pPr>
          </w:p>
        </w:tc>
      </w:tr>
      <w:tr w:rsidR="00997557" w14:paraId="70FC1408" w14:textId="77777777">
        <w:trPr>
          <w:trHeight w:val="238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E1DE648" w14:textId="77777777" w:rsidR="00997557" w:rsidRDefault="00997557">
            <w:pPr>
              <w:rPr>
                <w:rFonts w:cs="Arial"/>
                <w:b/>
                <w:szCs w:val="22"/>
                <w:lang w:val="de-DE"/>
              </w:rPr>
            </w:pP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6C183A4F" w14:textId="77777777" w:rsidR="00997557" w:rsidRDefault="00622968">
            <w:r>
              <w:rPr>
                <w:rFonts w:cs="Arial"/>
                <w:b/>
                <w:lang w:val="de-DE"/>
              </w:rPr>
              <w:t xml:space="preserve">nächste Schritte: </w:t>
            </w:r>
          </w:p>
          <w:p w14:paraId="7881E6F3" w14:textId="77777777" w:rsidR="00997557" w:rsidRDefault="00622968">
            <w:r>
              <w:rPr>
                <w:rFonts w:cs="Arial"/>
                <w:lang w:val="de-DE"/>
              </w:rPr>
              <w:t>Der Fokus gilt nächste</w:t>
            </w:r>
            <w:del w:id="8" w:author="Georg Ninck" w:date="2017-12-18T11:10:00Z">
              <w:r w:rsidDel="00BD2762">
                <w:rPr>
                  <w:rFonts w:cs="Arial"/>
                  <w:lang w:val="de-DE"/>
                </w:rPr>
                <w:delText>r</w:delText>
              </w:r>
            </w:del>
            <w:r>
              <w:rPr>
                <w:rFonts w:cs="Arial"/>
                <w:lang w:val="de-DE"/>
              </w:rPr>
              <w:t xml:space="preserve"> Woche den Dokument</w:t>
            </w:r>
            <w:r>
              <w:rPr>
                <w:rFonts w:cs="Arial"/>
                <w:lang w:val="de-DE"/>
              </w:rPr>
              <w:t xml:space="preserve">en Realisierungsbericht und Einführungsbericht. Diese müssen fertig gestellt werden. </w:t>
            </w:r>
          </w:p>
          <w:p w14:paraId="2A85FB07" w14:textId="77777777" w:rsidR="00997557" w:rsidRDefault="00997557">
            <w:pPr>
              <w:rPr>
                <w:rFonts w:cs="Arial"/>
                <w:lang w:val="de-DE"/>
              </w:rPr>
            </w:pPr>
          </w:p>
        </w:tc>
      </w:tr>
      <w:tr w:rsidR="00997557" w14:paraId="783692DC" w14:textId="77777777">
        <w:trPr>
          <w:trHeight w:val="238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1199649B" w14:textId="77777777" w:rsidR="00997557" w:rsidRDefault="00622968">
            <w:commentRangeStart w:id="9"/>
            <w:r>
              <w:rPr>
                <w:rFonts w:cs="Arial"/>
                <w:b/>
                <w:szCs w:val="22"/>
                <w:lang w:val="de-DE"/>
              </w:rPr>
              <w:t>KW 50</w:t>
            </w:r>
            <w:commentRangeEnd w:id="9"/>
            <w:r w:rsidR="00BD2762">
              <w:rPr>
                <w:rStyle w:val="Kommentarzeichen"/>
              </w:rPr>
              <w:commentReference w:id="9"/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4B53ECA" w14:textId="77777777" w:rsidR="00997557" w:rsidRDefault="00622968">
            <w:pPr>
              <w:rPr>
                <w:rFonts w:cs="Arial"/>
                <w:lang w:val="de-DE"/>
              </w:rPr>
            </w:pPr>
            <w:r>
              <w:rPr>
                <w:rFonts w:cs="Arial"/>
                <w:b/>
                <w:lang w:val="de-DE"/>
              </w:rPr>
              <w:t>Siehe Projektplan V4.0 aus der Phase Einführung</w:t>
            </w:r>
          </w:p>
        </w:tc>
      </w:tr>
    </w:tbl>
    <w:p w14:paraId="60AD0D10" w14:textId="77777777" w:rsidR="00997557" w:rsidRDefault="00622968">
      <w:r>
        <w:br w:type="page"/>
      </w:r>
    </w:p>
    <w:p w14:paraId="69DB047D" w14:textId="77777777" w:rsidR="00997557" w:rsidRDefault="00997557"/>
    <w:p w14:paraId="12481BE9" w14:textId="77777777" w:rsidR="00997557" w:rsidRDefault="00997557">
      <w:pPr>
        <w:pStyle w:val="TextCDB"/>
        <w:rPr>
          <w:lang w:val="de-CH" w:eastAsia="de-CH"/>
        </w:rPr>
      </w:pPr>
    </w:p>
    <w:p w14:paraId="73636DB8" w14:textId="77777777" w:rsidR="00997557" w:rsidRDefault="00622968">
      <w:pPr>
        <w:pStyle w:val="berschrift1"/>
        <w:numPr>
          <w:ilvl w:val="0"/>
          <w:numId w:val="2"/>
        </w:numPr>
      </w:pPr>
      <w:bookmarkStart w:id="10" w:name="_Toc350420522"/>
      <w:bookmarkStart w:id="11" w:name="_Toc410118960"/>
      <w:r>
        <w:t>Übersicht</w:t>
      </w:r>
      <w:bookmarkEnd w:id="10"/>
      <w:bookmarkEnd w:id="11"/>
      <w:r>
        <w:t xml:space="preserve"> über den Projektstaus</w:t>
      </w:r>
    </w:p>
    <w:tbl>
      <w:tblPr>
        <w:tblW w:w="9493" w:type="dxa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3" w:type="dxa"/>
        </w:tblCellMar>
        <w:tblLook w:val="04A0" w:firstRow="1" w:lastRow="0" w:firstColumn="1" w:lastColumn="0" w:noHBand="0" w:noVBand="1"/>
      </w:tblPr>
      <w:tblGrid>
        <w:gridCol w:w="2253"/>
        <w:gridCol w:w="1038"/>
        <w:gridCol w:w="2960"/>
        <w:gridCol w:w="3242"/>
      </w:tblGrid>
      <w:tr w:rsidR="00997557" w14:paraId="0867765D" w14:textId="77777777">
        <w:trPr>
          <w:trHeight w:val="409"/>
          <w:tblHeader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23" w:type="dxa"/>
            </w:tcMar>
          </w:tcPr>
          <w:p w14:paraId="48750EE6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Bereich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23" w:type="dxa"/>
            </w:tcMar>
          </w:tcPr>
          <w:p w14:paraId="4DC96C7D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Status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23" w:type="dxa"/>
            </w:tcMar>
          </w:tcPr>
          <w:p w14:paraId="4353D692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Problem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23" w:type="dxa"/>
            </w:tcMar>
          </w:tcPr>
          <w:p w14:paraId="025B6CBE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Massnahmen</w:t>
            </w:r>
          </w:p>
        </w:tc>
      </w:tr>
      <w:tr w:rsidR="00997557" w14:paraId="12D9ED47" w14:textId="77777777">
        <w:trPr>
          <w:trHeight w:val="409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04349041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Gesamtbeurteilung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23" w:type="dxa"/>
            </w:tcMar>
          </w:tcPr>
          <w:p w14:paraId="6F8EB623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50EE57ED" w14:textId="77777777" w:rsidR="00997557" w:rsidRDefault="00997557">
            <w:pPr>
              <w:pStyle w:val="TextCDB"/>
              <w:rPr>
                <w:lang w:val="de-CH"/>
              </w:rPr>
            </w:pP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62AFF1BE" w14:textId="77777777" w:rsidR="00997557" w:rsidRDefault="00997557">
            <w:pPr>
              <w:pStyle w:val="TextCDB"/>
              <w:rPr>
                <w:lang w:val="de-CH"/>
              </w:rPr>
            </w:pPr>
          </w:p>
        </w:tc>
      </w:tr>
      <w:tr w:rsidR="00997557" w14:paraId="363028BA" w14:textId="77777777">
        <w:trPr>
          <w:trHeight w:val="409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4D707BCF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Termin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5AA137"/>
            <w:tcMar>
              <w:left w:w="23" w:type="dxa"/>
            </w:tcMar>
          </w:tcPr>
          <w:p w14:paraId="6F4A84D2" w14:textId="77777777" w:rsidR="00997557" w:rsidRDefault="00622968">
            <w:pPr>
              <w:pStyle w:val="TextCDB"/>
            </w:pPr>
            <w:commentRangeStart w:id="12"/>
            <w:r>
              <w:rPr>
                <w:lang w:val="de-CH"/>
              </w:rPr>
              <w:t>Grün</w:t>
            </w:r>
            <w:commentRangeEnd w:id="12"/>
            <w:r w:rsidR="00BD2762">
              <w:rPr>
                <w:rStyle w:val="Kommentarzeichen"/>
                <w:lang w:val="de-CH" w:eastAsia="de-CH"/>
              </w:rPr>
              <w:commentReference w:id="12"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18D65737" w14:textId="77777777" w:rsidR="00997557" w:rsidRDefault="00997557">
            <w:pPr>
              <w:pStyle w:val="TextCDB"/>
              <w:rPr>
                <w:i/>
                <w:color w:val="4F81BD" w:themeColor="accent1"/>
                <w:lang w:val="de-CH"/>
              </w:rPr>
            </w:pP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71DC943F" w14:textId="77777777" w:rsidR="00997557" w:rsidRDefault="00997557">
            <w:pPr>
              <w:pStyle w:val="TextCDB"/>
              <w:rPr>
                <w:i/>
                <w:color w:val="4F81BD" w:themeColor="accent1"/>
                <w:lang w:val="de-CH"/>
              </w:rPr>
            </w:pPr>
          </w:p>
        </w:tc>
      </w:tr>
      <w:tr w:rsidR="00997557" w14:paraId="1B844221" w14:textId="77777777">
        <w:trPr>
          <w:trHeight w:val="409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70973A83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Kosten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23" w:type="dxa"/>
            </w:tcMar>
          </w:tcPr>
          <w:p w14:paraId="74ACB6B6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20EA5F87" w14:textId="77777777" w:rsidR="00997557" w:rsidRDefault="00997557">
            <w:pPr>
              <w:pStyle w:val="TextCDB"/>
              <w:rPr>
                <w:i/>
                <w:lang w:val="de-CH"/>
              </w:rPr>
            </w:pP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5A5F77D0" w14:textId="77777777" w:rsidR="00997557" w:rsidRDefault="00997557">
            <w:pPr>
              <w:pStyle w:val="TextCDB"/>
              <w:rPr>
                <w:i/>
                <w:lang w:val="de-CH"/>
              </w:rPr>
            </w:pPr>
          </w:p>
        </w:tc>
      </w:tr>
      <w:tr w:rsidR="00997557" w14:paraId="64493B35" w14:textId="77777777">
        <w:trPr>
          <w:trHeight w:val="409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3BE99E1E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Personalaufwand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23" w:type="dxa"/>
            </w:tcMar>
          </w:tcPr>
          <w:p w14:paraId="0C63AC3C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66D32A46" w14:textId="77777777" w:rsidR="00997557" w:rsidRDefault="00997557">
            <w:pPr>
              <w:pStyle w:val="TextCDB"/>
              <w:rPr>
                <w:lang w:val="de-CH"/>
              </w:rPr>
            </w:pP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4E09AD46" w14:textId="77777777" w:rsidR="00997557" w:rsidRDefault="00997557">
            <w:pPr>
              <w:pStyle w:val="TextCDB"/>
              <w:rPr>
                <w:lang w:val="de-CH"/>
              </w:rPr>
            </w:pPr>
          </w:p>
        </w:tc>
      </w:tr>
      <w:tr w:rsidR="00997557" w14:paraId="12C8793A" w14:textId="77777777">
        <w:trPr>
          <w:trHeight w:val="409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687145DB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Ergebnisse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23" w:type="dxa"/>
            </w:tcMar>
          </w:tcPr>
          <w:p w14:paraId="5C91C816" w14:textId="77777777" w:rsidR="00997557" w:rsidRDefault="00622968">
            <w:pPr>
              <w:pStyle w:val="TextCDB"/>
              <w:rPr>
                <w:lang w:val="de-CH"/>
              </w:rPr>
            </w:pPr>
            <w:commentRangeStart w:id="13"/>
            <w:r>
              <w:rPr>
                <w:lang w:val="de-CH"/>
              </w:rPr>
              <w:t>Grün</w:t>
            </w:r>
            <w:commentRangeEnd w:id="13"/>
            <w:r w:rsidR="00BD2762">
              <w:rPr>
                <w:rStyle w:val="Kommentarzeichen"/>
                <w:lang w:val="de-CH" w:eastAsia="de-CH"/>
              </w:rPr>
              <w:commentReference w:id="13"/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5FB5D28D" w14:textId="77777777" w:rsidR="00997557" w:rsidRDefault="00997557">
            <w:pPr>
              <w:pStyle w:val="TextCDB"/>
              <w:rPr>
                <w:lang w:val="de-CH"/>
              </w:rPr>
            </w:pP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5D5B4DE7" w14:textId="77777777" w:rsidR="00997557" w:rsidRDefault="00997557">
            <w:pPr>
              <w:pStyle w:val="TextCDB"/>
              <w:rPr>
                <w:lang w:val="de-CH"/>
              </w:rPr>
            </w:pPr>
          </w:p>
        </w:tc>
      </w:tr>
      <w:tr w:rsidR="00997557" w14:paraId="4EBA5909" w14:textId="77777777">
        <w:trPr>
          <w:trHeight w:val="409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2FDF6589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Projektziele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2D050"/>
            <w:tcMar>
              <w:left w:w="23" w:type="dxa"/>
            </w:tcMar>
          </w:tcPr>
          <w:p w14:paraId="28470CD7" w14:textId="77777777" w:rsidR="00997557" w:rsidRDefault="0062296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48C4664D" w14:textId="77777777" w:rsidR="00997557" w:rsidRDefault="00997557">
            <w:pPr>
              <w:pStyle w:val="TextCDB"/>
              <w:rPr>
                <w:lang w:val="de-CH"/>
              </w:rPr>
            </w:pP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31957BC7" w14:textId="77777777" w:rsidR="00997557" w:rsidRDefault="00997557">
            <w:pPr>
              <w:pStyle w:val="TextCDB"/>
              <w:rPr>
                <w:lang w:val="de-CH"/>
              </w:rPr>
            </w:pPr>
          </w:p>
        </w:tc>
      </w:tr>
    </w:tbl>
    <w:p w14:paraId="5DF67CA5" w14:textId="77777777" w:rsidR="00997557" w:rsidRDefault="00622968">
      <w:pPr>
        <w:pStyle w:val="TextCDB"/>
        <w:rPr>
          <w:lang w:val="de-CH"/>
        </w:rPr>
      </w:pPr>
      <w:r>
        <w:rPr>
          <w:lang w:val="de-CH"/>
        </w:rPr>
        <w:t>Legende:</w:t>
      </w:r>
      <w:r>
        <w:rPr>
          <w:lang w:val="de-CH"/>
        </w:rPr>
        <w:br/>
        <w:t>Grün: Projekt auf Kurs, Gelb: Projekterfolg gefährdet, Rot: Projekterfolg stark gefährdet</w:t>
      </w:r>
    </w:p>
    <w:p w14:paraId="54189FA1" w14:textId="77777777" w:rsidR="00997557" w:rsidRDefault="00997557">
      <w:pPr>
        <w:pStyle w:val="Verzeichnis1"/>
        <w:ind w:firstLine="0"/>
      </w:pPr>
    </w:p>
    <w:p w14:paraId="4FB0CD96" w14:textId="77777777" w:rsidR="00997557" w:rsidRDefault="00622968">
      <w:pPr>
        <w:pStyle w:val="Verzeichnis1"/>
      </w:pPr>
      <w:r>
        <w:t>Gesamtbeurteilung</w:t>
      </w:r>
      <w:r>
        <w:t>:</w:t>
      </w:r>
    </w:p>
    <w:p w14:paraId="4CCBD520" w14:textId="77777777" w:rsidR="00997557" w:rsidRDefault="00997557">
      <w:pPr>
        <w:pStyle w:val="TextCDB"/>
        <w:rPr>
          <w:i/>
          <w:color w:val="4F81BD" w:themeColor="accent1"/>
          <w:lang w:val="de-CH"/>
        </w:rPr>
      </w:pPr>
    </w:p>
    <w:tbl>
      <w:tblPr>
        <w:tblW w:w="8997" w:type="dxa"/>
        <w:tblInd w:w="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70" w:type="dxa"/>
        </w:tblCellMar>
        <w:tblLook w:val="0000" w:firstRow="0" w:lastRow="0" w:firstColumn="0" w:lastColumn="0" w:noHBand="0" w:noVBand="0"/>
      </w:tblPr>
      <w:tblGrid>
        <w:gridCol w:w="8997"/>
      </w:tblGrid>
      <w:tr w:rsidR="00997557" w14:paraId="40768A3E" w14:textId="77777777">
        <w:trPr>
          <w:trHeight w:val="238"/>
        </w:trPr>
        <w:tc>
          <w:tcPr>
            <w:tcW w:w="8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14:paraId="42BBFA1A" w14:textId="77777777" w:rsidR="00997557" w:rsidRDefault="00622968">
            <w:pPr>
              <w:rPr>
                <w:rFonts w:cs="Arial"/>
                <w:lang w:val="de-DE"/>
              </w:rPr>
            </w:pPr>
            <w:bookmarkStart w:id="14" w:name="__DdeLink__1560_2906984531"/>
            <w:bookmarkEnd w:id="14"/>
            <w:r>
              <w:rPr>
                <w:rFonts w:cs="Arial"/>
                <w:b/>
                <w:lang w:val="de-DE"/>
              </w:rPr>
              <w:t xml:space="preserve">Siehe Projektplan V4.0 aus der Phase </w:t>
            </w:r>
            <w:commentRangeStart w:id="15"/>
            <w:r>
              <w:rPr>
                <w:rFonts w:cs="Arial"/>
                <w:b/>
                <w:lang w:val="de-DE"/>
              </w:rPr>
              <w:t>Einführung</w:t>
            </w:r>
            <w:commentRangeEnd w:id="15"/>
            <w:r w:rsidR="00BD2762">
              <w:rPr>
                <w:rStyle w:val="Kommentarzeichen"/>
              </w:rPr>
              <w:commentReference w:id="15"/>
            </w:r>
          </w:p>
        </w:tc>
      </w:tr>
    </w:tbl>
    <w:p w14:paraId="1EA23B5A" w14:textId="77777777" w:rsidR="00997557" w:rsidRDefault="00997557"/>
    <w:p w14:paraId="50CBA278" w14:textId="77777777" w:rsidR="00997557" w:rsidRDefault="00622968">
      <w:pPr>
        <w:pStyle w:val="berschrift1"/>
        <w:numPr>
          <w:ilvl w:val="0"/>
          <w:numId w:val="2"/>
        </w:numPr>
      </w:pPr>
      <w:bookmarkStart w:id="16" w:name="_Toc197910896"/>
      <w:bookmarkStart w:id="17" w:name="_Toc379273887"/>
      <w:bookmarkStart w:id="18" w:name="_Toc410112396"/>
      <w:bookmarkStart w:id="19" w:name="_Toc410118961"/>
      <w:bookmarkEnd w:id="16"/>
      <w:bookmarkEnd w:id="17"/>
      <w:bookmarkEnd w:id="18"/>
      <w:bookmarkEnd w:id="19"/>
      <w:r>
        <w:t>Konfigurationsidentifikation</w:t>
      </w:r>
    </w:p>
    <w:p w14:paraId="2F24A6F8" w14:textId="77777777" w:rsidR="00997557" w:rsidRDefault="00622968">
      <w:pPr>
        <w:rPr>
          <w:rFonts w:cs="Arial"/>
          <w:lang w:val="de-DE"/>
        </w:rPr>
      </w:pPr>
      <w:r>
        <w:rPr>
          <w:rFonts w:cs="Arial"/>
          <w:b/>
          <w:lang w:val="de-DE"/>
        </w:rPr>
        <w:t>Siehe Projektplan V4.0 aus der Phase Einführung</w:t>
      </w:r>
      <w:r>
        <w:br w:type="page"/>
      </w:r>
    </w:p>
    <w:p w14:paraId="2C26359D" w14:textId="77777777" w:rsidR="00997557" w:rsidRDefault="00622968">
      <w:pPr>
        <w:pStyle w:val="berschrift1"/>
        <w:numPr>
          <w:ilvl w:val="0"/>
          <w:numId w:val="2"/>
        </w:numPr>
      </w:pPr>
      <w:bookmarkStart w:id="20" w:name="_Toc410118962"/>
      <w:bookmarkEnd w:id="20"/>
      <w:r>
        <w:lastRenderedPageBreak/>
        <w:t>Projektrisiken</w:t>
      </w:r>
    </w:p>
    <w:p w14:paraId="50E38061" w14:textId="77777777" w:rsidR="00997557" w:rsidRDefault="00997557">
      <w:pPr>
        <w:pStyle w:val="TextCDB"/>
        <w:rPr>
          <w:lang w:val="de-CH" w:eastAsia="de-CH"/>
        </w:rPr>
      </w:pPr>
    </w:p>
    <w:tbl>
      <w:tblPr>
        <w:tblW w:w="9493" w:type="dxa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3" w:type="dxa"/>
        </w:tblCellMar>
        <w:tblLook w:val="04A0" w:firstRow="1" w:lastRow="0" w:firstColumn="1" w:lastColumn="0" w:noHBand="0" w:noVBand="1"/>
      </w:tblPr>
      <w:tblGrid>
        <w:gridCol w:w="560"/>
        <w:gridCol w:w="2554"/>
        <w:gridCol w:w="2410"/>
        <w:gridCol w:w="431"/>
        <w:gridCol w:w="711"/>
        <w:gridCol w:w="562"/>
        <w:gridCol w:w="2265"/>
      </w:tblGrid>
      <w:tr w:rsidR="00997557" w14:paraId="33AF799A" w14:textId="77777777">
        <w:trPr>
          <w:trHeight w:val="507"/>
          <w:tblHeader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3" w:type="dxa"/>
            </w:tcMar>
          </w:tcPr>
          <w:p w14:paraId="42C0F9DB" w14:textId="77777777" w:rsidR="00997557" w:rsidRDefault="00622968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Nr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3" w:type="dxa"/>
            </w:tcMar>
          </w:tcPr>
          <w:p w14:paraId="003E20A0" w14:textId="77777777" w:rsidR="00997557" w:rsidRDefault="00622968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Beschreibung des Risikos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3" w:type="dxa"/>
            </w:tcMar>
          </w:tcPr>
          <w:p w14:paraId="6A765A56" w14:textId="77777777" w:rsidR="00997557" w:rsidRDefault="00622968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Auswirkungen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3" w:type="dxa"/>
            </w:tcMar>
          </w:tcPr>
          <w:p w14:paraId="597488A2" w14:textId="77777777" w:rsidR="00997557" w:rsidRDefault="00622968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A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3" w:type="dxa"/>
            </w:tcMar>
          </w:tcPr>
          <w:p w14:paraId="66AA8C96" w14:textId="77777777" w:rsidR="00997557" w:rsidRDefault="00622968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EW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3" w:type="dxa"/>
            </w:tcMar>
          </w:tcPr>
          <w:p w14:paraId="37E03940" w14:textId="77777777" w:rsidR="00997557" w:rsidRDefault="00622968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RZ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 w:themeFill="accent1" w:themeFillTint="33"/>
            <w:tcMar>
              <w:left w:w="23" w:type="dxa"/>
            </w:tcMar>
          </w:tcPr>
          <w:p w14:paraId="30010F2A" w14:textId="77777777" w:rsidR="00997557" w:rsidRDefault="00622968">
            <w:pPr>
              <w:pStyle w:val="TextCDB"/>
              <w:rPr>
                <w:b/>
                <w:lang w:val="de-CH"/>
              </w:rPr>
            </w:pPr>
            <w:r>
              <w:rPr>
                <w:b/>
                <w:lang w:val="de-CH"/>
              </w:rPr>
              <w:t>Massnahme</w:t>
            </w:r>
          </w:p>
        </w:tc>
      </w:tr>
      <w:tr w:rsidR="00997557" w14:paraId="549AB23E" w14:textId="77777777">
        <w:trPr>
          <w:trHeight w:val="528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6DD8DD63" w14:textId="77777777" w:rsidR="00997557" w:rsidRDefault="00622968">
            <w:pPr>
              <w:pStyle w:val="TextCDB"/>
            </w:pPr>
            <w:r>
              <w:t>1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33B21401" w14:textId="77777777" w:rsidR="00997557" w:rsidRDefault="00622968">
            <w:pPr>
              <w:pStyle w:val="TextCDB"/>
            </w:pPr>
            <w:r>
              <w:rPr>
                <w:szCs w:val="20"/>
                <w:lang w:val="de-CH"/>
              </w:rPr>
              <w:t>Mitarbeiter fällt aus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51B639B6" w14:textId="77777777" w:rsidR="00997557" w:rsidRDefault="00622968">
            <w:pPr>
              <w:pStyle w:val="TextCDB"/>
            </w:pPr>
            <w:r>
              <w:rPr>
                <w:szCs w:val="20"/>
                <w:lang w:val="de-CH"/>
              </w:rPr>
              <w:t>Termine können nicht eingehalten werden.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56D0E2AB" w14:textId="77777777" w:rsidR="00997557" w:rsidRDefault="00622968">
            <w:pPr>
              <w:pStyle w:val="TextCDB"/>
            </w:pPr>
            <w:r>
              <w:t>2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26949503" w14:textId="77777777" w:rsidR="00997557" w:rsidRDefault="00622968">
            <w:pPr>
              <w:pStyle w:val="TextCDB"/>
            </w:pPr>
            <w:r>
              <w:t>3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7F00"/>
            <w:tcMar>
              <w:left w:w="23" w:type="dxa"/>
            </w:tcMar>
          </w:tcPr>
          <w:p w14:paraId="2D25543B" w14:textId="77777777" w:rsidR="00997557" w:rsidRDefault="00622968">
            <w:pPr>
              <w:pStyle w:val="TextCDB"/>
            </w:pPr>
            <w:r>
              <w:t>6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0C1D217F" w14:textId="77777777" w:rsidR="00997557" w:rsidRDefault="00622968">
            <w:pPr>
              <w:pStyle w:val="AufzhlungPunkt"/>
            </w:pPr>
            <w:r>
              <w:t>Kleine Arbeitspackete</w:t>
            </w:r>
          </w:p>
        </w:tc>
      </w:tr>
      <w:tr w:rsidR="00997557" w14:paraId="49DA0A59" w14:textId="77777777">
        <w:trPr>
          <w:trHeight w:val="528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4DB4DBB3" w14:textId="77777777" w:rsidR="00997557" w:rsidRDefault="00622968">
            <w:pPr>
              <w:pStyle w:val="TextCDB"/>
            </w:pPr>
            <w:r>
              <w:t>2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2E5D4070" w14:textId="77777777" w:rsidR="00997557" w:rsidRDefault="00622968">
            <w:pPr>
              <w:pStyle w:val="TextCDB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Terminverzug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4A7DDD6E" w14:textId="77777777" w:rsidR="00997557" w:rsidRDefault="00622968">
            <w:pPr>
              <w:pStyle w:val="TextCDB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Lieferobjekt wird nicht rechtzeitig geliefert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59A4AF82" w14:textId="77777777" w:rsidR="00997557" w:rsidRDefault="00622968">
            <w:pPr>
              <w:pStyle w:val="TextCDB"/>
            </w:pPr>
            <w:r>
              <w:t>3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1DEDF34F" w14:textId="77777777" w:rsidR="00997557" w:rsidRDefault="00622968">
            <w:pPr>
              <w:pStyle w:val="TextCDB"/>
            </w:pPr>
            <w:r>
              <w:t>1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23" w:type="dxa"/>
            </w:tcMar>
          </w:tcPr>
          <w:p w14:paraId="4C9BD273" w14:textId="77777777" w:rsidR="00997557" w:rsidRDefault="00622968">
            <w:pPr>
              <w:pStyle w:val="TextCDB"/>
            </w:pPr>
            <w:r>
              <w:t>3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10E55AD3" w14:textId="77777777" w:rsidR="00997557" w:rsidRDefault="00622968">
            <w:pPr>
              <w:pStyle w:val="AufzhlungPunkt"/>
            </w:pPr>
            <w:r>
              <w:t>Gute Planung und realistischer Umfang des Projektes.</w:t>
            </w:r>
          </w:p>
        </w:tc>
      </w:tr>
      <w:tr w:rsidR="00997557" w14:paraId="1684002A" w14:textId="77777777">
        <w:trPr>
          <w:trHeight w:val="528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4CCBCCED" w14:textId="77777777" w:rsidR="00997557" w:rsidRDefault="00622968">
            <w:pPr>
              <w:pStyle w:val="TextCDB"/>
            </w:pPr>
            <w:r>
              <w:t>3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41817CB6" w14:textId="77777777" w:rsidR="00997557" w:rsidRDefault="00622968">
            <w:pPr>
              <w:pStyle w:val="TextCDB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Spannungen im Projektteam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1F9A1914" w14:textId="77777777" w:rsidR="00997557" w:rsidRDefault="00622968">
            <w:pPr>
              <w:pStyle w:val="TextCDB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Unzufriedene Mitarbeiter, schlechte Kommunikation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75C0C843" w14:textId="77777777" w:rsidR="00997557" w:rsidRDefault="00622968">
            <w:pPr>
              <w:pStyle w:val="TextCDB"/>
            </w:pPr>
            <w:r>
              <w:t>2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7FCFB4C9" w14:textId="77777777" w:rsidR="00997557" w:rsidRDefault="00622968">
            <w:pPr>
              <w:pStyle w:val="TextCDB"/>
            </w:pPr>
            <w:r>
              <w:t>2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23" w:type="dxa"/>
            </w:tcMar>
          </w:tcPr>
          <w:p w14:paraId="5E578C5D" w14:textId="77777777" w:rsidR="00997557" w:rsidRDefault="00622968">
            <w:pPr>
              <w:pStyle w:val="TextCDB"/>
            </w:pPr>
            <w:r>
              <w:t>4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5FB0A3AD" w14:textId="77777777" w:rsidR="00997557" w:rsidRDefault="00622968">
            <w:pPr>
              <w:pStyle w:val="AufzhlungPunkt"/>
            </w:pPr>
            <w:r>
              <w:t>Direkte, offene Kommunikation</w:t>
            </w:r>
          </w:p>
        </w:tc>
      </w:tr>
      <w:tr w:rsidR="00997557" w14:paraId="1B436F71" w14:textId="77777777">
        <w:trPr>
          <w:trHeight w:val="528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6106F657" w14:textId="77777777" w:rsidR="00997557" w:rsidRDefault="00622968">
            <w:pPr>
              <w:pStyle w:val="TextCDB"/>
            </w:pPr>
            <w:r>
              <w:t>4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63255274" w14:textId="77777777" w:rsidR="00997557" w:rsidRDefault="00622968">
            <w:pPr>
              <w:pStyle w:val="TextCDB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 xml:space="preserve">Unterschätzung des </w:t>
            </w:r>
            <w:r>
              <w:rPr>
                <w:szCs w:val="20"/>
                <w:lang w:val="de-CH"/>
              </w:rPr>
              <w:t>Aufwands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29D906BB" w14:textId="77777777" w:rsidR="00997557" w:rsidRDefault="00622968">
            <w:pPr>
              <w:pStyle w:val="TextCDB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Programm wird nicht fertig oder der Liefertermin wird verschoben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05E3FE91" w14:textId="77777777" w:rsidR="00997557" w:rsidRDefault="00622968">
            <w:pPr>
              <w:pStyle w:val="TextCDB"/>
            </w:pPr>
            <w:r>
              <w:t>3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16A9B0DC" w14:textId="77777777" w:rsidR="00997557" w:rsidRDefault="00622968">
            <w:pPr>
              <w:pStyle w:val="TextCDB"/>
            </w:pPr>
            <w:r>
              <w:t>3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12839"/>
            <w:tcMar>
              <w:left w:w="23" w:type="dxa"/>
            </w:tcMar>
          </w:tcPr>
          <w:p w14:paraId="06F29389" w14:textId="77777777" w:rsidR="00997557" w:rsidRDefault="00622968">
            <w:pPr>
              <w:pStyle w:val="TextCDB"/>
            </w:pPr>
            <w:r>
              <w:t>9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2312974F" w14:textId="77777777" w:rsidR="00997557" w:rsidRDefault="00622968">
            <w:pPr>
              <w:pStyle w:val="AufzhlungPunkt"/>
            </w:pPr>
            <w:r>
              <w:t>Realistische Planung, weniger ist mehr.</w:t>
            </w:r>
          </w:p>
        </w:tc>
      </w:tr>
      <w:tr w:rsidR="00997557" w14:paraId="1C4EE330" w14:textId="77777777">
        <w:trPr>
          <w:trHeight w:val="528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05170F4E" w14:textId="77777777" w:rsidR="00997557" w:rsidRDefault="00622968">
            <w:pPr>
              <w:pStyle w:val="TextCDB"/>
            </w:pPr>
            <w:r>
              <w:t>5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60B2E13A" w14:textId="77777777" w:rsidR="00997557" w:rsidRDefault="00622968">
            <w:pPr>
              <w:pStyle w:val="TextCDB"/>
            </w:pPr>
            <w:r>
              <w:t>Ziel aus den Augen verlieren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49774942" w14:textId="77777777" w:rsidR="00997557" w:rsidRDefault="00622968">
            <w:pPr>
              <w:pStyle w:val="TextCDB"/>
            </w:pPr>
            <w:r>
              <w:t>Termine können nicht eingehalten werden. Projekt kann nicht fertiggestellt werden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004244FE" w14:textId="77777777" w:rsidR="00997557" w:rsidRDefault="00622968">
            <w:pPr>
              <w:pStyle w:val="TextCDB"/>
            </w:pPr>
            <w:r>
              <w:t>3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095D79DA" w14:textId="77777777" w:rsidR="00997557" w:rsidRDefault="00622968">
            <w:pPr>
              <w:pStyle w:val="TextCDB"/>
            </w:pPr>
            <w:r>
              <w:t>2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7F00"/>
            <w:tcMar>
              <w:left w:w="23" w:type="dxa"/>
            </w:tcMar>
          </w:tcPr>
          <w:p w14:paraId="62184ECD" w14:textId="77777777" w:rsidR="00997557" w:rsidRDefault="00622968">
            <w:pPr>
              <w:pStyle w:val="TextCDB"/>
            </w:pPr>
            <w:r>
              <w:t>6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5993F5F0" w14:textId="77777777" w:rsidR="00997557" w:rsidRDefault="00622968">
            <w:pPr>
              <w:pStyle w:val="AufzhlungPunkt"/>
            </w:pPr>
            <w:r>
              <w:t xml:space="preserve">Teammitglieder </w:t>
            </w:r>
            <w:r>
              <w:t>kontrollieren sich gegenseitig und hinterfragen das Vorgehen und die Arbeit der Anderen kritisch.</w:t>
            </w:r>
          </w:p>
        </w:tc>
      </w:tr>
    </w:tbl>
    <w:p w14:paraId="196E6A9A" w14:textId="77777777" w:rsidR="00997557" w:rsidRDefault="00622968">
      <w:pPr>
        <w:pStyle w:val="TextCDB"/>
        <w:rPr>
          <w:i/>
          <w:sz w:val="18"/>
          <w:szCs w:val="18"/>
          <w:lang w:val="de-CH"/>
        </w:rPr>
      </w:pPr>
      <w:r>
        <w:rPr>
          <w:i/>
          <w:sz w:val="18"/>
          <w:szCs w:val="18"/>
          <w:lang w:val="de-CH"/>
        </w:rPr>
        <w:t>A: Auswirkungsgrad,  EW: Eintretenswahrscheinlichkeit,  RZ: Risikozahl</w:t>
      </w:r>
    </w:p>
    <w:p w14:paraId="3BFC5855" w14:textId="77777777" w:rsidR="00997557" w:rsidRDefault="00997557">
      <w:pPr>
        <w:pStyle w:val="TextCDB"/>
        <w:rPr>
          <w:b/>
          <w:lang w:val="de-CH"/>
        </w:rPr>
      </w:pPr>
    </w:p>
    <w:p w14:paraId="5AD58C2B" w14:textId="77777777" w:rsidR="00997557" w:rsidRDefault="00622968">
      <w:pPr>
        <w:pStyle w:val="TextCDB"/>
        <w:rPr>
          <w:b/>
          <w:lang w:val="de-CH"/>
        </w:rPr>
      </w:pPr>
      <w:r>
        <w:rPr>
          <w:b/>
          <w:lang w:val="de-CH"/>
        </w:rPr>
        <w:t>Bewertungsskalen</w:t>
      </w:r>
    </w:p>
    <w:tbl>
      <w:tblPr>
        <w:tblW w:w="9492" w:type="dxa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23" w:type="dxa"/>
        </w:tblCellMar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561"/>
        <w:gridCol w:w="282"/>
        <w:gridCol w:w="1138"/>
        <w:gridCol w:w="1980"/>
      </w:tblGrid>
      <w:tr w:rsidR="00997557" w14:paraId="46BD405F" w14:textId="77777777">
        <w:trPr>
          <w:trHeight w:val="353"/>
          <w:tblHeader/>
        </w:trPr>
        <w:tc>
          <w:tcPr>
            <w:tcW w:w="609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23" w:type="dxa"/>
            </w:tcMar>
          </w:tcPr>
          <w:p w14:paraId="4D6F3EEA" w14:textId="77777777" w:rsidR="00997557" w:rsidRDefault="00622968">
            <w:pPr>
              <w:pStyle w:val="TextCDB"/>
              <w:spacing w:before="120" w:after="0" w:line="240" w:lineRule="auto"/>
              <w:jc w:val="center"/>
              <w:rPr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Auswirkungsgrad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3FCD630F" w14:textId="77777777" w:rsidR="00997557" w:rsidRDefault="00997557">
            <w:pPr>
              <w:pStyle w:val="TextCDB"/>
              <w:spacing w:before="120" w:after="0" w:line="240" w:lineRule="auto"/>
              <w:jc w:val="center"/>
              <w:rPr>
                <w:b/>
                <w:sz w:val="18"/>
                <w:szCs w:val="18"/>
                <w:lang w:val="de-CH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23" w:type="dxa"/>
            </w:tcMar>
          </w:tcPr>
          <w:p w14:paraId="455E1E4D" w14:textId="77777777" w:rsidR="00997557" w:rsidRDefault="00622968">
            <w:pPr>
              <w:pStyle w:val="TextCDB"/>
              <w:spacing w:before="120" w:after="0" w:line="240" w:lineRule="auto"/>
              <w:jc w:val="center"/>
              <w:rPr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Eintretenswahrscheinlichkeit</w:t>
            </w:r>
          </w:p>
        </w:tc>
      </w:tr>
      <w:tr w:rsidR="00997557" w14:paraId="0A364474" w14:textId="77777777">
        <w:trPr>
          <w:trHeight w:val="525"/>
          <w:tblHeader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23" w:type="dxa"/>
            </w:tcMar>
          </w:tcPr>
          <w:p w14:paraId="655B5287" w14:textId="77777777" w:rsidR="00997557" w:rsidRDefault="00622968">
            <w:pPr>
              <w:pStyle w:val="TextCDB"/>
              <w:spacing w:before="120" w:after="0"/>
              <w:rPr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Bewertung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23" w:type="dxa"/>
            </w:tcMar>
          </w:tcPr>
          <w:p w14:paraId="7B79F2F6" w14:textId="77777777" w:rsidR="00997557" w:rsidRDefault="00622968">
            <w:pPr>
              <w:pStyle w:val="TextCDB"/>
              <w:spacing w:before="120" w:after="0"/>
              <w:rPr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 xml:space="preserve">Auswirkung auf </w:t>
            </w:r>
            <w:r>
              <w:rPr>
                <w:b/>
                <w:sz w:val="18"/>
                <w:szCs w:val="18"/>
                <w:lang w:val="de-CH"/>
              </w:rPr>
              <w:br/>
              <w:t>Projektergebnis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23" w:type="dxa"/>
            </w:tcMar>
          </w:tcPr>
          <w:p w14:paraId="106AB31E" w14:textId="77777777" w:rsidR="00997557" w:rsidRDefault="00622968">
            <w:pPr>
              <w:pStyle w:val="TextCDB"/>
              <w:spacing w:before="120" w:after="0"/>
              <w:rPr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 xml:space="preserve">Auswirkung auf </w:t>
            </w:r>
            <w:r>
              <w:rPr>
                <w:b/>
                <w:sz w:val="18"/>
                <w:szCs w:val="18"/>
                <w:lang w:val="de-CH"/>
              </w:rPr>
              <w:br/>
              <w:t>Termin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23" w:type="dxa"/>
            </w:tcMar>
          </w:tcPr>
          <w:p w14:paraId="6866412A" w14:textId="77777777" w:rsidR="00997557" w:rsidRDefault="00622968">
            <w:pPr>
              <w:pStyle w:val="TextCDB"/>
              <w:spacing w:before="120" w:after="0"/>
              <w:rPr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 xml:space="preserve">Auswirkung </w:t>
            </w:r>
            <w:r>
              <w:rPr>
                <w:b/>
                <w:sz w:val="18"/>
                <w:szCs w:val="18"/>
                <w:lang w:val="de-CH"/>
              </w:rPr>
              <w:br/>
              <w:t>auf Kosten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35DEDC19" w14:textId="77777777" w:rsidR="00997557" w:rsidRDefault="00997557">
            <w:pPr>
              <w:pStyle w:val="TextCDB"/>
              <w:spacing w:before="120" w:after="0"/>
              <w:rPr>
                <w:b/>
                <w:sz w:val="18"/>
                <w:szCs w:val="18"/>
                <w:lang w:val="de-CH"/>
              </w:rPr>
            </w:pP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23" w:type="dxa"/>
            </w:tcMar>
          </w:tcPr>
          <w:p w14:paraId="41AE7DE1" w14:textId="77777777" w:rsidR="00997557" w:rsidRDefault="00622968">
            <w:pPr>
              <w:pStyle w:val="TextCDB"/>
              <w:spacing w:before="120" w:after="0"/>
              <w:rPr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Bewertung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6D9F1" w:themeFill="text2" w:themeFillTint="33"/>
            <w:tcMar>
              <w:left w:w="23" w:type="dxa"/>
            </w:tcMar>
          </w:tcPr>
          <w:p w14:paraId="5E1FEF90" w14:textId="77777777" w:rsidR="00997557" w:rsidRDefault="00622968">
            <w:pPr>
              <w:pStyle w:val="TextCDB"/>
              <w:spacing w:before="120" w:after="0"/>
              <w:rPr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Beschreibung</w:t>
            </w:r>
          </w:p>
        </w:tc>
      </w:tr>
      <w:tr w:rsidR="00997557" w14:paraId="30A9250F" w14:textId="77777777">
        <w:trPr>
          <w:trHeight w:val="547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5EECC126" w14:textId="77777777" w:rsidR="00997557" w:rsidRDefault="00622968"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1 = niedrig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3BBAB2AF" w14:textId="77777777" w:rsidR="00997557" w:rsidRDefault="00622968">
            <w:pPr>
              <w:pStyle w:val="TextCDB"/>
              <w:spacing w:before="120" w:after="0"/>
              <w:rPr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Geringfügige</w:t>
            </w:r>
            <w:r>
              <w:rPr>
                <w:i/>
                <w:sz w:val="18"/>
                <w:szCs w:val="18"/>
                <w:lang w:val="de-CH"/>
              </w:rPr>
              <w:br/>
              <w:t>Mängel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0465C24A" w14:textId="77777777" w:rsidR="00997557" w:rsidRDefault="00622968">
            <w:pPr>
              <w:pStyle w:val="TextCDB"/>
              <w:spacing w:before="120" w:after="0"/>
              <w:rPr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bis 1 Woche, </w:t>
            </w:r>
            <w:r>
              <w:rPr>
                <w:i/>
                <w:sz w:val="18"/>
                <w:szCs w:val="18"/>
                <w:lang w:val="de-CH"/>
              </w:rPr>
              <w:br/>
              <w:t>bzw. geringfügig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4EDB34C6" w14:textId="77777777" w:rsidR="00997557" w:rsidRDefault="00622968">
            <w:pPr>
              <w:pStyle w:val="TextCDB"/>
              <w:spacing w:before="120" w:after="0"/>
              <w:rPr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keine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4A8469FE" w14:textId="77777777" w:rsidR="00997557" w:rsidRDefault="00997557">
            <w:pPr>
              <w:pStyle w:val="TextCDB"/>
              <w:spacing w:before="120" w:after="0"/>
              <w:rPr>
                <w:i/>
                <w:sz w:val="18"/>
                <w:szCs w:val="18"/>
                <w:lang w:val="de-CH"/>
              </w:rPr>
            </w:pP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54E31BD9" w14:textId="77777777" w:rsidR="00997557" w:rsidRDefault="00622968"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1 = niedrig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27B04739" w14:textId="77777777" w:rsidR="00997557" w:rsidRDefault="00622968">
            <w:pPr>
              <w:pStyle w:val="TextCDB"/>
              <w:spacing w:before="120" w:after="0"/>
              <w:rPr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unwahrscheinlich, bzw. unter 20%</w:t>
            </w:r>
          </w:p>
        </w:tc>
      </w:tr>
      <w:tr w:rsidR="00997557" w14:paraId="7170FFA5" w14:textId="77777777">
        <w:trPr>
          <w:trHeight w:val="547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63FF71A3" w14:textId="77777777" w:rsidR="00997557" w:rsidRDefault="00622968"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2 = mittel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59B7551A" w14:textId="77777777" w:rsidR="00997557" w:rsidRDefault="00622968">
            <w:pPr>
              <w:pStyle w:val="TextCDB"/>
              <w:spacing w:before="120" w:after="0"/>
              <w:rPr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Wesentliche</w:t>
            </w:r>
            <w:r>
              <w:rPr>
                <w:i/>
                <w:sz w:val="18"/>
                <w:szCs w:val="18"/>
                <w:lang w:val="de-CH"/>
              </w:rPr>
              <w:br/>
              <w:t>Mängel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6948ACF2" w14:textId="77777777" w:rsidR="00997557" w:rsidRDefault="00622968">
            <w:pPr>
              <w:pStyle w:val="TextCDB"/>
              <w:spacing w:before="120" w:after="0"/>
              <w:rPr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1-3 Wochen </w:t>
            </w:r>
            <w:r>
              <w:rPr>
                <w:i/>
                <w:sz w:val="18"/>
                <w:szCs w:val="18"/>
                <w:lang w:val="de-CH"/>
              </w:rPr>
              <w:br/>
              <w:t>bzw. wesentlich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241FAC56" w14:textId="77777777" w:rsidR="00997557" w:rsidRDefault="00622968">
            <w:pPr>
              <w:pStyle w:val="TextCDB"/>
              <w:spacing w:before="120" w:after="0"/>
              <w:rPr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5-20% bzw. </w:t>
            </w:r>
            <w:r>
              <w:rPr>
                <w:i/>
                <w:sz w:val="18"/>
                <w:szCs w:val="18"/>
                <w:lang w:val="de-CH"/>
              </w:rPr>
              <w:br/>
              <w:t>wesentlich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6E2332B6" w14:textId="77777777" w:rsidR="00997557" w:rsidRDefault="00997557">
            <w:pPr>
              <w:pStyle w:val="TextCDB"/>
              <w:spacing w:before="120" w:after="0"/>
              <w:rPr>
                <w:i/>
                <w:sz w:val="18"/>
                <w:szCs w:val="18"/>
                <w:lang w:val="de-CH"/>
              </w:rPr>
            </w:pP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575D574B" w14:textId="77777777" w:rsidR="00997557" w:rsidRDefault="00622968"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2 = mittel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32EAB6BB" w14:textId="77777777" w:rsidR="00997557" w:rsidRDefault="00622968">
            <w:pPr>
              <w:pStyle w:val="TextCDB"/>
              <w:spacing w:before="120" w:after="0"/>
              <w:rPr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mässig wahrscheinlich, bzw. 20-50%</w:t>
            </w:r>
          </w:p>
        </w:tc>
      </w:tr>
      <w:tr w:rsidR="00997557" w14:paraId="2C369F0D" w14:textId="77777777">
        <w:trPr>
          <w:trHeight w:val="547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170C435F" w14:textId="77777777" w:rsidR="00997557" w:rsidRDefault="00622968"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3 = hoch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4C8152AD" w14:textId="77777777" w:rsidR="00997557" w:rsidRDefault="00622968">
            <w:pPr>
              <w:pStyle w:val="TextCDB"/>
              <w:spacing w:before="120" w:after="0"/>
              <w:rPr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Gravierende</w:t>
            </w:r>
            <w:r>
              <w:rPr>
                <w:i/>
                <w:sz w:val="18"/>
                <w:szCs w:val="18"/>
                <w:lang w:val="de-CH"/>
              </w:rPr>
              <w:br/>
              <w:t>Mängel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184D9569" w14:textId="77777777" w:rsidR="00997557" w:rsidRDefault="00622968">
            <w:pPr>
              <w:pStyle w:val="TextCDB"/>
              <w:spacing w:before="120" w:after="0"/>
              <w:rPr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über 3 Wochen </w:t>
            </w:r>
            <w:r>
              <w:rPr>
                <w:i/>
                <w:sz w:val="18"/>
                <w:szCs w:val="18"/>
                <w:lang w:val="de-CH"/>
              </w:rPr>
              <w:br/>
              <w:t>bzw. gravierend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73699976" w14:textId="77777777" w:rsidR="00997557" w:rsidRDefault="00622968">
            <w:pPr>
              <w:pStyle w:val="TextCDB"/>
              <w:spacing w:before="120" w:after="0"/>
              <w:rPr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über 20% </w:t>
            </w:r>
            <w:r>
              <w:rPr>
                <w:i/>
                <w:sz w:val="18"/>
                <w:szCs w:val="18"/>
                <w:lang w:val="de-CH"/>
              </w:rPr>
              <w:br/>
              <w:t>bzw. gravierend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3531262D" w14:textId="77777777" w:rsidR="00997557" w:rsidRDefault="00997557">
            <w:pPr>
              <w:pStyle w:val="TextCDB"/>
              <w:spacing w:before="120" w:after="0"/>
              <w:rPr>
                <w:i/>
                <w:sz w:val="18"/>
                <w:szCs w:val="18"/>
                <w:lang w:val="de-CH"/>
              </w:rPr>
            </w:pP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39924BD0" w14:textId="77777777" w:rsidR="00997557" w:rsidRDefault="00622968"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3 = hoch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3" w:type="dxa"/>
            </w:tcMar>
          </w:tcPr>
          <w:p w14:paraId="3C733EA2" w14:textId="77777777" w:rsidR="00997557" w:rsidRDefault="00622968">
            <w:pPr>
              <w:pStyle w:val="TextCDB"/>
              <w:spacing w:before="120" w:after="0"/>
              <w:rPr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hoch wahrscheinlich, bzw. über 50%</w:t>
            </w:r>
          </w:p>
        </w:tc>
      </w:tr>
    </w:tbl>
    <w:p w14:paraId="4680732A" w14:textId="77777777" w:rsidR="00997557" w:rsidRDefault="00997557">
      <w:pPr>
        <w:pStyle w:val="TextCDB"/>
      </w:pPr>
    </w:p>
    <w:sectPr w:rsidR="00997557">
      <w:headerReference w:type="default" r:id="rId12"/>
      <w:footerReference w:type="default" r:id="rId13"/>
      <w:pgSz w:w="11906" w:h="16838"/>
      <w:pgMar w:top="1240" w:right="1134" w:bottom="993" w:left="1701" w:header="709" w:footer="669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eorg Ninck" w:date="2017-12-18T11:13:00Z" w:initials="GN">
    <w:p w14:paraId="24FD3F94" w14:textId="2AEE08C1" w:rsidR="000946F3" w:rsidRDefault="000946F3">
      <w:pPr>
        <w:pStyle w:val="Kommentartext"/>
      </w:pPr>
      <w:r>
        <w:rPr>
          <w:rStyle w:val="Kommentarzeichen"/>
        </w:rPr>
        <w:annotationRef/>
      </w:r>
      <w:r>
        <w:t>Lieber Joel, da haben Sie es sich mit den Verweisen auf v4.0 zu leicht gemacht!</w:t>
      </w:r>
      <w:bookmarkStart w:id="1" w:name="_GoBack"/>
      <w:bookmarkEnd w:id="1"/>
    </w:p>
  </w:comment>
  <w:comment w:id="3" w:author="Georg Ninck" w:date="2017-12-18T11:09:00Z" w:initials="GN">
    <w:p w14:paraId="44F3D060" w14:textId="77777777" w:rsidR="00BD2762" w:rsidRDefault="00BD2762">
      <w:pPr>
        <w:pStyle w:val="Kommentartext"/>
      </w:pPr>
      <w:r>
        <w:rPr>
          <w:rStyle w:val="Kommentarzeichen"/>
        </w:rPr>
        <w:annotationRef/>
      </w:r>
      <w:r>
        <w:t>Bitte Tabelle hier einfügen! Und zwar Stand Einführung.</w:t>
      </w:r>
    </w:p>
  </w:comment>
  <w:comment w:id="5" w:author="Georg Ninck" w:date="2017-12-18T11:11:00Z" w:initials="GN">
    <w:p w14:paraId="588DCC90" w14:textId="77777777" w:rsidR="00BD2762" w:rsidRDefault="00BD2762">
      <w:pPr>
        <w:pStyle w:val="Kommentartext"/>
      </w:pPr>
      <w:r>
        <w:rPr>
          <w:rStyle w:val="Kommentarzeichen"/>
        </w:rPr>
        <w:annotationRef/>
      </w:r>
      <w:r>
        <w:t>Sehr gut (ausser KW50)</w:t>
      </w:r>
    </w:p>
  </w:comment>
  <w:comment w:id="9" w:author="Georg Ninck" w:date="2017-12-18T11:10:00Z" w:initials="GN">
    <w:p w14:paraId="52ED9A69" w14:textId="77777777" w:rsidR="00BD2762" w:rsidRDefault="00BD2762">
      <w:pPr>
        <w:pStyle w:val="Kommentartext"/>
      </w:pPr>
      <w:r>
        <w:rPr>
          <w:rStyle w:val="Kommentarzeichen"/>
        </w:rPr>
        <w:annotationRef/>
      </w:r>
      <w:r>
        <w:t>Hier, was zur Realisierung gehört</w:t>
      </w:r>
    </w:p>
  </w:comment>
  <w:comment w:id="12" w:author="Georg Ninck" w:date="2017-12-18T11:11:00Z" w:initials="GN">
    <w:p w14:paraId="00498FC8" w14:textId="77777777" w:rsidR="00BD2762" w:rsidRDefault="00BD2762">
      <w:pPr>
        <w:pStyle w:val="Kommentartext"/>
      </w:pPr>
      <w:r>
        <w:rPr>
          <w:rStyle w:val="Kommentarzeichen"/>
        </w:rPr>
        <w:annotationRef/>
      </w:r>
      <w:r>
        <w:t>Nein, das ist gelb, Terminprobleme</w:t>
      </w:r>
    </w:p>
  </w:comment>
  <w:comment w:id="13" w:author="Georg Ninck" w:date="2017-12-18T11:12:00Z" w:initials="GN">
    <w:p w14:paraId="211D92C5" w14:textId="77777777" w:rsidR="00BD2762" w:rsidRDefault="00BD2762">
      <w:pPr>
        <w:pStyle w:val="Kommentartext"/>
      </w:pPr>
      <w:r>
        <w:rPr>
          <w:rStyle w:val="Kommentarzeichen"/>
        </w:rPr>
        <w:annotationRef/>
      </w:r>
      <w:r>
        <w:t>Nein, das ist gelb, Attachments weggelassen</w:t>
      </w:r>
    </w:p>
  </w:comment>
  <w:comment w:id="15" w:author="Georg Ninck" w:date="2017-12-18T11:12:00Z" w:initials="GN">
    <w:p w14:paraId="0694625E" w14:textId="77777777" w:rsidR="00BD2762" w:rsidRDefault="00BD2762">
      <w:pPr>
        <w:pStyle w:val="Kommentartext"/>
      </w:pPr>
      <w:r>
        <w:rPr>
          <w:rStyle w:val="Kommentarzeichen"/>
        </w:rPr>
        <w:annotationRef/>
      </w:r>
      <w:r>
        <w:t>Nein, das geht gar nicht!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FD3F94" w15:done="0"/>
  <w15:commentEx w15:paraId="44F3D060" w15:done="0"/>
  <w15:commentEx w15:paraId="588DCC90" w15:done="0"/>
  <w15:commentEx w15:paraId="52ED9A69" w15:done="0"/>
  <w15:commentEx w15:paraId="00498FC8" w15:done="0"/>
  <w15:commentEx w15:paraId="211D92C5" w15:done="0"/>
  <w15:commentEx w15:paraId="0694625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6A388D" w14:textId="77777777" w:rsidR="00622968" w:rsidRDefault="00622968">
      <w:pPr>
        <w:spacing w:line="240" w:lineRule="auto"/>
      </w:pPr>
      <w:r>
        <w:separator/>
      </w:r>
    </w:p>
  </w:endnote>
  <w:endnote w:type="continuationSeparator" w:id="0">
    <w:p w14:paraId="6939350B" w14:textId="77777777" w:rsidR="00622968" w:rsidRDefault="006229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22" w:type="dxa"/>
      <w:tblInd w:w="-37" w:type="dxa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148"/>
      <w:gridCol w:w="3184"/>
      <w:gridCol w:w="3209"/>
      <w:gridCol w:w="2833"/>
      <w:gridCol w:w="148"/>
    </w:tblGrid>
    <w:tr w:rsidR="00997557" w14:paraId="4B4E1DF0" w14:textId="77777777">
      <w:trPr>
        <w:cantSplit/>
      </w:trPr>
      <w:tc>
        <w:tcPr>
          <w:tcW w:w="37" w:type="dxa"/>
          <w:shd w:val="clear" w:color="auto" w:fill="auto"/>
        </w:tcPr>
        <w:p w14:paraId="6EFF4C12" w14:textId="77777777" w:rsidR="00997557" w:rsidRDefault="00997557"/>
      </w:tc>
      <w:tc>
        <w:tcPr>
          <w:tcW w:w="9356" w:type="dxa"/>
          <w:gridSpan w:val="3"/>
          <w:shd w:val="clear" w:color="auto" w:fill="auto"/>
          <w:vAlign w:val="bottom"/>
        </w:tcPr>
        <w:p w14:paraId="5316453A" w14:textId="77777777" w:rsidR="00997557" w:rsidRDefault="00997557">
          <w:pPr>
            <w:pStyle w:val="zCDBSeite"/>
            <w:jc w:val="left"/>
          </w:pPr>
        </w:p>
      </w:tc>
      <w:tc>
        <w:tcPr>
          <w:tcW w:w="129" w:type="dxa"/>
          <w:shd w:val="clear" w:color="auto" w:fill="auto"/>
        </w:tcPr>
        <w:p w14:paraId="186A911F" w14:textId="77777777" w:rsidR="00997557" w:rsidRDefault="00997557"/>
      </w:tc>
    </w:tr>
    <w:tr w:rsidR="00997557" w14:paraId="2A65C530" w14:textId="77777777">
      <w:tc>
        <w:tcPr>
          <w:tcW w:w="3247" w:type="dxa"/>
          <w:gridSpan w:val="2"/>
          <w:tcBorders>
            <w:top w:val="single" w:sz="4" w:space="0" w:color="00000A"/>
          </w:tcBorders>
          <w:shd w:val="clear" w:color="auto" w:fill="auto"/>
        </w:tcPr>
        <w:p w14:paraId="0EDF6B90" w14:textId="77777777" w:rsidR="00997557" w:rsidRDefault="00622968">
          <w:pPr>
            <w:pStyle w:val="Fuzeile"/>
            <w:spacing w:before="20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>
            <w:t>3_2_Projektplan_WDB.docx</w:t>
          </w:r>
          <w:r>
            <w:fldChar w:fldCharType="end"/>
          </w:r>
        </w:p>
      </w:tc>
      <w:tc>
        <w:tcPr>
          <w:tcW w:w="3267" w:type="dxa"/>
          <w:tcBorders>
            <w:top w:val="single" w:sz="4" w:space="0" w:color="00000A"/>
          </w:tcBorders>
          <w:shd w:val="clear" w:color="auto" w:fill="auto"/>
        </w:tcPr>
        <w:p w14:paraId="2C2E31F4" w14:textId="77777777" w:rsidR="00997557" w:rsidRDefault="00997557">
          <w:pPr>
            <w:pStyle w:val="Fuzeile"/>
            <w:spacing w:before="20"/>
            <w:jc w:val="center"/>
            <w:rPr>
              <w:sz w:val="18"/>
              <w:szCs w:val="18"/>
            </w:rPr>
          </w:pPr>
        </w:p>
      </w:tc>
      <w:tc>
        <w:tcPr>
          <w:tcW w:w="3008" w:type="dxa"/>
          <w:gridSpan w:val="2"/>
          <w:tcBorders>
            <w:top w:val="single" w:sz="4" w:space="0" w:color="00000A"/>
          </w:tcBorders>
          <w:shd w:val="clear" w:color="auto" w:fill="auto"/>
        </w:tcPr>
        <w:p w14:paraId="033F31CA" w14:textId="77777777" w:rsidR="00997557" w:rsidRDefault="00622968">
          <w:pPr>
            <w:pStyle w:val="Fuzeile"/>
            <w:spacing w:before="20"/>
            <w:jc w:val="right"/>
          </w:pPr>
          <w:r>
            <w:rPr>
              <w:sz w:val="18"/>
              <w:szCs w:val="18"/>
            </w:rPr>
            <w:t xml:space="preserve">Seite </w:t>
          </w:r>
          <w:r>
            <w:rPr>
              <w:sz w:val="18"/>
              <w:szCs w:val="18"/>
            </w:rPr>
            <w:fldChar w:fldCharType="begin"/>
          </w:r>
          <w:r>
            <w:instrText>PAGE</w:instrText>
          </w:r>
          <w:r>
            <w:fldChar w:fldCharType="separate"/>
          </w:r>
          <w:r w:rsidR="000946F3">
            <w:rPr>
              <w:noProof/>
            </w:rPr>
            <w:t>3</w:t>
          </w:r>
          <w:r>
            <w:fldChar w:fldCharType="end"/>
          </w:r>
          <w:r>
            <w:rPr>
              <w:sz w:val="18"/>
              <w:szCs w:val="18"/>
            </w:rPr>
            <w:t xml:space="preserve"> von </w:t>
          </w:r>
          <w:r>
            <w:rPr>
              <w:sz w:val="18"/>
              <w:szCs w:val="18"/>
            </w:rPr>
            <w:fldChar w:fldCharType="begin"/>
          </w:r>
          <w:r>
            <w:instrText>NUMPAGES</w:instrText>
          </w:r>
          <w:r>
            <w:fldChar w:fldCharType="separate"/>
          </w:r>
          <w:r w:rsidR="000946F3">
            <w:rPr>
              <w:noProof/>
            </w:rPr>
            <w:t>7</w:t>
          </w:r>
          <w:r>
            <w:fldChar w:fldCharType="end"/>
          </w:r>
          <w:r>
            <w:rPr>
              <w:sz w:val="18"/>
              <w:szCs w:val="18"/>
            </w:rPr>
            <w:t xml:space="preserve"> </w:t>
          </w:r>
        </w:p>
      </w:tc>
    </w:tr>
  </w:tbl>
  <w:p w14:paraId="1D4A7BC3" w14:textId="77777777" w:rsidR="00997557" w:rsidRDefault="00997557">
    <w:pPr>
      <w:pStyle w:val="zCDBPlatzhal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22" w:type="dxa"/>
      <w:tblInd w:w="-37" w:type="dxa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148"/>
      <w:gridCol w:w="3184"/>
      <w:gridCol w:w="3209"/>
      <w:gridCol w:w="2833"/>
      <w:gridCol w:w="148"/>
    </w:tblGrid>
    <w:tr w:rsidR="00997557" w14:paraId="3DD76BC6" w14:textId="77777777">
      <w:trPr>
        <w:cantSplit/>
      </w:trPr>
      <w:tc>
        <w:tcPr>
          <w:tcW w:w="37" w:type="dxa"/>
          <w:shd w:val="clear" w:color="auto" w:fill="auto"/>
        </w:tcPr>
        <w:p w14:paraId="3F71D33A" w14:textId="77777777" w:rsidR="00997557" w:rsidRDefault="00997557"/>
      </w:tc>
      <w:tc>
        <w:tcPr>
          <w:tcW w:w="9356" w:type="dxa"/>
          <w:gridSpan w:val="3"/>
          <w:shd w:val="clear" w:color="auto" w:fill="auto"/>
          <w:vAlign w:val="bottom"/>
        </w:tcPr>
        <w:p w14:paraId="0CC11D62" w14:textId="77777777" w:rsidR="00997557" w:rsidRDefault="00997557">
          <w:pPr>
            <w:pStyle w:val="zCDBSeite"/>
            <w:jc w:val="left"/>
          </w:pPr>
        </w:p>
      </w:tc>
      <w:tc>
        <w:tcPr>
          <w:tcW w:w="129" w:type="dxa"/>
          <w:shd w:val="clear" w:color="auto" w:fill="auto"/>
        </w:tcPr>
        <w:p w14:paraId="6790ECC0" w14:textId="77777777" w:rsidR="00997557" w:rsidRDefault="00997557"/>
      </w:tc>
    </w:tr>
    <w:tr w:rsidR="00997557" w14:paraId="41158DAE" w14:textId="77777777">
      <w:tc>
        <w:tcPr>
          <w:tcW w:w="3247" w:type="dxa"/>
          <w:gridSpan w:val="2"/>
          <w:tcBorders>
            <w:top w:val="single" w:sz="4" w:space="0" w:color="00000A"/>
          </w:tcBorders>
          <w:shd w:val="clear" w:color="auto" w:fill="auto"/>
        </w:tcPr>
        <w:p w14:paraId="0C4E6599" w14:textId="77777777" w:rsidR="00997557" w:rsidRDefault="00622968">
          <w:pPr>
            <w:pStyle w:val="Fuzeile"/>
            <w:spacing w:before="20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>
            <w:t>3_2_Projektplan_WDB.docx</w:t>
          </w:r>
          <w:r>
            <w:fldChar w:fldCharType="end"/>
          </w:r>
        </w:p>
      </w:tc>
      <w:tc>
        <w:tcPr>
          <w:tcW w:w="3267" w:type="dxa"/>
          <w:tcBorders>
            <w:top w:val="single" w:sz="4" w:space="0" w:color="00000A"/>
          </w:tcBorders>
          <w:shd w:val="clear" w:color="auto" w:fill="auto"/>
        </w:tcPr>
        <w:p w14:paraId="369C49D1" w14:textId="77777777" w:rsidR="00997557" w:rsidRDefault="00997557">
          <w:pPr>
            <w:pStyle w:val="Fuzeile"/>
            <w:spacing w:before="20"/>
            <w:jc w:val="center"/>
            <w:rPr>
              <w:sz w:val="18"/>
              <w:szCs w:val="18"/>
            </w:rPr>
          </w:pPr>
        </w:p>
      </w:tc>
      <w:tc>
        <w:tcPr>
          <w:tcW w:w="3008" w:type="dxa"/>
          <w:gridSpan w:val="2"/>
          <w:tcBorders>
            <w:top w:val="single" w:sz="4" w:space="0" w:color="00000A"/>
          </w:tcBorders>
          <w:shd w:val="clear" w:color="auto" w:fill="auto"/>
        </w:tcPr>
        <w:p w14:paraId="24C8A959" w14:textId="77777777" w:rsidR="00997557" w:rsidRDefault="00622968">
          <w:pPr>
            <w:pStyle w:val="Fuzeile"/>
            <w:spacing w:before="20"/>
            <w:jc w:val="right"/>
          </w:pPr>
          <w:r>
            <w:rPr>
              <w:sz w:val="18"/>
              <w:szCs w:val="18"/>
            </w:rPr>
            <w:t xml:space="preserve">Seite </w:t>
          </w:r>
          <w:r>
            <w:rPr>
              <w:sz w:val="18"/>
              <w:szCs w:val="18"/>
            </w:rPr>
            <w:fldChar w:fldCharType="begin"/>
          </w:r>
          <w:r>
            <w:instrText>PAGE</w:instrText>
          </w:r>
          <w:r>
            <w:fldChar w:fldCharType="separate"/>
          </w:r>
          <w:r w:rsidR="000946F3">
            <w:rPr>
              <w:noProof/>
            </w:rPr>
            <w:t>7</w:t>
          </w:r>
          <w:r>
            <w:fldChar w:fldCharType="end"/>
          </w:r>
          <w:r>
            <w:rPr>
              <w:sz w:val="18"/>
              <w:szCs w:val="18"/>
            </w:rPr>
            <w:t xml:space="preserve"> von </w:t>
          </w:r>
          <w:r>
            <w:rPr>
              <w:sz w:val="18"/>
              <w:szCs w:val="18"/>
            </w:rPr>
            <w:fldChar w:fldCharType="begin"/>
          </w:r>
          <w:r>
            <w:instrText>NUMPAGES</w:instrText>
          </w:r>
          <w:r>
            <w:fldChar w:fldCharType="separate"/>
          </w:r>
          <w:r w:rsidR="000946F3">
            <w:rPr>
              <w:noProof/>
            </w:rPr>
            <w:t>7</w:t>
          </w:r>
          <w:r>
            <w:fldChar w:fldCharType="end"/>
          </w:r>
          <w:r>
            <w:rPr>
              <w:sz w:val="18"/>
              <w:szCs w:val="18"/>
            </w:rPr>
            <w:t xml:space="preserve"> </w:t>
          </w:r>
        </w:p>
      </w:tc>
    </w:tr>
  </w:tbl>
  <w:p w14:paraId="72E91796" w14:textId="77777777" w:rsidR="00997557" w:rsidRDefault="00997557">
    <w:pPr>
      <w:pStyle w:val="zCDBSeite"/>
      <w:jc w:val="left"/>
    </w:pPr>
  </w:p>
  <w:p w14:paraId="733ACB5A" w14:textId="77777777" w:rsidR="00997557" w:rsidRDefault="00997557">
    <w:pPr>
      <w:pStyle w:val="zCDBPlatzhal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247C2" w14:textId="77777777" w:rsidR="00622968" w:rsidRDefault="00622968">
      <w:pPr>
        <w:spacing w:line="240" w:lineRule="auto"/>
      </w:pPr>
      <w:r>
        <w:separator/>
      </w:r>
    </w:p>
  </w:footnote>
  <w:footnote w:type="continuationSeparator" w:id="0">
    <w:p w14:paraId="7B13AD23" w14:textId="77777777" w:rsidR="00622968" w:rsidRDefault="006229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7" w:type="dxa"/>
      <w:tblBorders>
        <w:top w:val="single" w:sz="4" w:space="0" w:color="000001"/>
        <w:bottom w:val="single" w:sz="4" w:space="0" w:color="000001"/>
        <w:insideH w:val="single" w:sz="4" w:space="0" w:color="000001"/>
      </w:tblBorders>
      <w:tblLook w:val="01E0" w:firstRow="1" w:lastRow="1" w:firstColumn="1" w:lastColumn="1" w:noHBand="0" w:noVBand="0"/>
    </w:tblPr>
    <w:tblGrid>
      <w:gridCol w:w="4734"/>
      <w:gridCol w:w="4553"/>
    </w:tblGrid>
    <w:tr w:rsidR="00997557" w14:paraId="614AAAD7" w14:textId="77777777">
      <w:tc>
        <w:tcPr>
          <w:tcW w:w="4733" w:type="dxa"/>
          <w:tcBorders>
            <w:top w:val="single" w:sz="4" w:space="0" w:color="000001"/>
            <w:bottom w:val="single" w:sz="4" w:space="0" w:color="000001"/>
          </w:tcBorders>
          <w:shd w:val="clear" w:color="auto" w:fill="auto"/>
        </w:tcPr>
        <w:p w14:paraId="5D4EEB31" w14:textId="77777777" w:rsidR="00997557" w:rsidRDefault="00622968">
          <w:pPr>
            <w:pStyle w:val="Kopfzeile"/>
          </w:pPr>
          <w:r>
            <w:rPr>
              <w:noProof/>
            </w:rPr>
            <w:drawing>
              <wp:anchor distT="0" distB="0" distL="133350" distR="114300" simplePos="0" relativeHeight="8" behindDoc="1" locked="0" layoutInCell="1" allowOverlap="1" wp14:anchorId="2E2285DC" wp14:editId="7D760430">
                <wp:simplePos x="0" y="0"/>
                <wp:positionH relativeFrom="column">
                  <wp:posOffset>-114935</wp:posOffset>
                </wp:positionH>
                <wp:positionV relativeFrom="paragraph">
                  <wp:posOffset>-29210</wp:posOffset>
                </wp:positionV>
                <wp:extent cx="1873250" cy="265430"/>
                <wp:effectExtent l="0" t="0" r="0" b="0"/>
                <wp:wrapNone/>
                <wp:docPr id="1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250" cy="265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7A1ACBD" w14:textId="77777777" w:rsidR="00997557" w:rsidRDefault="00997557">
          <w:pPr>
            <w:pStyle w:val="Kopfzeile"/>
          </w:pPr>
        </w:p>
      </w:tc>
      <w:tc>
        <w:tcPr>
          <w:tcW w:w="4553" w:type="dxa"/>
          <w:tcBorders>
            <w:top w:val="single" w:sz="4" w:space="0" w:color="000001"/>
            <w:bottom w:val="single" w:sz="4" w:space="0" w:color="000001"/>
          </w:tcBorders>
          <w:shd w:val="clear" w:color="auto" w:fill="auto"/>
        </w:tcPr>
        <w:p w14:paraId="506CA4C1" w14:textId="77777777" w:rsidR="00997557" w:rsidRDefault="00622968">
          <w:pPr>
            <w:pStyle w:val="Kopfzeile"/>
            <w:jc w:val="right"/>
          </w:pPr>
          <w:r>
            <w:rPr>
              <w:b/>
              <w:color w:val="548DD4"/>
              <w:sz w:val="16"/>
              <w:szCs w:val="16"/>
            </w:rPr>
            <w:t>WDB</w:t>
          </w:r>
        </w:p>
        <w:p w14:paraId="72F94EA3" w14:textId="77777777" w:rsidR="00997557" w:rsidRDefault="00622968">
          <w:pPr>
            <w:pStyle w:val="Kopfzeile"/>
            <w:jc w:val="right"/>
          </w:pPr>
          <w:r>
            <w:rPr>
              <w:sz w:val="16"/>
              <w:szCs w:val="16"/>
            </w:rPr>
            <w:t>Projektplan</w:t>
          </w:r>
        </w:p>
      </w:tc>
    </w:tr>
  </w:tbl>
  <w:p w14:paraId="0888DC0A" w14:textId="77777777" w:rsidR="00997557" w:rsidRDefault="0099755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Borders>
        <w:top w:val="single" w:sz="4" w:space="0" w:color="000001"/>
        <w:bottom w:val="single" w:sz="4" w:space="0" w:color="000001"/>
        <w:insideH w:val="single" w:sz="4" w:space="0" w:color="000001"/>
      </w:tblBorders>
      <w:tblLook w:val="01E0" w:firstRow="1" w:lastRow="1" w:firstColumn="1" w:lastColumn="1" w:noHBand="0" w:noVBand="0"/>
    </w:tblPr>
    <w:tblGrid>
      <w:gridCol w:w="2796"/>
      <w:gridCol w:w="6702"/>
    </w:tblGrid>
    <w:tr w:rsidR="00997557" w14:paraId="03B6BE30" w14:textId="77777777">
      <w:tc>
        <w:tcPr>
          <w:tcW w:w="2796" w:type="dxa"/>
          <w:tcBorders>
            <w:top w:val="single" w:sz="4" w:space="0" w:color="000001"/>
            <w:bottom w:val="single" w:sz="4" w:space="0" w:color="000001"/>
          </w:tcBorders>
          <w:shd w:val="clear" w:color="auto" w:fill="auto"/>
        </w:tcPr>
        <w:p w14:paraId="76D59F5E" w14:textId="77777777" w:rsidR="00997557" w:rsidRDefault="00622968">
          <w:pPr>
            <w:pStyle w:val="Kopfzeile"/>
          </w:pPr>
          <w:r>
            <w:rPr>
              <w:noProof/>
            </w:rPr>
            <w:drawing>
              <wp:anchor distT="0" distB="0" distL="133350" distR="114300" simplePos="0" relativeHeight="7" behindDoc="1" locked="0" layoutInCell="1" allowOverlap="1" wp14:anchorId="338B9947" wp14:editId="0D840BBE">
                <wp:simplePos x="0" y="0"/>
                <wp:positionH relativeFrom="column">
                  <wp:posOffset>-114935</wp:posOffset>
                </wp:positionH>
                <wp:positionV relativeFrom="paragraph">
                  <wp:posOffset>-29210</wp:posOffset>
                </wp:positionV>
                <wp:extent cx="1873250" cy="265430"/>
                <wp:effectExtent l="0" t="0" r="0" b="0"/>
                <wp:wrapNone/>
                <wp:docPr id="2" name="Bild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250" cy="265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7C4FC56B" w14:textId="77777777" w:rsidR="00997557" w:rsidRDefault="00997557">
          <w:pPr>
            <w:pStyle w:val="Kopfzeile"/>
          </w:pPr>
        </w:p>
      </w:tc>
      <w:tc>
        <w:tcPr>
          <w:tcW w:w="6701" w:type="dxa"/>
          <w:tcBorders>
            <w:top w:val="single" w:sz="4" w:space="0" w:color="000001"/>
            <w:bottom w:val="single" w:sz="4" w:space="0" w:color="000001"/>
          </w:tcBorders>
          <w:shd w:val="clear" w:color="auto" w:fill="auto"/>
        </w:tcPr>
        <w:p w14:paraId="1B5585D8" w14:textId="77777777" w:rsidR="00997557" w:rsidRDefault="00622968">
          <w:pPr>
            <w:pStyle w:val="Kopfzeile"/>
            <w:jc w:val="right"/>
          </w:pPr>
          <w:r>
            <w:rPr>
              <w:b/>
              <w:color w:val="548DD4"/>
              <w:sz w:val="16"/>
              <w:szCs w:val="16"/>
            </w:rPr>
            <w:t>WDB</w:t>
          </w:r>
        </w:p>
        <w:p w14:paraId="3AFC7F91" w14:textId="77777777" w:rsidR="00997557" w:rsidRDefault="00622968">
          <w:pPr>
            <w:pStyle w:val="Kopfzeile"/>
            <w:jc w:val="right"/>
          </w:pPr>
          <w:r>
            <w:rPr>
              <w:sz w:val="16"/>
              <w:szCs w:val="16"/>
            </w:rPr>
            <w:t>Projektplan</w:t>
          </w:r>
        </w:p>
      </w:tc>
    </w:tr>
  </w:tbl>
  <w:p w14:paraId="14AAE91E" w14:textId="77777777" w:rsidR="00997557" w:rsidRDefault="0099755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3F12AF"/>
    <w:multiLevelType w:val="multilevel"/>
    <w:tmpl w:val="DC2884B0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b/>
        <w:i w:val="0"/>
        <w:sz w:val="24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b/>
        <w:i w:val="0"/>
        <w:sz w:val="24"/>
        <w:szCs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berschrift5"/>
      <w:lvlText w:val="%1.%2.%3.%5"/>
      <w:lvlJc w:val="left"/>
      <w:pPr>
        <w:tabs>
          <w:tab w:val="num" w:pos="1134"/>
        </w:tabs>
        <w:ind w:left="1134" w:hanging="1134"/>
      </w:pPr>
      <w:rPr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5.%6"/>
      <w:lvlJc w:val="left"/>
      <w:pPr>
        <w:tabs>
          <w:tab w:val="num" w:pos="1134"/>
        </w:tabs>
        <w:ind w:left="1134" w:hanging="1134"/>
      </w:pPr>
      <w:rPr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5.%6.%7"/>
      <w:lvlJc w:val="left"/>
      <w:pPr>
        <w:tabs>
          <w:tab w:val="num" w:pos="1701"/>
        </w:tabs>
        <w:ind w:left="1701" w:hanging="1701"/>
      </w:pPr>
      <w:rPr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5.%6.%7.%8"/>
      <w:lvlJc w:val="left"/>
      <w:pPr>
        <w:tabs>
          <w:tab w:val="num" w:pos="1701"/>
        </w:tabs>
        <w:ind w:left="1701" w:hanging="1701"/>
      </w:pPr>
      <w:rPr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5.%6.%7.%8.%9"/>
      <w:lvlJc w:val="left"/>
      <w:pPr>
        <w:tabs>
          <w:tab w:val="num" w:pos="1701"/>
        </w:tabs>
        <w:ind w:left="1701" w:hanging="1701"/>
      </w:pPr>
      <w:rPr>
        <w:b w:val="0"/>
        <w:i w:val="0"/>
        <w:sz w:val="22"/>
        <w:szCs w:val="22"/>
      </w:rPr>
    </w:lvl>
  </w:abstractNum>
  <w:abstractNum w:abstractNumId="1" w15:restartNumberingAfterBreak="0">
    <w:nsid w:val="64A56247"/>
    <w:multiLevelType w:val="multilevel"/>
    <w:tmpl w:val="1B5CD936"/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b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b w:val="0"/>
        <w:i w:val="0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b w:val="0"/>
        <w:i w:val="0"/>
        <w:sz w:val="22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b w:val="0"/>
        <w:i w:val="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b w:val="0"/>
        <w:i w:val="0"/>
        <w:sz w:val="22"/>
        <w:szCs w:val="22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org Ninck">
    <w15:presenceInfo w15:providerId="Windows Live" w15:userId="86a0c9493a6620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trackRevisions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57"/>
    <w:rsid w:val="000946F3"/>
    <w:rsid w:val="00622968"/>
    <w:rsid w:val="00997557"/>
    <w:rsid w:val="00BD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0194D02"/>
  <w15:docId w15:val="{8527F5C5-88A6-46EA-B141-87074CAE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line="260" w:lineRule="atLeast"/>
    </w:pPr>
    <w:rPr>
      <w:rFonts w:ascii="Arial" w:hAnsi="Arial"/>
      <w:color w:val="00000A"/>
      <w:sz w:val="22"/>
    </w:rPr>
  </w:style>
  <w:style w:type="paragraph" w:styleId="berschrift1">
    <w:name w:val="heading 1"/>
    <w:basedOn w:val="Standard"/>
    <w:qFormat/>
    <w:pPr>
      <w:keepNext/>
      <w:numPr>
        <w:numId w:val="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berschrift1"/>
    <w:qFormat/>
    <w:pPr>
      <w:numPr>
        <w:ilvl w:val="1"/>
      </w:numPr>
      <w:outlineLvl w:val="1"/>
    </w:pPr>
    <w:rPr>
      <w:bCs w:val="0"/>
      <w:sz w:val="28"/>
      <w:szCs w:val="28"/>
      <w:lang w:eastAsia="de-DE"/>
    </w:rPr>
  </w:style>
  <w:style w:type="paragraph" w:styleId="berschrift3">
    <w:name w:val="heading 3"/>
    <w:basedOn w:val="berschrift1"/>
    <w:qFormat/>
    <w:pPr>
      <w:numPr>
        <w:ilvl w:val="2"/>
      </w:numPr>
      <w:outlineLvl w:val="2"/>
    </w:pPr>
    <w:rPr>
      <w:bCs w:val="0"/>
      <w:sz w:val="24"/>
      <w:szCs w:val="24"/>
      <w:lang w:eastAsia="de-DE"/>
    </w:rPr>
  </w:style>
  <w:style w:type="paragraph" w:styleId="berschrift4">
    <w:name w:val="heading 4"/>
    <w:basedOn w:val="berschrift1"/>
    <w:qFormat/>
    <w:pPr>
      <w:numPr>
        <w:numId w:val="0"/>
      </w:numPr>
      <w:outlineLvl w:val="3"/>
    </w:pPr>
    <w:rPr>
      <w:bCs w:val="0"/>
      <w:sz w:val="22"/>
      <w:szCs w:val="22"/>
      <w:lang w:eastAsia="de-DE"/>
    </w:rPr>
  </w:style>
  <w:style w:type="paragraph" w:styleId="berschrift5">
    <w:name w:val="heading 5"/>
    <w:basedOn w:val="berschrift1"/>
    <w:qFormat/>
    <w:pPr>
      <w:numPr>
        <w:ilvl w:val="4"/>
      </w:numPr>
      <w:spacing w:before="240"/>
      <w:outlineLvl w:val="4"/>
    </w:pPr>
    <w:rPr>
      <w:bCs w:val="0"/>
      <w:iCs/>
      <w:sz w:val="22"/>
      <w:szCs w:val="22"/>
      <w:lang w:eastAsia="de-DE"/>
    </w:rPr>
  </w:style>
  <w:style w:type="paragraph" w:styleId="berschrift6">
    <w:name w:val="heading 6"/>
    <w:basedOn w:val="berschrift1"/>
    <w:qFormat/>
    <w:pPr>
      <w:numPr>
        <w:ilvl w:val="5"/>
      </w:numPr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qFormat/>
    <w:pPr>
      <w:numPr>
        <w:ilvl w:val="6"/>
      </w:numPr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qFormat/>
    <w:pPr>
      <w:numPr>
        <w:ilvl w:val="7"/>
      </w:numPr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qFormat/>
    <w:pPr>
      <w:numPr>
        <w:ilvl w:val="8"/>
      </w:numPr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verknpfung">
    <w:name w:val="Internetverknüpfung"/>
    <w:rPr>
      <w:color w:val="0000FF"/>
      <w:u w:val="single"/>
    </w:rPr>
  </w:style>
  <w:style w:type="character" w:customStyle="1" w:styleId="TextkrperZchn">
    <w:name w:val="Textkörper Zchn"/>
    <w:link w:val="Textkrper"/>
    <w:uiPriority w:val="99"/>
    <w:semiHidden/>
    <w:qFormat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qFormat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qFormat/>
  </w:style>
  <w:style w:type="character" w:customStyle="1" w:styleId="AufzhlungNumm1CDBCar">
    <w:name w:val="Aufzählung Numm 1_CDB Car"/>
    <w:link w:val="AufzhlungNumm1CDB"/>
    <w:qFormat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qFormat/>
    <w:rPr>
      <w:rFonts w:ascii="Arial" w:hAnsi="Arial"/>
      <w:sz w:val="22"/>
      <w:szCs w:val="22"/>
      <w:lang w:eastAsia="de-DE"/>
    </w:rPr>
  </w:style>
  <w:style w:type="character" w:customStyle="1" w:styleId="Aufzhlung1CDBCar">
    <w:name w:val="Aufzählung 1_CDB Car"/>
    <w:link w:val="Aufzhlung1CDB"/>
    <w:qFormat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qFormat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qFormat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qFormat/>
    <w:rPr>
      <w:rFonts w:ascii="Arial" w:hAnsi="Arial"/>
      <w:sz w:val="22"/>
      <w:szCs w:val="22"/>
      <w:lang w:eastAsia="de-D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Pr>
      <w:rFonts w:ascii="Arial" w:hAnsi="Arial"/>
      <w:sz w:val="15"/>
    </w:rPr>
  </w:style>
  <w:style w:type="character" w:customStyle="1" w:styleId="ListLabel1">
    <w:name w:val="ListLabel 1"/>
    <w:qFormat/>
    <w:rPr>
      <w:rFonts w:cs="Times New Roman"/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2"/>
      <w:u w:val="none"/>
      <w:vertAlign w:val="baseline"/>
      <w:em w:val="none"/>
    </w:rPr>
  </w:style>
  <w:style w:type="character" w:customStyle="1" w:styleId="ListLabel2">
    <w:name w:val="ListLabel 2"/>
    <w:qFormat/>
    <w:rPr>
      <w:i w:val="0"/>
      <w:caps w:val="0"/>
      <w:smallCaps w:val="0"/>
      <w:strike w:val="0"/>
      <w:dstrike w:val="0"/>
      <w:vanish w:val="0"/>
      <w:color w:val="000000"/>
      <w:spacing w:val="0"/>
      <w:position w:val="0"/>
      <w:sz w:val="22"/>
      <w:u w:val="none"/>
      <w:vertAlign w:val="baseline"/>
      <w:em w:val="none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b w:val="0"/>
      <w:i w:val="0"/>
      <w:sz w:val="22"/>
      <w:szCs w:val="22"/>
    </w:rPr>
  </w:style>
  <w:style w:type="character" w:customStyle="1" w:styleId="ListLabel13">
    <w:name w:val="ListLabel 13"/>
    <w:qFormat/>
    <w:rPr>
      <w:b w:val="0"/>
      <w:i w:val="0"/>
      <w:sz w:val="22"/>
      <w:szCs w:val="22"/>
    </w:rPr>
  </w:style>
  <w:style w:type="character" w:customStyle="1" w:styleId="ListLabel14">
    <w:name w:val="ListLabel 14"/>
    <w:qFormat/>
    <w:rPr>
      <w:b w:val="0"/>
      <w:i w:val="0"/>
      <w:sz w:val="22"/>
      <w:szCs w:val="22"/>
    </w:rPr>
  </w:style>
  <w:style w:type="character" w:customStyle="1" w:styleId="ListLabel15">
    <w:name w:val="ListLabel 15"/>
    <w:qFormat/>
    <w:rPr>
      <w:b w:val="0"/>
      <w:i w:val="0"/>
      <w:sz w:val="22"/>
      <w:szCs w:val="22"/>
    </w:rPr>
  </w:style>
  <w:style w:type="character" w:customStyle="1" w:styleId="ListLabel16">
    <w:name w:val="ListLabel 16"/>
    <w:qFormat/>
    <w:rPr>
      <w:b w:val="0"/>
      <w:i w:val="0"/>
      <w:sz w:val="22"/>
      <w:szCs w:val="22"/>
    </w:rPr>
  </w:style>
  <w:style w:type="character" w:customStyle="1" w:styleId="ListLabel17">
    <w:name w:val="ListLabel 17"/>
    <w:qFormat/>
    <w:rPr>
      <w:b w:val="0"/>
      <w:i w:val="0"/>
      <w:sz w:val="22"/>
      <w:szCs w:val="22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b w:val="0"/>
      <w:i w:val="0"/>
      <w:sz w:val="22"/>
      <w:szCs w:val="22"/>
    </w:rPr>
  </w:style>
  <w:style w:type="character" w:customStyle="1" w:styleId="ListLabel37">
    <w:name w:val="ListLabel 37"/>
    <w:qFormat/>
    <w:rPr>
      <w:b w:val="0"/>
      <w:i w:val="0"/>
      <w:sz w:val="22"/>
      <w:szCs w:val="22"/>
    </w:rPr>
  </w:style>
  <w:style w:type="character" w:customStyle="1" w:styleId="ListLabel38">
    <w:name w:val="ListLabel 38"/>
    <w:qFormat/>
    <w:rPr>
      <w:b w:val="0"/>
      <w:i w:val="0"/>
      <w:sz w:val="22"/>
      <w:szCs w:val="22"/>
    </w:rPr>
  </w:style>
  <w:style w:type="character" w:customStyle="1" w:styleId="ListLabel39">
    <w:name w:val="ListLabel 39"/>
    <w:qFormat/>
    <w:rPr>
      <w:b w:val="0"/>
      <w:i w:val="0"/>
      <w:sz w:val="22"/>
      <w:szCs w:val="22"/>
    </w:rPr>
  </w:style>
  <w:style w:type="character" w:customStyle="1" w:styleId="ListLabel40">
    <w:name w:val="ListLabel 40"/>
    <w:qFormat/>
    <w:rPr>
      <w:b w:val="0"/>
      <w:i w:val="0"/>
      <w:sz w:val="22"/>
      <w:szCs w:val="22"/>
    </w:rPr>
  </w:style>
  <w:style w:type="character" w:customStyle="1" w:styleId="ListLabel41">
    <w:name w:val="ListLabel 41"/>
    <w:qFormat/>
    <w:rPr>
      <w:b w:val="0"/>
      <w:i w:val="0"/>
      <w:sz w:val="22"/>
      <w:szCs w:val="22"/>
    </w:rPr>
  </w:style>
  <w:style w:type="character" w:customStyle="1" w:styleId="ListLabel42">
    <w:name w:val="ListLabel 42"/>
    <w:qFormat/>
    <w:rPr>
      <w:b/>
      <w:i w:val="0"/>
      <w:sz w:val="32"/>
      <w:szCs w:val="32"/>
    </w:rPr>
  </w:style>
  <w:style w:type="character" w:customStyle="1" w:styleId="ListLabel43">
    <w:name w:val="ListLabel 43"/>
    <w:qFormat/>
    <w:rPr>
      <w:b/>
      <w:i w:val="0"/>
      <w:sz w:val="28"/>
      <w:szCs w:val="28"/>
    </w:rPr>
  </w:style>
  <w:style w:type="character" w:customStyle="1" w:styleId="ListLabel44">
    <w:name w:val="ListLabel 44"/>
    <w:qFormat/>
    <w:rPr>
      <w:b/>
      <w:i w:val="0"/>
      <w:sz w:val="24"/>
      <w:szCs w:val="24"/>
    </w:rPr>
  </w:style>
  <w:style w:type="character" w:customStyle="1" w:styleId="ListLabel45">
    <w:name w:val="ListLabel 45"/>
    <w:qFormat/>
    <w:rPr>
      <w:b/>
      <w:i w:val="0"/>
      <w:sz w:val="22"/>
      <w:szCs w:val="22"/>
    </w:rPr>
  </w:style>
  <w:style w:type="character" w:customStyle="1" w:styleId="ListLabel46">
    <w:name w:val="ListLabel 46"/>
    <w:qFormat/>
    <w:rPr>
      <w:b/>
      <w:i w:val="0"/>
      <w:sz w:val="22"/>
      <w:szCs w:val="22"/>
    </w:rPr>
  </w:style>
  <w:style w:type="character" w:customStyle="1" w:styleId="ListLabel47">
    <w:name w:val="ListLabel 47"/>
    <w:qFormat/>
    <w:rPr>
      <w:b w:val="0"/>
      <w:i w:val="0"/>
      <w:sz w:val="22"/>
      <w:szCs w:val="22"/>
    </w:rPr>
  </w:style>
  <w:style w:type="character" w:customStyle="1" w:styleId="ListLabel48">
    <w:name w:val="ListLabel 48"/>
    <w:qFormat/>
    <w:rPr>
      <w:b w:val="0"/>
      <w:i w:val="0"/>
      <w:sz w:val="22"/>
      <w:szCs w:val="22"/>
    </w:rPr>
  </w:style>
  <w:style w:type="character" w:customStyle="1" w:styleId="ListLabel49">
    <w:name w:val="ListLabel 49"/>
    <w:qFormat/>
    <w:rPr>
      <w:b w:val="0"/>
      <w:i w:val="0"/>
      <w:sz w:val="22"/>
      <w:szCs w:val="22"/>
    </w:rPr>
  </w:style>
  <w:style w:type="character" w:customStyle="1" w:styleId="ListLabel50">
    <w:name w:val="ListLabel 50"/>
    <w:qFormat/>
    <w:rPr>
      <w:b w:val="0"/>
      <w:i w:val="0"/>
      <w:sz w:val="22"/>
      <w:szCs w:val="22"/>
    </w:rPr>
  </w:style>
  <w:style w:type="character" w:customStyle="1" w:styleId="ListLabel51">
    <w:name w:val="ListLabel 51"/>
    <w:qFormat/>
    <w:rPr>
      <w:b/>
      <w:i w:val="0"/>
      <w:sz w:val="32"/>
      <w:szCs w:val="32"/>
    </w:rPr>
  </w:style>
  <w:style w:type="character" w:customStyle="1" w:styleId="ListLabel52">
    <w:name w:val="ListLabel 52"/>
    <w:qFormat/>
    <w:rPr>
      <w:b/>
      <w:i w:val="0"/>
      <w:sz w:val="28"/>
      <w:szCs w:val="28"/>
    </w:rPr>
  </w:style>
  <w:style w:type="character" w:customStyle="1" w:styleId="ListLabel53">
    <w:name w:val="ListLabel 53"/>
    <w:qFormat/>
    <w:rPr>
      <w:b/>
      <w:i w:val="0"/>
      <w:sz w:val="24"/>
      <w:szCs w:val="24"/>
    </w:rPr>
  </w:style>
  <w:style w:type="character" w:customStyle="1" w:styleId="ListLabel54">
    <w:name w:val="ListLabel 54"/>
    <w:qFormat/>
    <w:rPr>
      <w:b/>
      <w:i w:val="0"/>
      <w:sz w:val="22"/>
      <w:szCs w:val="22"/>
    </w:rPr>
  </w:style>
  <w:style w:type="character" w:customStyle="1" w:styleId="ListLabel55">
    <w:name w:val="ListLabel 55"/>
    <w:qFormat/>
    <w:rPr>
      <w:b/>
      <w:i w:val="0"/>
      <w:sz w:val="22"/>
      <w:szCs w:val="22"/>
    </w:rPr>
  </w:style>
  <w:style w:type="character" w:customStyle="1" w:styleId="ListLabel56">
    <w:name w:val="ListLabel 56"/>
    <w:qFormat/>
    <w:rPr>
      <w:b w:val="0"/>
      <w:i w:val="0"/>
      <w:sz w:val="22"/>
      <w:szCs w:val="22"/>
    </w:rPr>
  </w:style>
  <w:style w:type="character" w:customStyle="1" w:styleId="ListLabel57">
    <w:name w:val="ListLabel 57"/>
    <w:qFormat/>
    <w:rPr>
      <w:b w:val="0"/>
      <w:i w:val="0"/>
      <w:sz w:val="22"/>
      <w:szCs w:val="22"/>
    </w:rPr>
  </w:style>
  <w:style w:type="character" w:customStyle="1" w:styleId="ListLabel58">
    <w:name w:val="ListLabel 58"/>
    <w:qFormat/>
    <w:rPr>
      <w:b w:val="0"/>
      <w:i w:val="0"/>
      <w:sz w:val="22"/>
      <w:szCs w:val="22"/>
    </w:rPr>
  </w:style>
  <w:style w:type="character" w:customStyle="1" w:styleId="ListLabel59">
    <w:name w:val="ListLabel 59"/>
    <w:qFormat/>
    <w:rPr>
      <w:b w:val="0"/>
      <w:i w:val="0"/>
      <w:sz w:val="22"/>
      <w:szCs w:val="22"/>
    </w:rPr>
  </w:style>
  <w:style w:type="character" w:customStyle="1" w:styleId="ListLabel60">
    <w:name w:val="ListLabel 60"/>
    <w:qFormat/>
    <w:rPr>
      <w:b/>
      <w:i w:val="0"/>
      <w:sz w:val="32"/>
      <w:szCs w:val="32"/>
    </w:rPr>
  </w:style>
  <w:style w:type="character" w:customStyle="1" w:styleId="ListLabel61">
    <w:name w:val="ListLabel 61"/>
    <w:qFormat/>
    <w:rPr>
      <w:b/>
      <w:i w:val="0"/>
      <w:sz w:val="28"/>
      <w:szCs w:val="28"/>
    </w:rPr>
  </w:style>
  <w:style w:type="character" w:customStyle="1" w:styleId="ListLabel62">
    <w:name w:val="ListLabel 62"/>
    <w:qFormat/>
    <w:rPr>
      <w:b/>
      <w:i w:val="0"/>
      <w:sz w:val="24"/>
      <w:szCs w:val="24"/>
    </w:rPr>
  </w:style>
  <w:style w:type="character" w:customStyle="1" w:styleId="ListLabel63">
    <w:name w:val="ListLabel 63"/>
    <w:qFormat/>
    <w:rPr>
      <w:b/>
      <w:i w:val="0"/>
      <w:sz w:val="22"/>
      <w:szCs w:val="22"/>
    </w:rPr>
  </w:style>
  <w:style w:type="character" w:customStyle="1" w:styleId="ListLabel64">
    <w:name w:val="ListLabel 64"/>
    <w:qFormat/>
    <w:rPr>
      <w:b/>
      <w:i w:val="0"/>
      <w:sz w:val="22"/>
      <w:szCs w:val="22"/>
    </w:rPr>
  </w:style>
  <w:style w:type="character" w:customStyle="1" w:styleId="ListLabel65">
    <w:name w:val="ListLabel 65"/>
    <w:qFormat/>
    <w:rPr>
      <w:b w:val="0"/>
      <w:i w:val="0"/>
      <w:sz w:val="22"/>
      <w:szCs w:val="22"/>
    </w:rPr>
  </w:style>
  <w:style w:type="character" w:customStyle="1" w:styleId="ListLabel66">
    <w:name w:val="ListLabel 66"/>
    <w:qFormat/>
    <w:rPr>
      <w:b w:val="0"/>
      <w:i w:val="0"/>
      <w:sz w:val="22"/>
      <w:szCs w:val="22"/>
    </w:rPr>
  </w:style>
  <w:style w:type="character" w:customStyle="1" w:styleId="ListLabel67">
    <w:name w:val="ListLabel 67"/>
    <w:qFormat/>
    <w:rPr>
      <w:b w:val="0"/>
      <w:i w:val="0"/>
      <w:sz w:val="22"/>
      <w:szCs w:val="22"/>
    </w:rPr>
  </w:style>
  <w:style w:type="character" w:customStyle="1" w:styleId="ListLabel68">
    <w:name w:val="ListLabel 68"/>
    <w:qFormat/>
    <w:rPr>
      <w:b w:val="0"/>
      <w:i w:val="0"/>
      <w:sz w:val="22"/>
      <w:szCs w:val="22"/>
    </w:rPr>
  </w:style>
  <w:style w:type="character" w:customStyle="1" w:styleId="ListLabel69">
    <w:name w:val="ListLabel 69"/>
    <w:qFormat/>
    <w:rPr>
      <w:b/>
      <w:i w:val="0"/>
      <w:sz w:val="32"/>
      <w:szCs w:val="32"/>
    </w:rPr>
  </w:style>
  <w:style w:type="character" w:customStyle="1" w:styleId="ListLabel70">
    <w:name w:val="ListLabel 70"/>
    <w:qFormat/>
    <w:rPr>
      <w:b/>
      <w:i w:val="0"/>
      <w:sz w:val="28"/>
      <w:szCs w:val="28"/>
    </w:rPr>
  </w:style>
  <w:style w:type="character" w:customStyle="1" w:styleId="ListLabel71">
    <w:name w:val="ListLabel 71"/>
    <w:qFormat/>
    <w:rPr>
      <w:b/>
      <w:i w:val="0"/>
      <w:sz w:val="24"/>
      <w:szCs w:val="24"/>
    </w:rPr>
  </w:style>
  <w:style w:type="character" w:customStyle="1" w:styleId="ListLabel72">
    <w:name w:val="ListLabel 72"/>
    <w:qFormat/>
    <w:rPr>
      <w:b/>
      <w:i w:val="0"/>
      <w:sz w:val="22"/>
      <w:szCs w:val="22"/>
    </w:rPr>
  </w:style>
  <w:style w:type="character" w:customStyle="1" w:styleId="ListLabel73">
    <w:name w:val="ListLabel 73"/>
    <w:qFormat/>
    <w:rPr>
      <w:b/>
      <w:i w:val="0"/>
      <w:sz w:val="22"/>
      <w:szCs w:val="22"/>
    </w:rPr>
  </w:style>
  <w:style w:type="character" w:customStyle="1" w:styleId="ListLabel74">
    <w:name w:val="ListLabel 74"/>
    <w:qFormat/>
    <w:rPr>
      <w:b w:val="0"/>
      <w:i w:val="0"/>
      <w:sz w:val="22"/>
      <w:szCs w:val="22"/>
    </w:rPr>
  </w:style>
  <w:style w:type="character" w:customStyle="1" w:styleId="ListLabel75">
    <w:name w:val="ListLabel 75"/>
    <w:qFormat/>
    <w:rPr>
      <w:b w:val="0"/>
      <w:i w:val="0"/>
      <w:sz w:val="22"/>
      <w:szCs w:val="22"/>
    </w:rPr>
  </w:style>
  <w:style w:type="character" w:customStyle="1" w:styleId="ListLabel76">
    <w:name w:val="ListLabel 76"/>
    <w:qFormat/>
    <w:rPr>
      <w:b w:val="0"/>
      <w:i w:val="0"/>
      <w:sz w:val="22"/>
      <w:szCs w:val="22"/>
    </w:rPr>
  </w:style>
  <w:style w:type="character" w:customStyle="1" w:styleId="ListLabel77">
    <w:name w:val="ListLabel 77"/>
    <w:qFormat/>
    <w:rPr>
      <w:b w:val="0"/>
      <w:i w:val="0"/>
      <w:sz w:val="22"/>
      <w:szCs w:val="22"/>
    </w:rPr>
  </w:style>
  <w:style w:type="character" w:customStyle="1" w:styleId="ListLabel78">
    <w:name w:val="ListLabel 78"/>
    <w:qFormat/>
    <w:rPr>
      <w:b/>
      <w:i w:val="0"/>
      <w:sz w:val="32"/>
      <w:szCs w:val="32"/>
    </w:rPr>
  </w:style>
  <w:style w:type="character" w:customStyle="1" w:styleId="ListLabel79">
    <w:name w:val="ListLabel 79"/>
    <w:qFormat/>
    <w:rPr>
      <w:b/>
      <w:i w:val="0"/>
      <w:sz w:val="28"/>
      <w:szCs w:val="28"/>
    </w:rPr>
  </w:style>
  <w:style w:type="character" w:customStyle="1" w:styleId="ListLabel80">
    <w:name w:val="ListLabel 80"/>
    <w:qFormat/>
    <w:rPr>
      <w:b/>
      <w:i w:val="0"/>
      <w:sz w:val="24"/>
      <w:szCs w:val="24"/>
    </w:rPr>
  </w:style>
  <w:style w:type="character" w:customStyle="1" w:styleId="ListLabel81">
    <w:name w:val="ListLabel 81"/>
    <w:qFormat/>
    <w:rPr>
      <w:b/>
      <w:i w:val="0"/>
      <w:sz w:val="22"/>
      <w:szCs w:val="22"/>
    </w:rPr>
  </w:style>
  <w:style w:type="character" w:customStyle="1" w:styleId="ListLabel82">
    <w:name w:val="ListLabel 82"/>
    <w:qFormat/>
    <w:rPr>
      <w:b/>
      <w:i w:val="0"/>
      <w:sz w:val="22"/>
      <w:szCs w:val="22"/>
    </w:rPr>
  </w:style>
  <w:style w:type="character" w:customStyle="1" w:styleId="ListLabel83">
    <w:name w:val="ListLabel 83"/>
    <w:qFormat/>
    <w:rPr>
      <w:b w:val="0"/>
      <w:i w:val="0"/>
      <w:sz w:val="22"/>
      <w:szCs w:val="22"/>
    </w:rPr>
  </w:style>
  <w:style w:type="character" w:customStyle="1" w:styleId="ListLabel84">
    <w:name w:val="ListLabel 84"/>
    <w:qFormat/>
    <w:rPr>
      <w:b w:val="0"/>
      <w:i w:val="0"/>
      <w:sz w:val="22"/>
      <w:szCs w:val="22"/>
    </w:rPr>
  </w:style>
  <w:style w:type="character" w:customStyle="1" w:styleId="ListLabel85">
    <w:name w:val="ListLabel 85"/>
    <w:qFormat/>
    <w:rPr>
      <w:b w:val="0"/>
      <w:i w:val="0"/>
      <w:sz w:val="22"/>
      <w:szCs w:val="22"/>
    </w:rPr>
  </w:style>
  <w:style w:type="character" w:customStyle="1" w:styleId="ListLabel86">
    <w:name w:val="ListLabel 86"/>
    <w:qFormat/>
    <w:rPr>
      <w:b w:val="0"/>
      <w:i w:val="0"/>
      <w:sz w:val="22"/>
      <w:szCs w:val="22"/>
    </w:rPr>
  </w:style>
  <w:style w:type="character" w:customStyle="1" w:styleId="ListLabel87">
    <w:name w:val="ListLabel 87"/>
    <w:qFormat/>
    <w:rPr>
      <w:b/>
      <w:i w:val="0"/>
      <w:sz w:val="32"/>
      <w:szCs w:val="32"/>
    </w:rPr>
  </w:style>
  <w:style w:type="character" w:customStyle="1" w:styleId="ListLabel88">
    <w:name w:val="ListLabel 88"/>
    <w:qFormat/>
    <w:rPr>
      <w:b/>
      <w:i w:val="0"/>
      <w:sz w:val="28"/>
      <w:szCs w:val="28"/>
    </w:rPr>
  </w:style>
  <w:style w:type="character" w:customStyle="1" w:styleId="ListLabel89">
    <w:name w:val="ListLabel 89"/>
    <w:qFormat/>
    <w:rPr>
      <w:b/>
      <w:i w:val="0"/>
      <w:sz w:val="24"/>
      <w:szCs w:val="24"/>
    </w:rPr>
  </w:style>
  <w:style w:type="character" w:customStyle="1" w:styleId="ListLabel90">
    <w:name w:val="ListLabel 90"/>
    <w:qFormat/>
    <w:rPr>
      <w:b/>
      <w:i w:val="0"/>
      <w:sz w:val="22"/>
      <w:szCs w:val="22"/>
    </w:rPr>
  </w:style>
  <w:style w:type="character" w:customStyle="1" w:styleId="ListLabel91">
    <w:name w:val="ListLabel 91"/>
    <w:qFormat/>
    <w:rPr>
      <w:b/>
      <w:i w:val="0"/>
      <w:sz w:val="22"/>
      <w:szCs w:val="22"/>
    </w:rPr>
  </w:style>
  <w:style w:type="character" w:customStyle="1" w:styleId="ListLabel92">
    <w:name w:val="ListLabel 92"/>
    <w:qFormat/>
    <w:rPr>
      <w:b w:val="0"/>
      <w:i w:val="0"/>
      <w:sz w:val="22"/>
      <w:szCs w:val="22"/>
    </w:rPr>
  </w:style>
  <w:style w:type="character" w:customStyle="1" w:styleId="ListLabel93">
    <w:name w:val="ListLabel 93"/>
    <w:qFormat/>
    <w:rPr>
      <w:b w:val="0"/>
      <w:i w:val="0"/>
      <w:sz w:val="22"/>
      <w:szCs w:val="22"/>
    </w:rPr>
  </w:style>
  <w:style w:type="character" w:customStyle="1" w:styleId="ListLabel94">
    <w:name w:val="ListLabel 94"/>
    <w:qFormat/>
    <w:rPr>
      <w:b w:val="0"/>
      <w:i w:val="0"/>
      <w:sz w:val="22"/>
      <w:szCs w:val="22"/>
    </w:rPr>
  </w:style>
  <w:style w:type="character" w:customStyle="1" w:styleId="ListLabel95">
    <w:name w:val="ListLabel 95"/>
    <w:qFormat/>
    <w:rPr>
      <w:b w:val="0"/>
      <w:i w:val="0"/>
      <w:sz w:val="22"/>
      <w:szCs w:val="22"/>
    </w:rPr>
  </w:style>
  <w:style w:type="character" w:customStyle="1" w:styleId="ListLabel96">
    <w:name w:val="ListLabel 96"/>
    <w:qFormat/>
    <w:rPr>
      <w:b/>
      <w:i w:val="0"/>
      <w:sz w:val="32"/>
      <w:szCs w:val="32"/>
    </w:rPr>
  </w:style>
  <w:style w:type="character" w:customStyle="1" w:styleId="ListLabel97">
    <w:name w:val="ListLabel 97"/>
    <w:qFormat/>
    <w:rPr>
      <w:b/>
      <w:i w:val="0"/>
      <w:sz w:val="28"/>
      <w:szCs w:val="28"/>
    </w:rPr>
  </w:style>
  <w:style w:type="character" w:customStyle="1" w:styleId="ListLabel98">
    <w:name w:val="ListLabel 98"/>
    <w:qFormat/>
    <w:rPr>
      <w:b/>
      <w:i w:val="0"/>
      <w:sz w:val="24"/>
      <w:szCs w:val="24"/>
    </w:rPr>
  </w:style>
  <w:style w:type="character" w:customStyle="1" w:styleId="ListLabel99">
    <w:name w:val="ListLabel 99"/>
    <w:qFormat/>
    <w:rPr>
      <w:b/>
      <w:i w:val="0"/>
      <w:sz w:val="22"/>
      <w:szCs w:val="22"/>
    </w:rPr>
  </w:style>
  <w:style w:type="character" w:customStyle="1" w:styleId="ListLabel100">
    <w:name w:val="ListLabel 100"/>
    <w:qFormat/>
    <w:rPr>
      <w:b/>
      <w:i w:val="0"/>
      <w:sz w:val="22"/>
      <w:szCs w:val="22"/>
    </w:rPr>
  </w:style>
  <w:style w:type="character" w:customStyle="1" w:styleId="ListLabel101">
    <w:name w:val="ListLabel 101"/>
    <w:qFormat/>
    <w:rPr>
      <w:b w:val="0"/>
      <w:i w:val="0"/>
      <w:sz w:val="22"/>
      <w:szCs w:val="22"/>
    </w:rPr>
  </w:style>
  <w:style w:type="character" w:customStyle="1" w:styleId="ListLabel102">
    <w:name w:val="ListLabel 102"/>
    <w:qFormat/>
    <w:rPr>
      <w:b w:val="0"/>
      <w:i w:val="0"/>
      <w:sz w:val="22"/>
      <w:szCs w:val="22"/>
    </w:rPr>
  </w:style>
  <w:style w:type="character" w:customStyle="1" w:styleId="ListLabel103">
    <w:name w:val="ListLabel 103"/>
    <w:qFormat/>
    <w:rPr>
      <w:b w:val="0"/>
      <w:i w:val="0"/>
      <w:sz w:val="22"/>
      <w:szCs w:val="22"/>
    </w:rPr>
  </w:style>
  <w:style w:type="character" w:customStyle="1" w:styleId="ListLabel104">
    <w:name w:val="ListLabel 104"/>
    <w:qFormat/>
    <w:rPr>
      <w:b w:val="0"/>
      <w:i w:val="0"/>
      <w:sz w:val="22"/>
      <w:szCs w:val="22"/>
    </w:rPr>
  </w:style>
  <w:style w:type="character" w:customStyle="1" w:styleId="ListLabel105">
    <w:name w:val="ListLabel 105"/>
    <w:qFormat/>
    <w:rPr>
      <w:b/>
      <w:i w:val="0"/>
      <w:sz w:val="32"/>
      <w:szCs w:val="32"/>
    </w:rPr>
  </w:style>
  <w:style w:type="character" w:customStyle="1" w:styleId="ListLabel106">
    <w:name w:val="ListLabel 106"/>
    <w:qFormat/>
    <w:rPr>
      <w:b/>
      <w:i w:val="0"/>
      <w:sz w:val="28"/>
      <w:szCs w:val="28"/>
    </w:rPr>
  </w:style>
  <w:style w:type="character" w:customStyle="1" w:styleId="ListLabel107">
    <w:name w:val="ListLabel 107"/>
    <w:qFormat/>
    <w:rPr>
      <w:b/>
      <w:i w:val="0"/>
      <w:sz w:val="24"/>
      <w:szCs w:val="24"/>
    </w:rPr>
  </w:style>
  <w:style w:type="character" w:customStyle="1" w:styleId="ListLabel108">
    <w:name w:val="ListLabel 108"/>
    <w:qFormat/>
    <w:rPr>
      <w:b/>
      <w:i w:val="0"/>
      <w:sz w:val="22"/>
      <w:szCs w:val="22"/>
    </w:rPr>
  </w:style>
  <w:style w:type="character" w:customStyle="1" w:styleId="ListLabel109">
    <w:name w:val="ListLabel 109"/>
    <w:qFormat/>
    <w:rPr>
      <w:b/>
      <w:i w:val="0"/>
      <w:sz w:val="22"/>
      <w:szCs w:val="22"/>
    </w:rPr>
  </w:style>
  <w:style w:type="character" w:customStyle="1" w:styleId="ListLabel110">
    <w:name w:val="ListLabel 110"/>
    <w:qFormat/>
    <w:rPr>
      <w:b w:val="0"/>
      <w:i w:val="0"/>
      <w:sz w:val="22"/>
      <w:szCs w:val="22"/>
    </w:rPr>
  </w:style>
  <w:style w:type="character" w:customStyle="1" w:styleId="ListLabel111">
    <w:name w:val="ListLabel 111"/>
    <w:qFormat/>
    <w:rPr>
      <w:b w:val="0"/>
      <w:i w:val="0"/>
      <w:sz w:val="22"/>
      <w:szCs w:val="22"/>
    </w:rPr>
  </w:style>
  <w:style w:type="character" w:customStyle="1" w:styleId="ListLabel112">
    <w:name w:val="ListLabel 112"/>
    <w:qFormat/>
    <w:rPr>
      <w:b w:val="0"/>
      <w:i w:val="0"/>
      <w:sz w:val="22"/>
      <w:szCs w:val="22"/>
    </w:rPr>
  </w:style>
  <w:style w:type="character" w:customStyle="1" w:styleId="ListLabel113">
    <w:name w:val="ListLabel 113"/>
    <w:qFormat/>
    <w:rPr>
      <w:b w:val="0"/>
      <w:i w:val="0"/>
      <w:sz w:val="22"/>
      <w:szCs w:val="22"/>
    </w:rPr>
  </w:style>
  <w:style w:type="character" w:customStyle="1" w:styleId="ListLabel114">
    <w:name w:val="ListLabel 114"/>
    <w:qFormat/>
    <w:rPr>
      <w:b/>
      <w:i w:val="0"/>
      <w:sz w:val="32"/>
      <w:szCs w:val="32"/>
    </w:rPr>
  </w:style>
  <w:style w:type="character" w:customStyle="1" w:styleId="ListLabel115">
    <w:name w:val="ListLabel 115"/>
    <w:qFormat/>
    <w:rPr>
      <w:b/>
      <w:i w:val="0"/>
      <w:sz w:val="28"/>
      <w:szCs w:val="28"/>
    </w:rPr>
  </w:style>
  <w:style w:type="character" w:customStyle="1" w:styleId="ListLabel116">
    <w:name w:val="ListLabel 116"/>
    <w:qFormat/>
    <w:rPr>
      <w:b/>
      <w:i w:val="0"/>
      <w:sz w:val="24"/>
      <w:szCs w:val="24"/>
    </w:rPr>
  </w:style>
  <w:style w:type="character" w:customStyle="1" w:styleId="ListLabel117">
    <w:name w:val="ListLabel 117"/>
    <w:qFormat/>
    <w:rPr>
      <w:b/>
      <w:i w:val="0"/>
      <w:sz w:val="22"/>
      <w:szCs w:val="22"/>
    </w:rPr>
  </w:style>
  <w:style w:type="character" w:customStyle="1" w:styleId="ListLabel118">
    <w:name w:val="ListLabel 118"/>
    <w:qFormat/>
    <w:rPr>
      <w:b/>
      <w:i w:val="0"/>
      <w:sz w:val="22"/>
      <w:szCs w:val="22"/>
    </w:rPr>
  </w:style>
  <w:style w:type="character" w:customStyle="1" w:styleId="ListLabel119">
    <w:name w:val="ListLabel 119"/>
    <w:qFormat/>
    <w:rPr>
      <w:b w:val="0"/>
      <w:i w:val="0"/>
      <w:sz w:val="22"/>
      <w:szCs w:val="22"/>
    </w:rPr>
  </w:style>
  <w:style w:type="character" w:customStyle="1" w:styleId="ListLabel120">
    <w:name w:val="ListLabel 120"/>
    <w:qFormat/>
    <w:rPr>
      <w:b w:val="0"/>
      <w:i w:val="0"/>
      <w:sz w:val="22"/>
      <w:szCs w:val="22"/>
    </w:rPr>
  </w:style>
  <w:style w:type="character" w:customStyle="1" w:styleId="ListLabel121">
    <w:name w:val="ListLabel 121"/>
    <w:qFormat/>
    <w:rPr>
      <w:b w:val="0"/>
      <w:i w:val="0"/>
      <w:sz w:val="22"/>
      <w:szCs w:val="22"/>
    </w:rPr>
  </w:style>
  <w:style w:type="character" w:customStyle="1" w:styleId="ListLabel122">
    <w:name w:val="ListLabel 122"/>
    <w:qFormat/>
    <w:rPr>
      <w:b w:val="0"/>
      <w:i w:val="0"/>
      <w:sz w:val="22"/>
      <w:szCs w:val="22"/>
    </w:rPr>
  </w:style>
  <w:style w:type="character" w:customStyle="1" w:styleId="ListLabel123">
    <w:name w:val="ListLabel 123"/>
    <w:qFormat/>
    <w:rPr>
      <w:color w:val="0080B9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color w:val="0080B9"/>
      <w:position w:val="0"/>
      <w:sz w:val="32"/>
      <w:vertAlign w:val="baseline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color w:val="0080B9"/>
      <w:position w:val="0"/>
      <w:sz w:val="32"/>
      <w:vertAlign w:val="baseline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color w:val="0080B9"/>
      <w:position w:val="0"/>
      <w:sz w:val="24"/>
      <w:vertAlign w:val="baseline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color w:val="00000A"/>
      <w:position w:val="0"/>
      <w:sz w:val="24"/>
      <w:vertAlign w:val="baseline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color w:val="00000A"/>
      <w:position w:val="0"/>
      <w:sz w:val="24"/>
      <w:vertAlign w:val="baseline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color w:val="00000A"/>
      <w:position w:val="0"/>
      <w:sz w:val="24"/>
      <w:vertAlign w:val="baseline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color w:val="00000A"/>
      <w:position w:val="0"/>
      <w:sz w:val="24"/>
      <w:vertAlign w:val="baseline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b/>
      <w:i w:val="0"/>
      <w:sz w:val="32"/>
      <w:szCs w:val="32"/>
    </w:rPr>
  </w:style>
  <w:style w:type="character" w:customStyle="1" w:styleId="ListLabel162">
    <w:name w:val="ListLabel 162"/>
    <w:qFormat/>
    <w:rPr>
      <w:b/>
      <w:i w:val="0"/>
      <w:sz w:val="28"/>
      <w:szCs w:val="28"/>
    </w:rPr>
  </w:style>
  <w:style w:type="character" w:customStyle="1" w:styleId="ListLabel163">
    <w:name w:val="ListLabel 163"/>
    <w:qFormat/>
    <w:rPr>
      <w:b/>
      <w:i w:val="0"/>
      <w:sz w:val="24"/>
      <w:szCs w:val="24"/>
    </w:rPr>
  </w:style>
  <w:style w:type="character" w:customStyle="1" w:styleId="ListLabel164">
    <w:name w:val="ListLabel 164"/>
    <w:qFormat/>
    <w:rPr>
      <w:b/>
      <w:i w:val="0"/>
      <w:sz w:val="22"/>
      <w:szCs w:val="22"/>
    </w:rPr>
  </w:style>
  <w:style w:type="character" w:customStyle="1" w:styleId="ListLabel165">
    <w:name w:val="ListLabel 165"/>
    <w:qFormat/>
    <w:rPr>
      <w:b/>
      <w:i w:val="0"/>
      <w:sz w:val="22"/>
      <w:szCs w:val="22"/>
    </w:rPr>
  </w:style>
  <w:style w:type="character" w:customStyle="1" w:styleId="ListLabel166">
    <w:name w:val="ListLabel 166"/>
    <w:qFormat/>
    <w:rPr>
      <w:b w:val="0"/>
      <w:i w:val="0"/>
      <w:sz w:val="22"/>
      <w:szCs w:val="22"/>
    </w:rPr>
  </w:style>
  <w:style w:type="character" w:customStyle="1" w:styleId="ListLabel167">
    <w:name w:val="ListLabel 167"/>
    <w:qFormat/>
    <w:rPr>
      <w:b w:val="0"/>
      <w:i w:val="0"/>
      <w:sz w:val="22"/>
      <w:szCs w:val="22"/>
    </w:rPr>
  </w:style>
  <w:style w:type="character" w:customStyle="1" w:styleId="ListLabel168">
    <w:name w:val="ListLabel 168"/>
    <w:qFormat/>
    <w:rPr>
      <w:b w:val="0"/>
      <w:i w:val="0"/>
      <w:sz w:val="22"/>
      <w:szCs w:val="22"/>
    </w:rPr>
  </w:style>
  <w:style w:type="character" w:customStyle="1" w:styleId="ListLabel169">
    <w:name w:val="ListLabel 169"/>
    <w:qFormat/>
    <w:rPr>
      <w:b w:val="0"/>
      <w:i w:val="0"/>
      <w:sz w:val="22"/>
      <w:szCs w:val="22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ListLabel170">
    <w:name w:val="ListLabel 170"/>
    <w:qFormat/>
    <w:rPr>
      <w:b/>
      <w:i w:val="0"/>
      <w:sz w:val="24"/>
      <w:szCs w:val="32"/>
    </w:rPr>
  </w:style>
  <w:style w:type="character" w:customStyle="1" w:styleId="ListLabel171">
    <w:name w:val="ListLabel 171"/>
    <w:qFormat/>
    <w:rPr>
      <w:b/>
      <w:i w:val="0"/>
      <w:sz w:val="28"/>
      <w:szCs w:val="28"/>
    </w:rPr>
  </w:style>
  <w:style w:type="character" w:customStyle="1" w:styleId="ListLabel172">
    <w:name w:val="ListLabel 172"/>
    <w:qFormat/>
    <w:rPr>
      <w:b/>
      <w:i w:val="0"/>
      <w:sz w:val="24"/>
      <w:szCs w:val="24"/>
    </w:rPr>
  </w:style>
  <w:style w:type="character" w:customStyle="1" w:styleId="ListLabel173">
    <w:name w:val="ListLabel 173"/>
    <w:qFormat/>
    <w:rPr>
      <w:b/>
      <w:i w:val="0"/>
      <w:sz w:val="22"/>
      <w:szCs w:val="22"/>
    </w:rPr>
  </w:style>
  <w:style w:type="character" w:customStyle="1" w:styleId="ListLabel174">
    <w:name w:val="ListLabel 174"/>
    <w:qFormat/>
    <w:rPr>
      <w:b w:val="0"/>
      <w:i w:val="0"/>
      <w:sz w:val="22"/>
      <w:szCs w:val="22"/>
    </w:rPr>
  </w:style>
  <w:style w:type="character" w:customStyle="1" w:styleId="ListLabel175">
    <w:name w:val="ListLabel 175"/>
    <w:qFormat/>
    <w:rPr>
      <w:b w:val="0"/>
      <w:i w:val="0"/>
      <w:sz w:val="22"/>
      <w:szCs w:val="22"/>
    </w:rPr>
  </w:style>
  <w:style w:type="character" w:customStyle="1" w:styleId="ListLabel176">
    <w:name w:val="ListLabel 176"/>
    <w:qFormat/>
    <w:rPr>
      <w:b w:val="0"/>
      <w:i w:val="0"/>
      <w:sz w:val="22"/>
      <w:szCs w:val="22"/>
    </w:rPr>
  </w:style>
  <w:style w:type="character" w:customStyle="1" w:styleId="ListLabel177">
    <w:name w:val="ListLabel 177"/>
    <w:qFormat/>
    <w:rPr>
      <w:b w:val="0"/>
      <w:i w:val="0"/>
      <w:sz w:val="22"/>
      <w:szCs w:val="22"/>
    </w:rPr>
  </w:style>
  <w:style w:type="character" w:customStyle="1" w:styleId="ListLabel178">
    <w:name w:val="ListLabel 178"/>
    <w:qFormat/>
    <w:rPr>
      <w:b/>
      <w:i w:val="0"/>
      <w:sz w:val="32"/>
      <w:szCs w:val="32"/>
    </w:rPr>
  </w:style>
  <w:style w:type="character" w:customStyle="1" w:styleId="ListLabel179">
    <w:name w:val="ListLabel 179"/>
    <w:qFormat/>
    <w:rPr>
      <w:b/>
      <w:i w:val="0"/>
      <w:sz w:val="28"/>
      <w:szCs w:val="28"/>
    </w:rPr>
  </w:style>
  <w:style w:type="character" w:customStyle="1" w:styleId="ListLabel180">
    <w:name w:val="ListLabel 180"/>
    <w:qFormat/>
    <w:rPr>
      <w:b/>
      <w:i w:val="0"/>
      <w:sz w:val="24"/>
      <w:szCs w:val="24"/>
    </w:rPr>
  </w:style>
  <w:style w:type="character" w:customStyle="1" w:styleId="ListLabel181">
    <w:name w:val="ListLabel 181"/>
    <w:qFormat/>
    <w:rPr>
      <w:b/>
      <w:i w:val="0"/>
      <w:sz w:val="22"/>
      <w:szCs w:val="22"/>
    </w:rPr>
  </w:style>
  <w:style w:type="character" w:customStyle="1" w:styleId="ListLabel182">
    <w:name w:val="ListLabel 182"/>
    <w:qFormat/>
    <w:rPr>
      <w:b/>
      <w:i w:val="0"/>
      <w:sz w:val="22"/>
      <w:szCs w:val="22"/>
    </w:rPr>
  </w:style>
  <w:style w:type="character" w:customStyle="1" w:styleId="ListLabel183">
    <w:name w:val="ListLabel 183"/>
    <w:qFormat/>
    <w:rPr>
      <w:b w:val="0"/>
      <w:i w:val="0"/>
      <w:sz w:val="22"/>
      <w:szCs w:val="22"/>
    </w:rPr>
  </w:style>
  <w:style w:type="character" w:customStyle="1" w:styleId="ListLabel184">
    <w:name w:val="ListLabel 184"/>
    <w:qFormat/>
    <w:rPr>
      <w:b w:val="0"/>
      <w:i w:val="0"/>
      <w:sz w:val="22"/>
      <w:szCs w:val="22"/>
    </w:rPr>
  </w:style>
  <w:style w:type="character" w:customStyle="1" w:styleId="ListLabel185">
    <w:name w:val="ListLabel 185"/>
    <w:qFormat/>
    <w:rPr>
      <w:b w:val="0"/>
      <w:i w:val="0"/>
      <w:sz w:val="22"/>
      <w:szCs w:val="22"/>
    </w:rPr>
  </w:style>
  <w:style w:type="character" w:customStyle="1" w:styleId="ListLabel186">
    <w:name w:val="ListLabel 186"/>
    <w:qFormat/>
    <w:rPr>
      <w:b w:val="0"/>
      <w:i w:val="0"/>
      <w:sz w:val="22"/>
      <w:szCs w:val="22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b/>
      <w:i w:val="0"/>
      <w:sz w:val="24"/>
      <w:szCs w:val="32"/>
    </w:rPr>
  </w:style>
  <w:style w:type="character" w:customStyle="1" w:styleId="ListLabel197">
    <w:name w:val="ListLabel 197"/>
    <w:qFormat/>
    <w:rPr>
      <w:b/>
      <w:i w:val="0"/>
      <w:sz w:val="28"/>
      <w:szCs w:val="28"/>
    </w:rPr>
  </w:style>
  <w:style w:type="character" w:customStyle="1" w:styleId="ListLabel198">
    <w:name w:val="ListLabel 198"/>
    <w:qFormat/>
    <w:rPr>
      <w:b/>
      <w:i w:val="0"/>
      <w:sz w:val="24"/>
      <w:szCs w:val="24"/>
    </w:rPr>
  </w:style>
  <w:style w:type="character" w:customStyle="1" w:styleId="ListLabel199">
    <w:name w:val="ListLabel 199"/>
    <w:qFormat/>
    <w:rPr>
      <w:b/>
      <w:i w:val="0"/>
      <w:sz w:val="22"/>
      <w:szCs w:val="22"/>
    </w:rPr>
  </w:style>
  <w:style w:type="character" w:customStyle="1" w:styleId="ListLabel200">
    <w:name w:val="ListLabel 200"/>
    <w:qFormat/>
    <w:rPr>
      <w:b w:val="0"/>
      <w:i w:val="0"/>
      <w:sz w:val="22"/>
      <w:szCs w:val="22"/>
    </w:rPr>
  </w:style>
  <w:style w:type="character" w:customStyle="1" w:styleId="ListLabel201">
    <w:name w:val="ListLabel 201"/>
    <w:qFormat/>
    <w:rPr>
      <w:b w:val="0"/>
      <w:i w:val="0"/>
      <w:sz w:val="22"/>
      <w:szCs w:val="22"/>
    </w:rPr>
  </w:style>
  <w:style w:type="character" w:customStyle="1" w:styleId="ListLabel202">
    <w:name w:val="ListLabel 202"/>
    <w:qFormat/>
    <w:rPr>
      <w:b w:val="0"/>
      <w:i w:val="0"/>
      <w:sz w:val="22"/>
      <w:szCs w:val="22"/>
    </w:rPr>
  </w:style>
  <w:style w:type="character" w:customStyle="1" w:styleId="ListLabel203">
    <w:name w:val="ListLabel 203"/>
    <w:qFormat/>
    <w:rPr>
      <w:b w:val="0"/>
      <w:i w:val="0"/>
      <w:sz w:val="22"/>
      <w:szCs w:val="22"/>
    </w:rPr>
  </w:style>
  <w:style w:type="character" w:customStyle="1" w:styleId="ListLabel204">
    <w:name w:val="ListLabel 204"/>
    <w:qFormat/>
    <w:rPr>
      <w:b/>
      <w:i w:val="0"/>
      <w:sz w:val="32"/>
      <w:szCs w:val="32"/>
    </w:rPr>
  </w:style>
  <w:style w:type="character" w:customStyle="1" w:styleId="ListLabel205">
    <w:name w:val="ListLabel 205"/>
    <w:qFormat/>
    <w:rPr>
      <w:b/>
      <w:i w:val="0"/>
      <w:sz w:val="28"/>
      <w:szCs w:val="28"/>
    </w:rPr>
  </w:style>
  <w:style w:type="character" w:customStyle="1" w:styleId="ListLabel206">
    <w:name w:val="ListLabel 206"/>
    <w:qFormat/>
    <w:rPr>
      <w:b/>
      <w:i w:val="0"/>
      <w:sz w:val="24"/>
      <w:szCs w:val="24"/>
    </w:rPr>
  </w:style>
  <w:style w:type="character" w:customStyle="1" w:styleId="ListLabel207">
    <w:name w:val="ListLabel 207"/>
    <w:qFormat/>
    <w:rPr>
      <w:b/>
      <w:i w:val="0"/>
      <w:sz w:val="22"/>
      <w:szCs w:val="22"/>
    </w:rPr>
  </w:style>
  <w:style w:type="character" w:customStyle="1" w:styleId="ListLabel208">
    <w:name w:val="ListLabel 208"/>
    <w:qFormat/>
    <w:rPr>
      <w:b/>
      <w:i w:val="0"/>
      <w:sz w:val="22"/>
      <w:szCs w:val="22"/>
    </w:rPr>
  </w:style>
  <w:style w:type="character" w:customStyle="1" w:styleId="ListLabel209">
    <w:name w:val="ListLabel 209"/>
    <w:qFormat/>
    <w:rPr>
      <w:b w:val="0"/>
      <w:i w:val="0"/>
      <w:sz w:val="22"/>
      <w:szCs w:val="22"/>
    </w:rPr>
  </w:style>
  <w:style w:type="character" w:customStyle="1" w:styleId="ListLabel210">
    <w:name w:val="ListLabel 210"/>
    <w:qFormat/>
    <w:rPr>
      <w:b w:val="0"/>
      <w:i w:val="0"/>
      <w:sz w:val="22"/>
      <w:szCs w:val="22"/>
    </w:rPr>
  </w:style>
  <w:style w:type="character" w:customStyle="1" w:styleId="ListLabel211">
    <w:name w:val="ListLabel 211"/>
    <w:qFormat/>
    <w:rPr>
      <w:b w:val="0"/>
      <w:i w:val="0"/>
      <w:sz w:val="22"/>
      <w:szCs w:val="22"/>
    </w:rPr>
  </w:style>
  <w:style w:type="character" w:customStyle="1" w:styleId="ListLabel212">
    <w:name w:val="ListLabel 212"/>
    <w:qFormat/>
    <w:rPr>
      <w:b w:val="0"/>
      <w:i w:val="0"/>
      <w:sz w:val="22"/>
      <w:szCs w:val="22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b/>
      <w:i w:val="0"/>
      <w:sz w:val="24"/>
      <w:szCs w:val="32"/>
    </w:rPr>
  </w:style>
  <w:style w:type="character" w:customStyle="1" w:styleId="ListLabel223">
    <w:name w:val="ListLabel 223"/>
    <w:qFormat/>
    <w:rPr>
      <w:b/>
      <w:i w:val="0"/>
      <w:sz w:val="28"/>
      <w:szCs w:val="28"/>
    </w:rPr>
  </w:style>
  <w:style w:type="character" w:customStyle="1" w:styleId="ListLabel224">
    <w:name w:val="ListLabel 224"/>
    <w:qFormat/>
    <w:rPr>
      <w:b/>
      <w:i w:val="0"/>
      <w:sz w:val="24"/>
      <w:szCs w:val="24"/>
    </w:rPr>
  </w:style>
  <w:style w:type="character" w:customStyle="1" w:styleId="ListLabel225">
    <w:name w:val="ListLabel 225"/>
    <w:qFormat/>
    <w:rPr>
      <w:b/>
      <w:i w:val="0"/>
      <w:sz w:val="22"/>
      <w:szCs w:val="22"/>
    </w:rPr>
  </w:style>
  <w:style w:type="character" w:customStyle="1" w:styleId="ListLabel226">
    <w:name w:val="ListLabel 226"/>
    <w:qFormat/>
    <w:rPr>
      <w:b w:val="0"/>
      <w:i w:val="0"/>
      <w:sz w:val="22"/>
      <w:szCs w:val="22"/>
    </w:rPr>
  </w:style>
  <w:style w:type="character" w:customStyle="1" w:styleId="ListLabel227">
    <w:name w:val="ListLabel 227"/>
    <w:qFormat/>
    <w:rPr>
      <w:b w:val="0"/>
      <w:i w:val="0"/>
      <w:sz w:val="22"/>
      <w:szCs w:val="22"/>
    </w:rPr>
  </w:style>
  <w:style w:type="character" w:customStyle="1" w:styleId="ListLabel228">
    <w:name w:val="ListLabel 228"/>
    <w:qFormat/>
    <w:rPr>
      <w:b w:val="0"/>
      <w:i w:val="0"/>
      <w:sz w:val="22"/>
      <w:szCs w:val="22"/>
    </w:rPr>
  </w:style>
  <w:style w:type="character" w:customStyle="1" w:styleId="ListLabel229">
    <w:name w:val="ListLabel 229"/>
    <w:qFormat/>
    <w:rPr>
      <w:b w:val="0"/>
      <w:i w:val="0"/>
      <w:sz w:val="22"/>
      <w:szCs w:val="22"/>
    </w:rPr>
  </w:style>
  <w:style w:type="character" w:customStyle="1" w:styleId="ListLabel230">
    <w:name w:val="ListLabel 230"/>
    <w:qFormat/>
    <w:rPr>
      <w:b/>
      <w:i w:val="0"/>
      <w:sz w:val="32"/>
      <w:szCs w:val="32"/>
    </w:rPr>
  </w:style>
  <w:style w:type="character" w:customStyle="1" w:styleId="ListLabel231">
    <w:name w:val="ListLabel 231"/>
    <w:qFormat/>
    <w:rPr>
      <w:b/>
      <w:i w:val="0"/>
      <w:sz w:val="28"/>
      <w:szCs w:val="28"/>
    </w:rPr>
  </w:style>
  <w:style w:type="character" w:customStyle="1" w:styleId="ListLabel232">
    <w:name w:val="ListLabel 232"/>
    <w:qFormat/>
    <w:rPr>
      <w:b/>
      <w:i w:val="0"/>
      <w:sz w:val="24"/>
      <w:szCs w:val="24"/>
    </w:rPr>
  </w:style>
  <w:style w:type="character" w:customStyle="1" w:styleId="ListLabel233">
    <w:name w:val="ListLabel 233"/>
    <w:qFormat/>
    <w:rPr>
      <w:b/>
      <w:i w:val="0"/>
      <w:sz w:val="22"/>
      <w:szCs w:val="22"/>
    </w:rPr>
  </w:style>
  <w:style w:type="character" w:customStyle="1" w:styleId="ListLabel234">
    <w:name w:val="ListLabel 234"/>
    <w:qFormat/>
    <w:rPr>
      <w:b/>
      <w:i w:val="0"/>
      <w:sz w:val="22"/>
      <w:szCs w:val="22"/>
    </w:rPr>
  </w:style>
  <w:style w:type="character" w:customStyle="1" w:styleId="ListLabel235">
    <w:name w:val="ListLabel 235"/>
    <w:qFormat/>
    <w:rPr>
      <w:b w:val="0"/>
      <w:i w:val="0"/>
      <w:sz w:val="22"/>
      <w:szCs w:val="22"/>
    </w:rPr>
  </w:style>
  <w:style w:type="character" w:customStyle="1" w:styleId="ListLabel236">
    <w:name w:val="ListLabel 236"/>
    <w:qFormat/>
    <w:rPr>
      <w:b w:val="0"/>
      <w:i w:val="0"/>
      <w:sz w:val="22"/>
      <w:szCs w:val="22"/>
    </w:rPr>
  </w:style>
  <w:style w:type="character" w:customStyle="1" w:styleId="ListLabel237">
    <w:name w:val="ListLabel 237"/>
    <w:qFormat/>
    <w:rPr>
      <w:b w:val="0"/>
      <w:i w:val="0"/>
      <w:sz w:val="22"/>
      <w:szCs w:val="22"/>
    </w:rPr>
  </w:style>
  <w:style w:type="character" w:customStyle="1" w:styleId="ListLabel238">
    <w:name w:val="ListLabel 238"/>
    <w:qFormat/>
    <w:rPr>
      <w:b w:val="0"/>
      <w:i w:val="0"/>
      <w:sz w:val="22"/>
      <w:szCs w:val="22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b/>
      <w:i w:val="0"/>
      <w:sz w:val="24"/>
      <w:szCs w:val="32"/>
    </w:rPr>
  </w:style>
  <w:style w:type="character" w:customStyle="1" w:styleId="ListLabel249">
    <w:name w:val="ListLabel 249"/>
    <w:qFormat/>
    <w:rPr>
      <w:b/>
      <w:i w:val="0"/>
      <w:sz w:val="28"/>
      <w:szCs w:val="28"/>
    </w:rPr>
  </w:style>
  <w:style w:type="character" w:customStyle="1" w:styleId="ListLabel250">
    <w:name w:val="ListLabel 250"/>
    <w:qFormat/>
    <w:rPr>
      <w:b/>
      <w:i w:val="0"/>
      <w:sz w:val="24"/>
      <w:szCs w:val="24"/>
    </w:rPr>
  </w:style>
  <w:style w:type="character" w:customStyle="1" w:styleId="ListLabel251">
    <w:name w:val="ListLabel 251"/>
    <w:qFormat/>
    <w:rPr>
      <w:b/>
      <w:i w:val="0"/>
      <w:sz w:val="22"/>
      <w:szCs w:val="22"/>
    </w:rPr>
  </w:style>
  <w:style w:type="character" w:customStyle="1" w:styleId="ListLabel252">
    <w:name w:val="ListLabel 252"/>
    <w:qFormat/>
    <w:rPr>
      <w:b w:val="0"/>
      <w:i w:val="0"/>
      <w:sz w:val="22"/>
      <w:szCs w:val="22"/>
    </w:rPr>
  </w:style>
  <w:style w:type="character" w:customStyle="1" w:styleId="ListLabel253">
    <w:name w:val="ListLabel 253"/>
    <w:qFormat/>
    <w:rPr>
      <w:b w:val="0"/>
      <w:i w:val="0"/>
      <w:sz w:val="22"/>
      <w:szCs w:val="22"/>
    </w:rPr>
  </w:style>
  <w:style w:type="character" w:customStyle="1" w:styleId="ListLabel254">
    <w:name w:val="ListLabel 254"/>
    <w:qFormat/>
    <w:rPr>
      <w:b w:val="0"/>
      <w:i w:val="0"/>
      <w:sz w:val="22"/>
      <w:szCs w:val="22"/>
    </w:rPr>
  </w:style>
  <w:style w:type="character" w:customStyle="1" w:styleId="ListLabel255">
    <w:name w:val="ListLabel 255"/>
    <w:qFormat/>
    <w:rPr>
      <w:b w:val="0"/>
      <w:i w:val="0"/>
      <w:sz w:val="22"/>
      <w:szCs w:val="22"/>
    </w:rPr>
  </w:style>
  <w:style w:type="character" w:customStyle="1" w:styleId="ListLabel256">
    <w:name w:val="ListLabel 256"/>
    <w:qFormat/>
    <w:rPr>
      <w:b/>
      <w:i w:val="0"/>
      <w:sz w:val="32"/>
      <w:szCs w:val="32"/>
    </w:rPr>
  </w:style>
  <w:style w:type="character" w:customStyle="1" w:styleId="ListLabel257">
    <w:name w:val="ListLabel 257"/>
    <w:qFormat/>
    <w:rPr>
      <w:b/>
      <w:i w:val="0"/>
      <w:sz w:val="28"/>
      <w:szCs w:val="28"/>
    </w:rPr>
  </w:style>
  <w:style w:type="character" w:customStyle="1" w:styleId="ListLabel258">
    <w:name w:val="ListLabel 258"/>
    <w:qFormat/>
    <w:rPr>
      <w:b/>
      <w:i w:val="0"/>
      <w:sz w:val="24"/>
      <w:szCs w:val="24"/>
    </w:rPr>
  </w:style>
  <w:style w:type="character" w:customStyle="1" w:styleId="ListLabel259">
    <w:name w:val="ListLabel 259"/>
    <w:qFormat/>
    <w:rPr>
      <w:b/>
      <w:i w:val="0"/>
      <w:sz w:val="22"/>
      <w:szCs w:val="22"/>
    </w:rPr>
  </w:style>
  <w:style w:type="character" w:customStyle="1" w:styleId="ListLabel260">
    <w:name w:val="ListLabel 260"/>
    <w:qFormat/>
    <w:rPr>
      <w:b/>
      <w:i w:val="0"/>
      <w:sz w:val="22"/>
      <w:szCs w:val="22"/>
    </w:rPr>
  </w:style>
  <w:style w:type="character" w:customStyle="1" w:styleId="ListLabel261">
    <w:name w:val="ListLabel 261"/>
    <w:qFormat/>
    <w:rPr>
      <w:b w:val="0"/>
      <w:i w:val="0"/>
      <w:sz w:val="22"/>
      <w:szCs w:val="22"/>
    </w:rPr>
  </w:style>
  <w:style w:type="character" w:customStyle="1" w:styleId="ListLabel262">
    <w:name w:val="ListLabel 262"/>
    <w:qFormat/>
    <w:rPr>
      <w:b w:val="0"/>
      <w:i w:val="0"/>
      <w:sz w:val="22"/>
      <w:szCs w:val="22"/>
    </w:rPr>
  </w:style>
  <w:style w:type="character" w:customStyle="1" w:styleId="ListLabel263">
    <w:name w:val="ListLabel 263"/>
    <w:qFormat/>
    <w:rPr>
      <w:b w:val="0"/>
      <w:i w:val="0"/>
      <w:sz w:val="22"/>
      <w:szCs w:val="22"/>
    </w:rPr>
  </w:style>
  <w:style w:type="character" w:customStyle="1" w:styleId="ListLabel264">
    <w:name w:val="ListLabel 264"/>
    <w:qFormat/>
    <w:rPr>
      <w:b w:val="0"/>
      <w:i w:val="0"/>
      <w:sz w:val="22"/>
      <w:szCs w:val="22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b/>
      <w:i w:val="0"/>
      <w:sz w:val="24"/>
      <w:szCs w:val="32"/>
    </w:rPr>
  </w:style>
  <w:style w:type="character" w:customStyle="1" w:styleId="ListLabel275">
    <w:name w:val="ListLabel 275"/>
    <w:qFormat/>
    <w:rPr>
      <w:b/>
      <w:i w:val="0"/>
      <w:sz w:val="28"/>
      <w:szCs w:val="28"/>
    </w:rPr>
  </w:style>
  <w:style w:type="character" w:customStyle="1" w:styleId="ListLabel276">
    <w:name w:val="ListLabel 276"/>
    <w:qFormat/>
    <w:rPr>
      <w:b/>
      <w:i w:val="0"/>
      <w:sz w:val="24"/>
      <w:szCs w:val="24"/>
    </w:rPr>
  </w:style>
  <w:style w:type="character" w:customStyle="1" w:styleId="ListLabel277">
    <w:name w:val="ListLabel 277"/>
    <w:qFormat/>
    <w:rPr>
      <w:b/>
      <w:i w:val="0"/>
      <w:sz w:val="22"/>
      <w:szCs w:val="22"/>
    </w:rPr>
  </w:style>
  <w:style w:type="character" w:customStyle="1" w:styleId="ListLabel278">
    <w:name w:val="ListLabel 278"/>
    <w:qFormat/>
    <w:rPr>
      <w:b w:val="0"/>
      <w:i w:val="0"/>
      <w:sz w:val="22"/>
      <w:szCs w:val="22"/>
    </w:rPr>
  </w:style>
  <w:style w:type="character" w:customStyle="1" w:styleId="ListLabel279">
    <w:name w:val="ListLabel 279"/>
    <w:qFormat/>
    <w:rPr>
      <w:b w:val="0"/>
      <w:i w:val="0"/>
      <w:sz w:val="22"/>
      <w:szCs w:val="22"/>
    </w:rPr>
  </w:style>
  <w:style w:type="character" w:customStyle="1" w:styleId="ListLabel280">
    <w:name w:val="ListLabel 280"/>
    <w:qFormat/>
    <w:rPr>
      <w:b w:val="0"/>
      <w:i w:val="0"/>
      <w:sz w:val="22"/>
      <w:szCs w:val="22"/>
    </w:rPr>
  </w:style>
  <w:style w:type="character" w:customStyle="1" w:styleId="ListLabel281">
    <w:name w:val="ListLabel 281"/>
    <w:qFormat/>
    <w:rPr>
      <w:b w:val="0"/>
      <w:i w:val="0"/>
      <w:sz w:val="22"/>
      <w:szCs w:val="22"/>
    </w:rPr>
  </w:style>
  <w:style w:type="character" w:customStyle="1" w:styleId="ListLabel282">
    <w:name w:val="ListLabel 282"/>
    <w:qFormat/>
    <w:rPr>
      <w:b/>
      <w:i w:val="0"/>
      <w:sz w:val="32"/>
      <w:szCs w:val="32"/>
    </w:rPr>
  </w:style>
  <w:style w:type="character" w:customStyle="1" w:styleId="ListLabel283">
    <w:name w:val="ListLabel 283"/>
    <w:qFormat/>
    <w:rPr>
      <w:b/>
      <w:i w:val="0"/>
      <w:sz w:val="28"/>
      <w:szCs w:val="28"/>
    </w:rPr>
  </w:style>
  <w:style w:type="character" w:customStyle="1" w:styleId="ListLabel284">
    <w:name w:val="ListLabel 284"/>
    <w:qFormat/>
    <w:rPr>
      <w:b/>
      <w:i w:val="0"/>
      <w:sz w:val="24"/>
      <w:szCs w:val="24"/>
    </w:rPr>
  </w:style>
  <w:style w:type="character" w:customStyle="1" w:styleId="ListLabel285">
    <w:name w:val="ListLabel 285"/>
    <w:qFormat/>
    <w:rPr>
      <w:b/>
      <w:i w:val="0"/>
      <w:sz w:val="22"/>
      <w:szCs w:val="22"/>
    </w:rPr>
  </w:style>
  <w:style w:type="character" w:customStyle="1" w:styleId="ListLabel286">
    <w:name w:val="ListLabel 286"/>
    <w:qFormat/>
    <w:rPr>
      <w:b/>
      <w:i w:val="0"/>
      <w:sz w:val="22"/>
      <w:szCs w:val="22"/>
    </w:rPr>
  </w:style>
  <w:style w:type="character" w:customStyle="1" w:styleId="ListLabel287">
    <w:name w:val="ListLabel 287"/>
    <w:qFormat/>
    <w:rPr>
      <w:b w:val="0"/>
      <w:i w:val="0"/>
      <w:sz w:val="22"/>
      <w:szCs w:val="22"/>
    </w:rPr>
  </w:style>
  <w:style w:type="character" w:customStyle="1" w:styleId="ListLabel288">
    <w:name w:val="ListLabel 288"/>
    <w:qFormat/>
    <w:rPr>
      <w:b w:val="0"/>
      <w:i w:val="0"/>
      <w:sz w:val="22"/>
      <w:szCs w:val="22"/>
    </w:rPr>
  </w:style>
  <w:style w:type="character" w:customStyle="1" w:styleId="ListLabel289">
    <w:name w:val="ListLabel 289"/>
    <w:qFormat/>
    <w:rPr>
      <w:b w:val="0"/>
      <w:i w:val="0"/>
      <w:sz w:val="22"/>
      <w:szCs w:val="22"/>
    </w:rPr>
  </w:style>
  <w:style w:type="character" w:customStyle="1" w:styleId="ListLabel290">
    <w:name w:val="ListLabel 290"/>
    <w:qFormat/>
    <w:rPr>
      <w:b w:val="0"/>
      <w:i w:val="0"/>
      <w:sz w:val="22"/>
      <w:szCs w:val="22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b/>
      <w:i w:val="0"/>
      <w:sz w:val="24"/>
      <w:szCs w:val="32"/>
    </w:rPr>
  </w:style>
  <w:style w:type="character" w:customStyle="1" w:styleId="ListLabel301">
    <w:name w:val="ListLabel 301"/>
    <w:qFormat/>
    <w:rPr>
      <w:b/>
      <w:i w:val="0"/>
      <w:sz w:val="28"/>
      <w:szCs w:val="28"/>
    </w:rPr>
  </w:style>
  <w:style w:type="character" w:customStyle="1" w:styleId="ListLabel302">
    <w:name w:val="ListLabel 302"/>
    <w:qFormat/>
    <w:rPr>
      <w:b/>
      <w:i w:val="0"/>
      <w:sz w:val="24"/>
      <w:szCs w:val="24"/>
    </w:rPr>
  </w:style>
  <w:style w:type="character" w:customStyle="1" w:styleId="ListLabel303">
    <w:name w:val="ListLabel 303"/>
    <w:qFormat/>
    <w:rPr>
      <w:b/>
      <w:i w:val="0"/>
      <w:sz w:val="22"/>
      <w:szCs w:val="22"/>
    </w:rPr>
  </w:style>
  <w:style w:type="character" w:customStyle="1" w:styleId="ListLabel304">
    <w:name w:val="ListLabel 304"/>
    <w:qFormat/>
    <w:rPr>
      <w:b w:val="0"/>
      <w:i w:val="0"/>
      <w:sz w:val="22"/>
      <w:szCs w:val="22"/>
    </w:rPr>
  </w:style>
  <w:style w:type="character" w:customStyle="1" w:styleId="ListLabel305">
    <w:name w:val="ListLabel 305"/>
    <w:qFormat/>
    <w:rPr>
      <w:b w:val="0"/>
      <w:i w:val="0"/>
      <w:sz w:val="22"/>
      <w:szCs w:val="22"/>
    </w:rPr>
  </w:style>
  <w:style w:type="character" w:customStyle="1" w:styleId="ListLabel306">
    <w:name w:val="ListLabel 306"/>
    <w:qFormat/>
    <w:rPr>
      <w:b w:val="0"/>
      <w:i w:val="0"/>
      <w:sz w:val="22"/>
      <w:szCs w:val="22"/>
    </w:rPr>
  </w:style>
  <w:style w:type="character" w:customStyle="1" w:styleId="ListLabel307">
    <w:name w:val="ListLabel 307"/>
    <w:qFormat/>
    <w:rPr>
      <w:b w:val="0"/>
      <w:i w:val="0"/>
      <w:sz w:val="22"/>
      <w:szCs w:val="22"/>
    </w:rPr>
  </w:style>
  <w:style w:type="character" w:customStyle="1" w:styleId="ListLabel308">
    <w:name w:val="ListLabel 308"/>
    <w:qFormat/>
    <w:rPr>
      <w:b/>
      <w:i w:val="0"/>
      <w:sz w:val="32"/>
      <w:szCs w:val="32"/>
    </w:rPr>
  </w:style>
  <w:style w:type="character" w:customStyle="1" w:styleId="ListLabel309">
    <w:name w:val="ListLabel 309"/>
    <w:qFormat/>
    <w:rPr>
      <w:b/>
      <w:i w:val="0"/>
      <w:sz w:val="28"/>
      <w:szCs w:val="28"/>
    </w:rPr>
  </w:style>
  <w:style w:type="character" w:customStyle="1" w:styleId="ListLabel310">
    <w:name w:val="ListLabel 310"/>
    <w:qFormat/>
    <w:rPr>
      <w:b/>
      <w:i w:val="0"/>
      <w:sz w:val="24"/>
      <w:szCs w:val="24"/>
    </w:rPr>
  </w:style>
  <w:style w:type="character" w:customStyle="1" w:styleId="ListLabel311">
    <w:name w:val="ListLabel 311"/>
    <w:qFormat/>
    <w:rPr>
      <w:b/>
      <w:i w:val="0"/>
      <w:sz w:val="22"/>
      <w:szCs w:val="22"/>
    </w:rPr>
  </w:style>
  <w:style w:type="character" w:customStyle="1" w:styleId="ListLabel312">
    <w:name w:val="ListLabel 312"/>
    <w:qFormat/>
    <w:rPr>
      <w:b/>
      <w:i w:val="0"/>
      <w:sz w:val="22"/>
      <w:szCs w:val="22"/>
    </w:rPr>
  </w:style>
  <w:style w:type="character" w:customStyle="1" w:styleId="ListLabel313">
    <w:name w:val="ListLabel 313"/>
    <w:qFormat/>
    <w:rPr>
      <w:b w:val="0"/>
      <w:i w:val="0"/>
      <w:sz w:val="22"/>
      <w:szCs w:val="22"/>
    </w:rPr>
  </w:style>
  <w:style w:type="character" w:customStyle="1" w:styleId="ListLabel314">
    <w:name w:val="ListLabel 314"/>
    <w:qFormat/>
    <w:rPr>
      <w:b w:val="0"/>
      <w:i w:val="0"/>
      <w:sz w:val="22"/>
      <w:szCs w:val="22"/>
    </w:rPr>
  </w:style>
  <w:style w:type="character" w:customStyle="1" w:styleId="ListLabel315">
    <w:name w:val="ListLabel 315"/>
    <w:qFormat/>
    <w:rPr>
      <w:b w:val="0"/>
      <w:i w:val="0"/>
      <w:sz w:val="22"/>
      <w:szCs w:val="22"/>
    </w:rPr>
  </w:style>
  <w:style w:type="character" w:customStyle="1" w:styleId="ListLabel316">
    <w:name w:val="ListLabel 316"/>
    <w:qFormat/>
    <w:rPr>
      <w:b w:val="0"/>
      <w:i w:val="0"/>
      <w:sz w:val="22"/>
      <w:szCs w:val="22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b/>
      <w:i w:val="0"/>
      <w:sz w:val="24"/>
      <w:szCs w:val="32"/>
    </w:rPr>
  </w:style>
  <w:style w:type="character" w:customStyle="1" w:styleId="ListLabel327">
    <w:name w:val="ListLabel 327"/>
    <w:qFormat/>
    <w:rPr>
      <w:b/>
      <w:i w:val="0"/>
      <w:sz w:val="28"/>
      <w:szCs w:val="28"/>
    </w:rPr>
  </w:style>
  <w:style w:type="character" w:customStyle="1" w:styleId="ListLabel328">
    <w:name w:val="ListLabel 328"/>
    <w:qFormat/>
    <w:rPr>
      <w:b/>
      <w:i w:val="0"/>
      <w:sz w:val="24"/>
      <w:szCs w:val="24"/>
    </w:rPr>
  </w:style>
  <w:style w:type="character" w:customStyle="1" w:styleId="ListLabel329">
    <w:name w:val="ListLabel 329"/>
    <w:qFormat/>
    <w:rPr>
      <w:b/>
      <w:i w:val="0"/>
      <w:sz w:val="22"/>
      <w:szCs w:val="22"/>
    </w:rPr>
  </w:style>
  <w:style w:type="character" w:customStyle="1" w:styleId="ListLabel330">
    <w:name w:val="ListLabel 330"/>
    <w:qFormat/>
    <w:rPr>
      <w:b w:val="0"/>
      <w:i w:val="0"/>
      <w:sz w:val="22"/>
      <w:szCs w:val="22"/>
    </w:rPr>
  </w:style>
  <w:style w:type="character" w:customStyle="1" w:styleId="ListLabel331">
    <w:name w:val="ListLabel 331"/>
    <w:qFormat/>
    <w:rPr>
      <w:b w:val="0"/>
      <w:i w:val="0"/>
      <w:sz w:val="22"/>
      <w:szCs w:val="22"/>
    </w:rPr>
  </w:style>
  <w:style w:type="character" w:customStyle="1" w:styleId="ListLabel332">
    <w:name w:val="ListLabel 332"/>
    <w:qFormat/>
    <w:rPr>
      <w:b w:val="0"/>
      <w:i w:val="0"/>
      <w:sz w:val="22"/>
      <w:szCs w:val="22"/>
    </w:rPr>
  </w:style>
  <w:style w:type="character" w:customStyle="1" w:styleId="ListLabel333">
    <w:name w:val="ListLabel 333"/>
    <w:qFormat/>
    <w:rPr>
      <w:b w:val="0"/>
      <w:i w:val="0"/>
      <w:sz w:val="22"/>
      <w:szCs w:val="22"/>
    </w:rPr>
  </w:style>
  <w:style w:type="character" w:customStyle="1" w:styleId="ListLabel334">
    <w:name w:val="ListLabel 334"/>
    <w:qFormat/>
    <w:rPr>
      <w:b/>
      <w:i w:val="0"/>
      <w:sz w:val="32"/>
      <w:szCs w:val="32"/>
    </w:rPr>
  </w:style>
  <w:style w:type="character" w:customStyle="1" w:styleId="ListLabel335">
    <w:name w:val="ListLabel 335"/>
    <w:qFormat/>
    <w:rPr>
      <w:b/>
      <w:i w:val="0"/>
      <w:sz w:val="28"/>
      <w:szCs w:val="28"/>
    </w:rPr>
  </w:style>
  <w:style w:type="character" w:customStyle="1" w:styleId="ListLabel336">
    <w:name w:val="ListLabel 336"/>
    <w:qFormat/>
    <w:rPr>
      <w:b/>
      <w:i w:val="0"/>
      <w:sz w:val="24"/>
      <w:szCs w:val="24"/>
    </w:rPr>
  </w:style>
  <w:style w:type="character" w:customStyle="1" w:styleId="ListLabel337">
    <w:name w:val="ListLabel 337"/>
    <w:qFormat/>
    <w:rPr>
      <w:b/>
      <w:i w:val="0"/>
      <w:sz w:val="22"/>
      <w:szCs w:val="22"/>
    </w:rPr>
  </w:style>
  <w:style w:type="character" w:customStyle="1" w:styleId="ListLabel338">
    <w:name w:val="ListLabel 338"/>
    <w:qFormat/>
    <w:rPr>
      <w:b/>
      <w:i w:val="0"/>
      <w:sz w:val="22"/>
      <w:szCs w:val="22"/>
    </w:rPr>
  </w:style>
  <w:style w:type="character" w:customStyle="1" w:styleId="ListLabel339">
    <w:name w:val="ListLabel 339"/>
    <w:qFormat/>
    <w:rPr>
      <w:b w:val="0"/>
      <w:i w:val="0"/>
      <w:sz w:val="22"/>
      <w:szCs w:val="22"/>
    </w:rPr>
  </w:style>
  <w:style w:type="character" w:customStyle="1" w:styleId="ListLabel340">
    <w:name w:val="ListLabel 340"/>
    <w:qFormat/>
    <w:rPr>
      <w:b w:val="0"/>
      <w:i w:val="0"/>
      <w:sz w:val="22"/>
      <w:szCs w:val="22"/>
    </w:rPr>
  </w:style>
  <w:style w:type="character" w:customStyle="1" w:styleId="ListLabel341">
    <w:name w:val="ListLabel 341"/>
    <w:qFormat/>
    <w:rPr>
      <w:b w:val="0"/>
      <w:i w:val="0"/>
      <w:sz w:val="22"/>
      <w:szCs w:val="22"/>
    </w:rPr>
  </w:style>
  <w:style w:type="character" w:customStyle="1" w:styleId="ListLabel342">
    <w:name w:val="ListLabel 342"/>
    <w:qFormat/>
    <w:rPr>
      <w:b w:val="0"/>
      <w:i w:val="0"/>
      <w:sz w:val="22"/>
      <w:szCs w:val="22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b/>
      <w:i w:val="0"/>
      <w:sz w:val="24"/>
      <w:szCs w:val="32"/>
    </w:rPr>
  </w:style>
  <w:style w:type="character" w:customStyle="1" w:styleId="ListLabel353">
    <w:name w:val="ListLabel 353"/>
    <w:qFormat/>
    <w:rPr>
      <w:b/>
      <w:i w:val="0"/>
      <w:sz w:val="28"/>
      <w:szCs w:val="28"/>
    </w:rPr>
  </w:style>
  <w:style w:type="character" w:customStyle="1" w:styleId="ListLabel354">
    <w:name w:val="ListLabel 354"/>
    <w:qFormat/>
    <w:rPr>
      <w:b/>
      <w:i w:val="0"/>
      <w:sz w:val="24"/>
      <w:szCs w:val="24"/>
    </w:rPr>
  </w:style>
  <w:style w:type="character" w:customStyle="1" w:styleId="ListLabel355">
    <w:name w:val="ListLabel 355"/>
    <w:qFormat/>
    <w:rPr>
      <w:b/>
      <w:i w:val="0"/>
      <w:sz w:val="22"/>
      <w:szCs w:val="22"/>
    </w:rPr>
  </w:style>
  <w:style w:type="character" w:customStyle="1" w:styleId="ListLabel356">
    <w:name w:val="ListLabel 356"/>
    <w:qFormat/>
    <w:rPr>
      <w:b w:val="0"/>
      <w:i w:val="0"/>
      <w:sz w:val="22"/>
      <w:szCs w:val="22"/>
    </w:rPr>
  </w:style>
  <w:style w:type="character" w:customStyle="1" w:styleId="ListLabel357">
    <w:name w:val="ListLabel 357"/>
    <w:qFormat/>
    <w:rPr>
      <w:b w:val="0"/>
      <w:i w:val="0"/>
      <w:sz w:val="22"/>
      <w:szCs w:val="22"/>
    </w:rPr>
  </w:style>
  <w:style w:type="character" w:customStyle="1" w:styleId="ListLabel358">
    <w:name w:val="ListLabel 358"/>
    <w:qFormat/>
    <w:rPr>
      <w:b w:val="0"/>
      <w:i w:val="0"/>
      <w:sz w:val="22"/>
      <w:szCs w:val="22"/>
    </w:rPr>
  </w:style>
  <w:style w:type="character" w:customStyle="1" w:styleId="ListLabel359">
    <w:name w:val="ListLabel 359"/>
    <w:qFormat/>
    <w:rPr>
      <w:b w:val="0"/>
      <w:i w:val="0"/>
      <w:sz w:val="22"/>
      <w:szCs w:val="22"/>
    </w:rPr>
  </w:style>
  <w:style w:type="character" w:customStyle="1" w:styleId="ListLabel360">
    <w:name w:val="ListLabel 360"/>
    <w:qFormat/>
    <w:rPr>
      <w:b/>
      <w:i w:val="0"/>
      <w:sz w:val="32"/>
      <w:szCs w:val="32"/>
    </w:rPr>
  </w:style>
  <w:style w:type="character" w:customStyle="1" w:styleId="ListLabel361">
    <w:name w:val="ListLabel 361"/>
    <w:qFormat/>
    <w:rPr>
      <w:b/>
      <w:i w:val="0"/>
      <w:sz w:val="28"/>
      <w:szCs w:val="28"/>
    </w:rPr>
  </w:style>
  <w:style w:type="character" w:customStyle="1" w:styleId="ListLabel362">
    <w:name w:val="ListLabel 362"/>
    <w:qFormat/>
    <w:rPr>
      <w:b/>
      <w:i w:val="0"/>
      <w:sz w:val="24"/>
      <w:szCs w:val="24"/>
    </w:rPr>
  </w:style>
  <w:style w:type="character" w:customStyle="1" w:styleId="ListLabel363">
    <w:name w:val="ListLabel 363"/>
    <w:qFormat/>
    <w:rPr>
      <w:b/>
      <w:i w:val="0"/>
      <w:sz w:val="22"/>
      <w:szCs w:val="22"/>
    </w:rPr>
  </w:style>
  <w:style w:type="character" w:customStyle="1" w:styleId="ListLabel364">
    <w:name w:val="ListLabel 364"/>
    <w:qFormat/>
    <w:rPr>
      <w:b/>
      <w:i w:val="0"/>
      <w:sz w:val="22"/>
      <w:szCs w:val="22"/>
    </w:rPr>
  </w:style>
  <w:style w:type="character" w:customStyle="1" w:styleId="ListLabel365">
    <w:name w:val="ListLabel 365"/>
    <w:qFormat/>
    <w:rPr>
      <w:b w:val="0"/>
      <w:i w:val="0"/>
      <w:sz w:val="22"/>
      <w:szCs w:val="22"/>
    </w:rPr>
  </w:style>
  <w:style w:type="character" w:customStyle="1" w:styleId="ListLabel366">
    <w:name w:val="ListLabel 366"/>
    <w:qFormat/>
    <w:rPr>
      <w:b w:val="0"/>
      <w:i w:val="0"/>
      <w:sz w:val="22"/>
      <w:szCs w:val="22"/>
    </w:rPr>
  </w:style>
  <w:style w:type="character" w:customStyle="1" w:styleId="ListLabel367">
    <w:name w:val="ListLabel 367"/>
    <w:qFormat/>
    <w:rPr>
      <w:b w:val="0"/>
      <w:i w:val="0"/>
      <w:sz w:val="22"/>
      <w:szCs w:val="22"/>
    </w:rPr>
  </w:style>
  <w:style w:type="character" w:customStyle="1" w:styleId="ListLabel368">
    <w:name w:val="ListLabel 368"/>
    <w:qFormat/>
    <w:rPr>
      <w:b w:val="0"/>
      <w:i w:val="0"/>
      <w:sz w:val="22"/>
      <w:szCs w:val="22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b/>
      <w:i w:val="0"/>
      <w:sz w:val="24"/>
      <w:szCs w:val="32"/>
    </w:rPr>
  </w:style>
  <w:style w:type="character" w:customStyle="1" w:styleId="ListLabel379">
    <w:name w:val="ListLabel 379"/>
    <w:qFormat/>
    <w:rPr>
      <w:b/>
      <w:i w:val="0"/>
      <w:sz w:val="28"/>
      <w:szCs w:val="28"/>
    </w:rPr>
  </w:style>
  <w:style w:type="character" w:customStyle="1" w:styleId="ListLabel380">
    <w:name w:val="ListLabel 380"/>
    <w:qFormat/>
    <w:rPr>
      <w:b/>
      <w:i w:val="0"/>
      <w:sz w:val="24"/>
      <w:szCs w:val="24"/>
    </w:rPr>
  </w:style>
  <w:style w:type="character" w:customStyle="1" w:styleId="ListLabel381">
    <w:name w:val="ListLabel 381"/>
    <w:qFormat/>
    <w:rPr>
      <w:b/>
      <w:i w:val="0"/>
      <w:sz w:val="22"/>
      <w:szCs w:val="22"/>
    </w:rPr>
  </w:style>
  <w:style w:type="character" w:customStyle="1" w:styleId="ListLabel382">
    <w:name w:val="ListLabel 382"/>
    <w:qFormat/>
    <w:rPr>
      <w:b w:val="0"/>
      <w:i w:val="0"/>
      <w:sz w:val="22"/>
      <w:szCs w:val="22"/>
    </w:rPr>
  </w:style>
  <w:style w:type="character" w:customStyle="1" w:styleId="ListLabel383">
    <w:name w:val="ListLabel 383"/>
    <w:qFormat/>
    <w:rPr>
      <w:b w:val="0"/>
      <w:i w:val="0"/>
      <w:sz w:val="22"/>
      <w:szCs w:val="22"/>
    </w:rPr>
  </w:style>
  <w:style w:type="character" w:customStyle="1" w:styleId="ListLabel384">
    <w:name w:val="ListLabel 384"/>
    <w:qFormat/>
    <w:rPr>
      <w:b w:val="0"/>
      <w:i w:val="0"/>
      <w:sz w:val="22"/>
      <w:szCs w:val="22"/>
    </w:rPr>
  </w:style>
  <w:style w:type="character" w:customStyle="1" w:styleId="ListLabel385">
    <w:name w:val="ListLabel 385"/>
    <w:qFormat/>
    <w:rPr>
      <w:b w:val="0"/>
      <w:i w:val="0"/>
      <w:sz w:val="22"/>
      <w:szCs w:val="22"/>
    </w:rPr>
  </w:style>
  <w:style w:type="character" w:customStyle="1" w:styleId="ListLabel386">
    <w:name w:val="ListLabel 386"/>
    <w:qFormat/>
    <w:rPr>
      <w:b/>
      <w:i w:val="0"/>
      <w:sz w:val="32"/>
      <w:szCs w:val="32"/>
    </w:rPr>
  </w:style>
  <w:style w:type="character" w:customStyle="1" w:styleId="ListLabel387">
    <w:name w:val="ListLabel 387"/>
    <w:qFormat/>
    <w:rPr>
      <w:b/>
      <w:i w:val="0"/>
      <w:sz w:val="28"/>
      <w:szCs w:val="28"/>
    </w:rPr>
  </w:style>
  <w:style w:type="character" w:customStyle="1" w:styleId="ListLabel388">
    <w:name w:val="ListLabel 388"/>
    <w:qFormat/>
    <w:rPr>
      <w:b/>
      <w:i w:val="0"/>
      <w:sz w:val="24"/>
      <w:szCs w:val="24"/>
    </w:rPr>
  </w:style>
  <w:style w:type="character" w:customStyle="1" w:styleId="ListLabel389">
    <w:name w:val="ListLabel 389"/>
    <w:qFormat/>
    <w:rPr>
      <w:b/>
      <w:i w:val="0"/>
      <w:sz w:val="22"/>
      <w:szCs w:val="22"/>
    </w:rPr>
  </w:style>
  <w:style w:type="character" w:customStyle="1" w:styleId="ListLabel390">
    <w:name w:val="ListLabel 390"/>
    <w:qFormat/>
    <w:rPr>
      <w:b/>
      <w:i w:val="0"/>
      <w:sz w:val="22"/>
      <w:szCs w:val="22"/>
    </w:rPr>
  </w:style>
  <w:style w:type="character" w:customStyle="1" w:styleId="ListLabel391">
    <w:name w:val="ListLabel 391"/>
    <w:qFormat/>
    <w:rPr>
      <w:b w:val="0"/>
      <w:i w:val="0"/>
      <w:sz w:val="22"/>
      <w:szCs w:val="22"/>
    </w:rPr>
  </w:style>
  <w:style w:type="character" w:customStyle="1" w:styleId="ListLabel392">
    <w:name w:val="ListLabel 392"/>
    <w:qFormat/>
    <w:rPr>
      <w:b w:val="0"/>
      <w:i w:val="0"/>
      <w:sz w:val="22"/>
      <w:szCs w:val="22"/>
    </w:rPr>
  </w:style>
  <w:style w:type="character" w:customStyle="1" w:styleId="ListLabel393">
    <w:name w:val="ListLabel 393"/>
    <w:qFormat/>
    <w:rPr>
      <w:b w:val="0"/>
      <w:i w:val="0"/>
      <w:sz w:val="22"/>
      <w:szCs w:val="22"/>
    </w:rPr>
  </w:style>
  <w:style w:type="character" w:customStyle="1" w:styleId="ListLabel394">
    <w:name w:val="ListLabel 394"/>
    <w:qFormat/>
    <w:rPr>
      <w:b w:val="0"/>
      <w:i w:val="0"/>
      <w:sz w:val="22"/>
      <w:szCs w:val="22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b/>
      <w:i w:val="0"/>
      <w:sz w:val="24"/>
      <w:szCs w:val="32"/>
    </w:rPr>
  </w:style>
  <w:style w:type="character" w:customStyle="1" w:styleId="ListLabel405">
    <w:name w:val="ListLabel 405"/>
    <w:qFormat/>
    <w:rPr>
      <w:b/>
      <w:i w:val="0"/>
      <w:sz w:val="28"/>
      <w:szCs w:val="28"/>
    </w:rPr>
  </w:style>
  <w:style w:type="character" w:customStyle="1" w:styleId="ListLabel406">
    <w:name w:val="ListLabel 406"/>
    <w:qFormat/>
    <w:rPr>
      <w:b/>
      <w:i w:val="0"/>
      <w:sz w:val="24"/>
      <w:szCs w:val="24"/>
    </w:rPr>
  </w:style>
  <w:style w:type="character" w:customStyle="1" w:styleId="ListLabel407">
    <w:name w:val="ListLabel 407"/>
    <w:qFormat/>
    <w:rPr>
      <w:b/>
      <w:i w:val="0"/>
      <w:sz w:val="22"/>
      <w:szCs w:val="22"/>
    </w:rPr>
  </w:style>
  <w:style w:type="character" w:customStyle="1" w:styleId="ListLabel408">
    <w:name w:val="ListLabel 408"/>
    <w:qFormat/>
    <w:rPr>
      <w:b w:val="0"/>
      <w:i w:val="0"/>
      <w:sz w:val="22"/>
      <w:szCs w:val="22"/>
    </w:rPr>
  </w:style>
  <w:style w:type="character" w:customStyle="1" w:styleId="ListLabel409">
    <w:name w:val="ListLabel 409"/>
    <w:qFormat/>
    <w:rPr>
      <w:b w:val="0"/>
      <w:i w:val="0"/>
      <w:sz w:val="22"/>
      <w:szCs w:val="22"/>
    </w:rPr>
  </w:style>
  <w:style w:type="character" w:customStyle="1" w:styleId="ListLabel410">
    <w:name w:val="ListLabel 410"/>
    <w:qFormat/>
    <w:rPr>
      <w:b w:val="0"/>
      <w:i w:val="0"/>
      <w:sz w:val="22"/>
      <w:szCs w:val="22"/>
    </w:rPr>
  </w:style>
  <w:style w:type="character" w:customStyle="1" w:styleId="ListLabel411">
    <w:name w:val="ListLabel 411"/>
    <w:qFormat/>
    <w:rPr>
      <w:b w:val="0"/>
      <w:i w:val="0"/>
      <w:sz w:val="22"/>
      <w:szCs w:val="22"/>
    </w:rPr>
  </w:style>
  <w:style w:type="character" w:customStyle="1" w:styleId="ListLabel412">
    <w:name w:val="ListLabel 412"/>
    <w:qFormat/>
    <w:rPr>
      <w:b/>
      <w:i w:val="0"/>
      <w:sz w:val="32"/>
      <w:szCs w:val="32"/>
    </w:rPr>
  </w:style>
  <w:style w:type="character" w:customStyle="1" w:styleId="ListLabel413">
    <w:name w:val="ListLabel 413"/>
    <w:qFormat/>
    <w:rPr>
      <w:b/>
      <w:i w:val="0"/>
      <w:sz w:val="28"/>
      <w:szCs w:val="28"/>
    </w:rPr>
  </w:style>
  <w:style w:type="character" w:customStyle="1" w:styleId="ListLabel414">
    <w:name w:val="ListLabel 414"/>
    <w:qFormat/>
    <w:rPr>
      <w:b/>
      <w:i w:val="0"/>
      <w:sz w:val="24"/>
      <w:szCs w:val="24"/>
    </w:rPr>
  </w:style>
  <w:style w:type="character" w:customStyle="1" w:styleId="ListLabel415">
    <w:name w:val="ListLabel 415"/>
    <w:qFormat/>
    <w:rPr>
      <w:b/>
      <w:i w:val="0"/>
      <w:sz w:val="22"/>
      <w:szCs w:val="22"/>
    </w:rPr>
  </w:style>
  <w:style w:type="character" w:customStyle="1" w:styleId="ListLabel416">
    <w:name w:val="ListLabel 416"/>
    <w:qFormat/>
    <w:rPr>
      <w:b/>
      <w:i w:val="0"/>
      <w:sz w:val="22"/>
      <w:szCs w:val="22"/>
    </w:rPr>
  </w:style>
  <w:style w:type="character" w:customStyle="1" w:styleId="ListLabel417">
    <w:name w:val="ListLabel 417"/>
    <w:qFormat/>
    <w:rPr>
      <w:b w:val="0"/>
      <w:i w:val="0"/>
      <w:sz w:val="22"/>
      <w:szCs w:val="22"/>
    </w:rPr>
  </w:style>
  <w:style w:type="character" w:customStyle="1" w:styleId="ListLabel418">
    <w:name w:val="ListLabel 418"/>
    <w:qFormat/>
    <w:rPr>
      <w:b w:val="0"/>
      <w:i w:val="0"/>
      <w:sz w:val="22"/>
      <w:szCs w:val="22"/>
    </w:rPr>
  </w:style>
  <w:style w:type="character" w:customStyle="1" w:styleId="ListLabel419">
    <w:name w:val="ListLabel 419"/>
    <w:qFormat/>
    <w:rPr>
      <w:b w:val="0"/>
      <w:i w:val="0"/>
      <w:sz w:val="22"/>
      <w:szCs w:val="22"/>
    </w:rPr>
  </w:style>
  <w:style w:type="character" w:customStyle="1" w:styleId="ListLabel420">
    <w:name w:val="ListLabel 420"/>
    <w:qFormat/>
    <w:rPr>
      <w:b w:val="0"/>
      <w:i w:val="0"/>
      <w:sz w:val="22"/>
      <w:szCs w:val="22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b/>
      <w:i w:val="0"/>
      <w:sz w:val="24"/>
      <w:szCs w:val="32"/>
    </w:rPr>
  </w:style>
  <w:style w:type="character" w:customStyle="1" w:styleId="ListLabel431">
    <w:name w:val="ListLabel 431"/>
    <w:qFormat/>
    <w:rPr>
      <w:b/>
      <w:i w:val="0"/>
      <w:sz w:val="28"/>
      <w:szCs w:val="28"/>
    </w:rPr>
  </w:style>
  <w:style w:type="character" w:customStyle="1" w:styleId="ListLabel432">
    <w:name w:val="ListLabel 432"/>
    <w:qFormat/>
    <w:rPr>
      <w:b/>
      <w:i w:val="0"/>
      <w:sz w:val="24"/>
      <w:szCs w:val="24"/>
    </w:rPr>
  </w:style>
  <w:style w:type="character" w:customStyle="1" w:styleId="ListLabel433">
    <w:name w:val="ListLabel 433"/>
    <w:qFormat/>
    <w:rPr>
      <w:b/>
      <w:i w:val="0"/>
      <w:sz w:val="22"/>
      <w:szCs w:val="22"/>
    </w:rPr>
  </w:style>
  <w:style w:type="character" w:customStyle="1" w:styleId="ListLabel434">
    <w:name w:val="ListLabel 434"/>
    <w:qFormat/>
    <w:rPr>
      <w:b w:val="0"/>
      <w:i w:val="0"/>
      <w:sz w:val="22"/>
      <w:szCs w:val="22"/>
    </w:rPr>
  </w:style>
  <w:style w:type="character" w:customStyle="1" w:styleId="ListLabel435">
    <w:name w:val="ListLabel 435"/>
    <w:qFormat/>
    <w:rPr>
      <w:b w:val="0"/>
      <w:i w:val="0"/>
      <w:sz w:val="22"/>
      <w:szCs w:val="22"/>
    </w:rPr>
  </w:style>
  <w:style w:type="character" w:customStyle="1" w:styleId="ListLabel436">
    <w:name w:val="ListLabel 436"/>
    <w:qFormat/>
    <w:rPr>
      <w:b w:val="0"/>
      <w:i w:val="0"/>
      <w:sz w:val="22"/>
      <w:szCs w:val="22"/>
    </w:rPr>
  </w:style>
  <w:style w:type="character" w:customStyle="1" w:styleId="ListLabel437">
    <w:name w:val="ListLabel 437"/>
    <w:qFormat/>
    <w:rPr>
      <w:b w:val="0"/>
      <w:i w:val="0"/>
      <w:sz w:val="22"/>
      <w:szCs w:val="22"/>
    </w:rPr>
  </w:style>
  <w:style w:type="character" w:customStyle="1" w:styleId="ListLabel438">
    <w:name w:val="ListLabel 438"/>
    <w:qFormat/>
    <w:rPr>
      <w:b/>
      <w:i w:val="0"/>
      <w:sz w:val="32"/>
      <w:szCs w:val="32"/>
    </w:rPr>
  </w:style>
  <w:style w:type="character" w:customStyle="1" w:styleId="ListLabel439">
    <w:name w:val="ListLabel 439"/>
    <w:qFormat/>
    <w:rPr>
      <w:b/>
      <w:i w:val="0"/>
      <w:sz w:val="28"/>
      <w:szCs w:val="28"/>
    </w:rPr>
  </w:style>
  <w:style w:type="character" w:customStyle="1" w:styleId="ListLabel440">
    <w:name w:val="ListLabel 440"/>
    <w:qFormat/>
    <w:rPr>
      <w:b/>
      <w:i w:val="0"/>
      <w:sz w:val="24"/>
      <w:szCs w:val="24"/>
    </w:rPr>
  </w:style>
  <w:style w:type="character" w:customStyle="1" w:styleId="ListLabel441">
    <w:name w:val="ListLabel 441"/>
    <w:qFormat/>
    <w:rPr>
      <w:b/>
      <w:i w:val="0"/>
      <w:sz w:val="22"/>
      <w:szCs w:val="22"/>
    </w:rPr>
  </w:style>
  <w:style w:type="character" w:customStyle="1" w:styleId="ListLabel442">
    <w:name w:val="ListLabel 442"/>
    <w:qFormat/>
    <w:rPr>
      <w:b/>
      <w:i w:val="0"/>
      <w:sz w:val="22"/>
      <w:szCs w:val="22"/>
    </w:rPr>
  </w:style>
  <w:style w:type="character" w:customStyle="1" w:styleId="ListLabel443">
    <w:name w:val="ListLabel 443"/>
    <w:qFormat/>
    <w:rPr>
      <w:b w:val="0"/>
      <w:i w:val="0"/>
      <w:sz w:val="22"/>
      <w:szCs w:val="22"/>
    </w:rPr>
  </w:style>
  <w:style w:type="character" w:customStyle="1" w:styleId="ListLabel444">
    <w:name w:val="ListLabel 444"/>
    <w:qFormat/>
    <w:rPr>
      <w:b w:val="0"/>
      <w:i w:val="0"/>
      <w:sz w:val="22"/>
      <w:szCs w:val="22"/>
    </w:rPr>
  </w:style>
  <w:style w:type="character" w:customStyle="1" w:styleId="ListLabel445">
    <w:name w:val="ListLabel 445"/>
    <w:qFormat/>
    <w:rPr>
      <w:b w:val="0"/>
      <w:i w:val="0"/>
      <w:sz w:val="22"/>
      <w:szCs w:val="22"/>
    </w:rPr>
  </w:style>
  <w:style w:type="character" w:customStyle="1" w:styleId="ListLabel446">
    <w:name w:val="ListLabel 446"/>
    <w:qFormat/>
    <w:rPr>
      <w:b w:val="0"/>
      <w:i w:val="0"/>
      <w:sz w:val="22"/>
      <w:szCs w:val="22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b/>
      <w:i w:val="0"/>
      <w:sz w:val="24"/>
      <w:szCs w:val="32"/>
    </w:rPr>
  </w:style>
  <w:style w:type="character" w:customStyle="1" w:styleId="ListLabel457">
    <w:name w:val="ListLabel 457"/>
    <w:qFormat/>
    <w:rPr>
      <w:b/>
      <w:i w:val="0"/>
      <w:sz w:val="28"/>
      <w:szCs w:val="28"/>
    </w:rPr>
  </w:style>
  <w:style w:type="character" w:customStyle="1" w:styleId="ListLabel458">
    <w:name w:val="ListLabel 458"/>
    <w:qFormat/>
    <w:rPr>
      <w:b/>
      <w:i w:val="0"/>
      <w:sz w:val="24"/>
      <w:szCs w:val="24"/>
    </w:rPr>
  </w:style>
  <w:style w:type="character" w:customStyle="1" w:styleId="ListLabel459">
    <w:name w:val="ListLabel 459"/>
    <w:qFormat/>
    <w:rPr>
      <w:b/>
      <w:i w:val="0"/>
      <w:sz w:val="22"/>
      <w:szCs w:val="22"/>
    </w:rPr>
  </w:style>
  <w:style w:type="character" w:customStyle="1" w:styleId="ListLabel460">
    <w:name w:val="ListLabel 460"/>
    <w:qFormat/>
    <w:rPr>
      <w:b w:val="0"/>
      <w:i w:val="0"/>
      <w:sz w:val="22"/>
      <w:szCs w:val="22"/>
    </w:rPr>
  </w:style>
  <w:style w:type="character" w:customStyle="1" w:styleId="ListLabel461">
    <w:name w:val="ListLabel 461"/>
    <w:qFormat/>
    <w:rPr>
      <w:b w:val="0"/>
      <w:i w:val="0"/>
      <w:sz w:val="22"/>
      <w:szCs w:val="22"/>
    </w:rPr>
  </w:style>
  <w:style w:type="character" w:customStyle="1" w:styleId="ListLabel462">
    <w:name w:val="ListLabel 462"/>
    <w:qFormat/>
    <w:rPr>
      <w:b w:val="0"/>
      <w:i w:val="0"/>
      <w:sz w:val="22"/>
      <w:szCs w:val="22"/>
    </w:rPr>
  </w:style>
  <w:style w:type="character" w:customStyle="1" w:styleId="ListLabel463">
    <w:name w:val="ListLabel 463"/>
    <w:qFormat/>
    <w:rPr>
      <w:b w:val="0"/>
      <w:i w:val="0"/>
      <w:sz w:val="22"/>
      <w:szCs w:val="22"/>
    </w:rPr>
  </w:style>
  <w:style w:type="character" w:customStyle="1" w:styleId="ListLabel464">
    <w:name w:val="ListLabel 464"/>
    <w:qFormat/>
    <w:rPr>
      <w:b/>
      <w:i w:val="0"/>
      <w:sz w:val="32"/>
      <w:szCs w:val="32"/>
    </w:rPr>
  </w:style>
  <w:style w:type="character" w:customStyle="1" w:styleId="ListLabel465">
    <w:name w:val="ListLabel 465"/>
    <w:qFormat/>
    <w:rPr>
      <w:b/>
      <w:i w:val="0"/>
      <w:sz w:val="28"/>
      <w:szCs w:val="28"/>
    </w:rPr>
  </w:style>
  <w:style w:type="character" w:customStyle="1" w:styleId="ListLabel466">
    <w:name w:val="ListLabel 466"/>
    <w:qFormat/>
    <w:rPr>
      <w:b/>
      <w:i w:val="0"/>
      <w:sz w:val="24"/>
      <w:szCs w:val="24"/>
    </w:rPr>
  </w:style>
  <w:style w:type="character" w:customStyle="1" w:styleId="ListLabel467">
    <w:name w:val="ListLabel 467"/>
    <w:qFormat/>
    <w:rPr>
      <w:b/>
      <w:i w:val="0"/>
      <w:sz w:val="22"/>
      <w:szCs w:val="22"/>
    </w:rPr>
  </w:style>
  <w:style w:type="character" w:customStyle="1" w:styleId="ListLabel468">
    <w:name w:val="ListLabel 468"/>
    <w:qFormat/>
    <w:rPr>
      <w:b/>
      <w:i w:val="0"/>
      <w:sz w:val="22"/>
      <w:szCs w:val="22"/>
    </w:rPr>
  </w:style>
  <w:style w:type="character" w:customStyle="1" w:styleId="ListLabel469">
    <w:name w:val="ListLabel 469"/>
    <w:qFormat/>
    <w:rPr>
      <w:b w:val="0"/>
      <w:i w:val="0"/>
      <w:sz w:val="22"/>
      <w:szCs w:val="22"/>
    </w:rPr>
  </w:style>
  <w:style w:type="character" w:customStyle="1" w:styleId="ListLabel470">
    <w:name w:val="ListLabel 470"/>
    <w:qFormat/>
    <w:rPr>
      <w:b w:val="0"/>
      <w:i w:val="0"/>
      <w:sz w:val="22"/>
      <w:szCs w:val="22"/>
    </w:rPr>
  </w:style>
  <w:style w:type="character" w:customStyle="1" w:styleId="ListLabel471">
    <w:name w:val="ListLabel 471"/>
    <w:qFormat/>
    <w:rPr>
      <w:b w:val="0"/>
      <w:i w:val="0"/>
      <w:sz w:val="22"/>
      <w:szCs w:val="22"/>
    </w:rPr>
  </w:style>
  <w:style w:type="character" w:customStyle="1" w:styleId="ListLabel472">
    <w:name w:val="ListLabel 472"/>
    <w:qFormat/>
    <w:rPr>
      <w:b w:val="0"/>
      <w:i w:val="0"/>
      <w:sz w:val="22"/>
      <w:szCs w:val="22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b/>
      <w:i w:val="0"/>
      <w:sz w:val="24"/>
      <w:szCs w:val="32"/>
    </w:rPr>
  </w:style>
  <w:style w:type="character" w:customStyle="1" w:styleId="ListLabel483">
    <w:name w:val="ListLabel 483"/>
    <w:qFormat/>
    <w:rPr>
      <w:b/>
      <w:i w:val="0"/>
      <w:sz w:val="28"/>
      <w:szCs w:val="28"/>
    </w:rPr>
  </w:style>
  <w:style w:type="character" w:customStyle="1" w:styleId="ListLabel484">
    <w:name w:val="ListLabel 484"/>
    <w:qFormat/>
    <w:rPr>
      <w:b/>
      <w:i w:val="0"/>
      <w:sz w:val="24"/>
      <w:szCs w:val="24"/>
    </w:rPr>
  </w:style>
  <w:style w:type="character" w:customStyle="1" w:styleId="ListLabel485">
    <w:name w:val="ListLabel 485"/>
    <w:qFormat/>
    <w:rPr>
      <w:b/>
      <w:i w:val="0"/>
      <w:sz w:val="22"/>
      <w:szCs w:val="22"/>
    </w:rPr>
  </w:style>
  <w:style w:type="character" w:customStyle="1" w:styleId="ListLabel486">
    <w:name w:val="ListLabel 486"/>
    <w:qFormat/>
    <w:rPr>
      <w:b w:val="0"/>
      <w:i w:val="0"/>
      <w:sz w:val="22"/>
      <w:szCs w:val="22"/>
    </w:rPr>
  </w:style>
  <w:style w:type="character" w:customStyle="1" w:styleId="ListLabel487">
    <w:name w:val="ListLabel 487"/>
    <w:qFormat/>
    <w:rPr>
      <w:b w:val="0"/>
      <w:i w:val="0"/>
      <w:sz w:val="22"/>
      <w:szCs w:val="22"/>
    </w:rPr>
  </w:style>
  <w:style w:type="character" w:customStyle="1" w:styleId="ListLabel488">
    <w:name w:val="ListLabel 488"/>
    <w:qFormat/>
    <w:rPr>
      <w:b w:val="0"/>
      <w:i w:val="0"/>
      <w:sz w:val="22"/>
      <w:szCs w:val="22"/>
    </w:rPr>
  </w:style>
  <w:style w:type="character" w:customStyle="1" w:styleId="ListLabel489">
    <w:name w:val="ListLabel 489"/>
    <w:qFormat/>
    <w:rPr>
      <w:b w:val="0"/>
      <w:i w:val="0"/>
      <w:sz w:val="22"/>
      <w:szCs w:val="22"/>
    </w:rPr>
  </w:style>
  <w:style w:type="character" w:customStyle="1" w:styleId="ListLabel490">
    <w:name w:val="ListLabel 490"/>
    <w:qFormat/>
    <w:rPr>
      <w:b/>
      <w:i w:val="0"/>
      <w:sz w:val="32"/>
      <w:szCs w:val="32"/>
    </w:rPr>
  </w:style>
  <w:style w:type="character" w:customStyle="1" w:styleId="ListLabel491">
    <w:name w:val="ListLabel 491"/>
    <w:qFormat/>
    <w:rPr>
      <w:b/>
      <w:i w:val="0"/>
      <w:sz w:val="28"/>
      <w:szCs w:val="28"/>
    </w:rPr>
  </w:style>
  <w:style w:type="character" w:customStyle="1" w:styleId="ListLabel492">
    <w:name w:val="ListLabel 492"/>
    <w:qFormat/>
    <w:rPr>
      <w:b/>
      <w:i w:val="0"/>
      <w:sz w:val="24"/>
      <w:szCs w:val="24"/>
    </w:rPr>
  </w:style>
  <w:style w:type="character" w:customStyle="1" w:styleId="ListLabel493">
    <w:name w:val="ListLabel 493"/>
    <w:qFormat/>
    <w:rPr>
      <w:b/>
      <w:i w:val="0"/>
      <w:sz w:val="22"/>
      <w:szCs w:val="22"/>
    </w:rPr>
  </w:style>
  <w:style w:type="character" w:customStyle="1" w:styleId="ListLabel494">
    <w:name w:val="ListLabel 494"/>
    <w:qFormat/>
    <w:rPr>
      <w:b/>
      <w:i w:val="0"/>
      <w:sz w:val="22"/>
      <w:szCs w:val="22"/>
    </w:rPr>
  </w:style>
  <w:style w:type="character" w:customStyle="1" w:styleId="ListLabel495">
    <w:name w:val="ListLabel 495"/>
    <w:qFormat/>
    <w:rPr>
      <w:b w:val="0"/>
      <w:i w:val="0"/>
      <w:sz w:val="22"/>
      <w:szCs w:val="22"/>
    </w:rPr>
  </w:style>
  <w:style w:type="character" w:customStyle="1" w:styleId="ListLabel496">
    <w:name w:val="ListLabel 496"/>
    <w:qFormat/>
    <w:rPr>
      <w:b w:val="0"/>
      <w:i w:val="0"/>
      <w:sz w:val="22"/>
      <w:szCs w:val="22"/>
    </w:rPr>
  </w:style>
  <w:style w:type="character" w:customStyle="1" w:styleId="ListLabel497">
    <w:name w:val="ListLabel 497"/>
    <w:qFormat/>
    <w:rPr>
      <w:b w:val="0"/>
      <w:i w:val="0"/>
      <w:sz w:val="22"/>
      <w:szCs w:val="22"/>
    </w:rPr>
  </w:style>
  <w:style w:type="character" w:customStyle="1" w:styleId="ListLabel498">
    <w:name w:val="ListLabel 498"/>
    <w:qFormat/>
    <w:rPr>
      <w:b w:val="0"/>
      <w:i w:val="0"/>
      <w:sz w:val="22"/>
      <w:szCs w:val="22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b/>
      <w:i w:val="0"/>
      <w:sz w:val="24"/>
      <w:szCs w:val="32"/>
    </w:rPr>
  </w:style>
  <w:style w:type="character" w:customStyle="1" w:styleId="ListLabel509">
    <w:name w:val="ListLabel 509"/>
    <w:qFormat/>
    <w:rPr>
      <w:b/>
      <w:i w:val="0"/>
      <w:sz w:val="28"/>
      <w:szCs w:val="28"/>
    </w:rPr>
  </w:style>
  <w:style w:type="character" w:customStyle="1" w:styleId="ListLabel510">
    <w:name w:val="ListLabel 510"/>
    <w:qFormat/>
    <w:rPr>
      <w:b/>
      <w:i w:val="0"/>
      <w:sz w:val="24"/>
      <w:szCs w:val="24"/>
    </w:rPr>
  </w:style>
  <w:style w:type="character" w:customStyle="1" w:styleId="ListLabel511">
    <w:name w:val="ListLabel 511"/>
    <w:qFormat/>
    <w:rPr>
      <w:b/>
      <w:i w:val="0"/>
      <w:sz w:val="22"/>
      <w:szCs w:val="22"/>
    </w:rPr>
  </w:style>
  <w:style w:type="character" w:customStyle="1" w:styleId="ListLabel512">
    <w:name w:val="ListLabel 512"/>
    <w:qFormat/>
    <w:rPr>
      <w:b w:val="0"/>
      <w:i w:val="0"/>
      <w:sz w:val="22"/>
      <w:szCs w:val="22"/>
    </w:rPr>
  </w:style>
  <w:style w:type="character" w:customStyle="1" w:styleId="ListLabel513">
    <w:name w:val="ListLabel 513"/>
    <w:qFormat/>
    <w:rPr>
      <w:b w:val="0"/>
      <w:i w:val="0"/>
      <w:sz w:val="22"/>
      <w:szCs w:val="22"/>
    </w:rPr>
  </w:style>
  <w:style w:type="character" w:customStyle="1" w:styleId="ListLabel514">
    <w:name w:val="ListLabel 514"/>
    <w:qFormat/>
    <w:rPr>
      <w:b w:val="0"/>
      <w:i w:val="0"/>
      <w:sz w:val="22"/>
      <w:szCs w:val="22"/>
    </w:rPr>
  </w:style>
  <w:style w:type="character" w:customStyle="1" w:styleId="ListLabel515">
    <w:name w:val="ListLabel 515"/>
    <w:qFormat/>
    <w:rPr>
      <w:b w:val="0"/>
      <w:i w:val="0"/>
      <w:sz w:val="22"/>
      <w:szCs w:val="22"/>
    </w:rPr>
  </w:style>
  <w:style w:type="character" w:customStyle="1" w:styleId="ListLabel516">
    <w:name w:val="ListLabel 516"/>
    <w:qFormat/>
    <w:rPr>
      <w:b/>
      <w:i w:val="0"/>
      <w:sz w:val="32"/>
      <w:szCs w:val="32"/>
    </w:rPr>
  </w:style>
  <w:style w:type="character" w:customStyle="1" w:styleId="ListLabel517">
    <w:name w:val="ListLabel 517"/>
    <w:qFormat/>
    <w:rPr>
      <w:b/>
      <w:i w:val="0"/>
      <w:sz w:val="28"/>
      <w:szCs w:val="28"/>
    </w:rPr>
  </w:style>
  <w:style w:type="character" w:customStyle="1" w:styleId="ListLabel518">
    <w:name w:val="ListLabel 518"/>
    <w:qFormat/>
    <w:rPr>
      <w:b/>
      <w:i w:val="0"/>
      <w:sz w:val="24"/>
      <w:szCs w:val="24"/>
    </w:rPr>
  </w:style>
  <w:style w:type="character" w:customStyle="1" w:styleId="ListLabel519">
    <w:name w:val="ListLabel 519"/>
    <w:qFormat/>
    <w:rPr>
      <w:b/>
      <w:i w:val="0"/>
      <w:sz w:val="22"/>
      <w:szCs w:val="22"/>
    </w:rPr>
  </w:style>
  <w:style w:type="character" w:customStyle="1" w:styleId="ListLabel520">
    <w:name w:val="ListLabel 520"/>
    <w:qFormat/>
    <w:rPr>
      <w:b/>
      <w:i w:val="0"/>
      <w:sz w:val="22"/>
      <w:szCs w:val="22"/>
    </w:rPr>
  </w:style>
  <w:style w:type="character" w:customStyle="1" w:styleId="ListLabel521">
    <w:name w:val="ListLabel 521"/>
    <w:qFormat/>
    <w:rPr>
      <w:b w:val="0"/>
      <w:i w:val="0"/>
      <w:sz w:val="22"/>
      <w:szCs w:val="22"/>
    </w:rPr>
  </w:style>
  <w:style w:type="character" w:customStyle="1" w:styleId="ListLabel522">
    <w:name w:val="ListLabel 522"/>
    <w:qFormat/>
    <w:rPr>
      <w:b w:val="0"/>
      <w:i w:val="0"/>
      <w:sz w:val="22"/>
      <w:szCs w:val="22"/>
    </w:rPr>
  </w:style>
  <w:style w:type="character" w:customStyle="1" w:styleId="ListLabel523">
    <w:name w:val="ListLabel 523"/>
    <w:qFormat/>
    <w:rPr>
      <w:b w:val="0"/>
      <w:i w:val="0"/>
      <w:sz w:val="22"/>
      <w:szCs w:val="22"/>
    </w:rPr>
  </w:style>
  <w:style w:type="character" w:customStyle="1" w:styleId="ListLabel524">
    <w:name w:val="ListLabel 524"/>
    <w:qFormat/>
    <w:rPr>
      <w:b w:val="0"/>
      <w:i w:val="0"/>
      <w:sz w:val="22"/>
      <w:szCs w:val="22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b/>
      <w:i w:val="0"/>
      <w:sz w:val="24"/>
      <w:szCs w:val="32"/>
    </w:rPr>
  </w:style>
  <w:style w:type="character" w:customStyle="1" w:styleId="ListLabel535">
    <w:name w:val="ListLabel 535"/>
    <w:qFormat/>
    <w:rPr>
      <w:b/>
      <w:i w:val="0"/>
      <w:sz w:val="28"/>
      <w:szCs w:val="28"/>
    </w:rPr>
  </w:style>
  <w:style w:type="character" w:customStyle="1" w:styleId="ListLabel536">
    <w:name w:val="ListLabel 536"/>
    <w:qFormat/>
    <w:rPr>
      <w:b/>
      <w:i w:val="0"/>
      <w:sz w:val="24"/>
      <w:szCs w:val="24"/>
    </w:rPr>
  </w:style>
  <w:style w:type="character" w:customStyle="1" w:styleId="ListLabel537">
    <w:name w:val="ListLabel 537"/>
    <w:qFormat/>
    <w:rPr>
      <w:b/>
      <w:i w:val="0"/>
      <w:sz w:val="22"/>
      <w:szCs w:val="22"/>
    </w:rPr>
  </w:style>
  <w:style w:type="character" w:customStyle="1" w:styleId="ListLabel538">
    <w:name w:val="ListLabel 538"/>
    <w:qFormat/>
    <w:rPr>
      <w:b w:val="0"/>
      <w:i w:val="0"/>
      <w:sz w:val="22"/>
      <w:szCs w:val="22"/>
    </w:rPr>
  </w:style>
  <w:style w:type="character" w:customStyle="1" w:styleId="ListLabel539">
    <w:name w:val="ListLabel 539"/>
    <w:qFormat/>
    <w:rPr>
      <w:b w:val="0"/>
      <w:i w:val="0"/>
      <w:sz w:val="22"/>
      <w:szCs w:val="22"/>
    </w:rPr>
  </w:style>
  <w:style w:type="character" w:customStyle="1" w:styleId="ListLabel540">
    <w:name w:val="ListLabel 540"/>
    <w:qFormat/>
    <w:rPr>
      <w:b w:val="0"/>
      <w:i w:val="0"/>
      <w:sz w:val="22"/>
      <w:szCs w:val="22"/>
    </w:rPr>
  </w:style>
  <w:style w:type="character" w:customStyle="1" w:styleId="ListLabel541">
    <w:name w:val="ListLabel 541"/>
    <w:qFormat/>
    <w:rPr>
      <w:b w:val="0"/>
      <w:i w:val="0"/>
      <w:sz w:val="22"/>
      <w:szCs w:val="22"/>
    </w:rPr>
  </w:style>
  <w:style w:type="character" w:customStyle="1" w:styleId="ListLabel542">
    <w:name w:val="ListLabel 542"/>
    <w:qFormat/>
    <w:rPr>
      <w:b/>
      <w:i w:val="0"/>
      <w:sz w:val="32"/>
      <w:szCs w:val="32"/>
    </w:rPr>
  </w:style>
  <w:style w:type="character" w:customStyle="1" w:styleId="ListLabel543">
    <w:name w:val="ListLabel 543"/>
    <w:qFormat/>
    <w:rPr>
      <w:b/>
      <w:i w:val="0"/>
      <w:sz w:val="28"/>
      <w:szCs w:val="28"/>
    </w:rPr>
  </w:style>
  <w:style w:type="character" w:customStyle="1" w:styleId="ListLabel544">
    <w:name w:val="ListLabel 544"/>
    <w:qFormat/>
    <w:rPr>
      <w:b/>
      <w:i w:val="0"/>
      <w:sz w:val="24"/>
      <w:szCs w:val="24"/>
    </w:rPr>
  </w:style>
  <w:style w:type="character" w:customStyle="1" w:styleId="ListLabel545">
    <w:name w:val="ListLabel 545"/>
    <w:qFormat/>
    <w:rPr>
      <w:b/>
      <w:i w:val="0"/>
      <w:sz w:val="22"/>
      <w:szCs w:val="22"/>
    </w:rPr>
  </w:style>
  <w:style w:type="character" w:customStyle="1" w:styleId="ListLabel546">
    <w:name w:val="ListLabel 546"/>
    <w:qFormat/>
    <w:rPr>
      <w:b/>
      <w:i w:val="0"/>
      <w:sz w:val="22"/>
      <w:szCs w:val="22"/>
    </w:rPr>
  </w:style>
  <w:style w:type="character" w:customStyle="1" w:styleId="ListLabel547">
    <w:name w:val="ListLabel 547"/>
    <w:qFormat/>
    <w:rPr>
      <w:b w:val="0"/>
      <w:i w:val="0"/>
      <w:sz w:val="22"/>
      <w:szCs w:val="22"/>
    </w:rPr>
  </w:style>
  <w:style w:type="character" w:customStyle="1" w:styleId="ListLabel548">
    <w:name w:val="ListLabel 548"/>
    <w:qFormat/>
    <w:rPr>
      <w:b w:val="0"/>
      <w:i w:val="0"/>
      <w:sz w:val="22"/>
      <w:szCs w:val="22"/>
    </w:rPr>
  </w:style>
  <w:style w:type="character" w:customStyle="1" w:styleId="ListLabel549">
    <w:name w:val="ListLabel 549"/>
    <w:qFormat/>
    <w:rPr>
      <w:b w:val="0"/>
      <w:i w:val="0"/>
      <w:sz w:val="22"/>
      <w:szCs w:val="22"/>
    </w:rPr>
  </w:style>
  <w:style w:type="character" w:customStyle="1" w:styleId="ListLabel550">
    <w:name w:val="ListLabel 550"/>
    <w:qFormat/>
    <w:rPr>
      <w:b w:val="0"/>
      <w:i w:val="0"/>
      <w:sz w:val="22"/>
      <w:szCs w:val="22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b/>
      <w:i w:val="0"/>
      <w:sz w:val="24"/>
      <w:szCs w:val="32"/>
    </w:rPr>
  </w:style>
  <w:style w:type="character" w:customStyle="1" w:styleId="ListLabel561">
    <w:name w:val="ListLabel 561"/>
    <w:qFormat/>
    <w:rPr>
      <w:b/>
      <w:i w:val="0"/>
      <w:sz w:val="28"/>
      <w:szCs w:val="28"/>
    </w:rPr>
  </w:style>
  <w:style w:type="character" w:customStyle="1" w:styleId="ListLabel562">
    <w:name w:val="ListLabel 562"/>
    <w:qFormat/>
    <w:rPr>
      <w:b/>
      <w:i w:val="0"/>
      <w:sz w:val="24"/>
      <w:szCs w:val="24"/>
    </w:rPr>
  </w:style>
  <w:style w:type="character" w:customStyle="1" w:styleId="ListLabel563">
    <w:name w:val="ListLabel 563"/>
    <w:qFormat/>
    <w:rPr>
      <w:b/>
      <w:i w:val="0"/>
      <w:sz w:val="22"/>
      <w:szCs w:val="22"/>
    </w:rPr>
  </w:style>
  <w:style w:type="character" w:customStyle="1" w:styleId="ListLabel564">
    <w:name w:val="ListLabel 564"/>
    <w:qFormat/>
    <w:rPr>
      <w:b w:val="0"/>
      <w:i w:val="0"/>
      <w:sz w:val="22"/>
      <w:szCs w:val="22"/>
    </w:rPr>
  </w:style>
  <w:style w:type="character" w:customStyle="1" w:styleId="ListLabel565">
    <w:name w:val="ListLabel 565"/>
    <w:qFormat/>
    <w:rPr>
      <w:b w:val="0"/>
      <w:i w:val="0"/>
      <w:sz w:val="22"/>
      <w:szCs w:val="22"/>
    </w:rPr>
  </w:style>
  <w:style w:type="character" w:customStyle="1" w:styleId="ListLabel566">
    <w:name w:val="ListLabel 566"/>
    <w:qFormat/>
    <w:rPr>
      <w:b w:val="0"/>
      <w:i w:val="0"/>
      <w:sz w:val="22"/>
      <w:szCs w:val="22"/>
    </w:rPr>
  </w:style>
  <w:style w:type="character" w:customStyle="1" w:styleId="ListLabel567">
    <w:name w:val="ListLabel 567"/>
    <w:qFormat/>
    <w:rPr>
      <w:b w:val="0"/>
      <w:i w:val="0"/>
      <w:sz w:val="22"/>
      <w:szCs w:val="22"/>
    </w:rPr>
  </w:style>
  <w:style w:type="character" w:customStyle="1" w:styleId="ListLabel568">
    <w:name w:val="ListLabel 568"/>
    <w:qFormat/>
    <w:rPr>
      <w:b/>
      <w:i w:val="0"/>
      <w:sz w:val="32"/>
      <w:szCs w:val="32"/>
    </w:rPr>
  </w:style>
  <w:style w:type="character" w:customStyle="1" w:styleId="ListLabel569">
    <w:name w:val="ListLabel 569"/>
    <w:qFormat/>
    <w:rPr>
      <w:b/>
      <w:i w:val="0"/>
      <w:sz w:val="28"/>
      <w:szCs w:val="28"/>
    </w:rPr>
  </w:style>
  <w:style w:type="character" w:customStyle="1" w:styleId="ListLabel570">
    <w:name w:val="ListLabel 570"/>
    <w:qFormat/>
    <w:rPr>
      <w:b/>
      <w:i w:val="0"/>
      <w:sz w:val="24"/>
      <w:szCs w:val="24"/>
    </w:rPr>
  </w:style>
  <w:style w:type="character" w:customStyle="1" w:styleId="ListLabel571">
    <w:name w:val="ListLabel 571"/>
    <w:qFormat/>
    <w:rPr>
      <w:b/>
      <w:i w:val="0"/>
      <w:sz w:val="22"/>
      <w:szCs w:val="22"/>
    </w:rPr>
  </w:style>
  <w:style w:type="character" w:customStyle="1" w:styleId="ListLabel572">
    <w:name w:val="ListLabel 572"/>
    <w:qFormat/>
    <w:rPr>
      <w:b/>
      <w:i w:val="0"/>
      <w:sz w:val="22"/>
      <w:szCs w:val="22"/>
    </w:rPr>
  </w:style>
  <w:style w:type="character" w:customStyle="1" w:styleId="ListLabel573">
    <w:name w:val="ListLabel 573"/>
    <w:qFormat/>
    <w:rPr>
      <w:b w:val="0"/>
      <w:i w:val="0"/>
      <w:sz w:val="22"/>
      <w:szCs w:val="22"/>
    </w:rPr>
  </w:style>
  <w:style w:type="character" w:customStyle="1" w:styleId="ListLabel574">
    <w:name w:val="ListLabel 574"/>
    <w:qFormat/>
    <w:rPr>
      <w:b w:val="0"/>
      <w:i w:val="0"/>
      <w:sz w:val="22"/>
      <w:szCs w:val="22"/>
    </w:rPr>
  </w:style>
  <w:style w:type="character" w:customStyle="1" w:styleId="ListLabel575">
    <w:name w:val="ListLabel 575"/>
    <w:qFormat/>
    <w:rPr>
      <w:b w:val="0"/>
      <w:i w:val="0"/>
      <w:sz w:val="22"/>
      <w:szCs w:val="22"/>
    </w:rPr>
  </w:style>
  <w:style w:type="character" w:customStyle="1" w:styleId="ListLabel576">
    <w:name w:val="ListLabel 576"/>
    <w:qFormat/>
    <w:rPr>
      <w:b w:val="0"/>
      <w:i w:val="0"/>
      <w:sz w:val="22"/>
      <w:szCs w:val="22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b/>
      <w:i w:val="0"/>
      <w:sz w:val="24"/>
      <w:szCs w:val="32"/>
    </w:rPr>
  </w:style>
  <w:style w:type="character" w:customStyle="1" w:styleId="ListLabel587">
    <w:name w:val="ListLabel 587"/>
    <w:qFormat/>
    <w:rPr>
      <w:b/>
      <w:i w:val="0"/>
      <w:sz w:val="28"/>
      <w:szCs w:val="28"/>
    </w:rPr>
  </w:style>
  <w:style w:type="character" w:customStyle="1" w:styleId="ListLabel588">
    <w:name w:val="ListLabel 588"/>
    <w:qFormat/>
    <w:rPr>
      <w:b/>
      <w:i w:val="0"/>
      <w:sz w:val="24"/>
      <w:szCs w:val="24"/>
    </w:rPr>
  </w:style>
  <w:style w:type="character" w:customStyle="1" w:styleId="ListLabel589">
    <w:name w:val="ListLabel 589"/>
    <w:qFormat/>
    <w:rPr>
      <w:b/>
      <w:i w:val="0"/>
      <w:sz w:val="22"/>
      <w:szCs w:val="22"/>
    </w:rPr>
  </w:style>
  <w:style w:type="character" w:customStyle="1" w:styleId="ListLabel590">
    <w:name w:val="ListLabel 590"/>
    <w:qFormat/>
    <w:rPr>
      <w:b w:val="0"/>
      <w:i w:val="0"/>
      <w:sz w:val="22"/>
      <w:szCs w:val="22"/>
    </w:rPr>
  </w:style>
  <w:style w:type="character" w:customStyle="1" w:styleId="ListLabel591">
    <w:name w:val="ListLabel 591"/>
    <w:qFormat/>
    <w:rPr>
      <w:b w:val="0"/>
      <w:i w:val="0"/>
      <w:sz w:val="22"/>
      <w:szCs w:val="22"/>
    </w:rPr>
  </w:style>
  <w:style w:type="character" w:customStyle="1" w:styleId="ListLabel592">
    <w:name w:val="ListLabel 592"/>
    <w:qFormat/>
    <w:rPr>
      <w:b w:val="0"/>
      <w:i w:val="0"/>
      <w:sz w:val="22"/>
      <w:szCs w:val="22"/>
    </w:rPr>
  </w:style>
  <w:style w:type="character" w:customStyle="1" w:styleId="ListLabel593">
    <w:name w:val="ListLabel 593"/>
    <w:qFormat/>
    <w:rPr>
      <w:b w:val="0"/>
      <w:i w:val="0"/>
      <w:sz w:val="22"/>
      <w:szCs w:val="22"/>
    </w:rPr>
  </w:style>
  <w:style w:type="character" w:customStyle="1" w:styleId="ListLabel594">
    <w:name w:val="ListLabel 594"/>
    <w:qFormat/>
    <w:rPr>
      <w:b/>
      <w:i w:val="0"/>
      <w:sz w:val="32"/>
      <w:szCs w:val="32"/>
    </w:rPr>
  </w:style>
  <w:style w:type="character" w:customStyle="1" w:styleId="ListLabel595">
    <w:name w:val="ListLabel 595"/>
    <w:qFormat/>
    <w:rPr>
      <w:b/>
      <w:i w:val="0"/>
      <w:sz w:val="28"/>
      <w:szCs w:val="28"/>
    </w:rPr>
  </w:style>
  <w:style w:type="character" w:customStyle="1" w:styleId="ListLabel596">
    <w:name w:val="ListLabel 596"/>
    <w:qFormat/>
    <w:rPr>
      <w:b/>
      <w:i w:val="0"/>
      <w:sz w:val="24"/>
      <w:szCs w:val="24"/>
    </w:rPr>
  </w:style>
  <w:style w:type="character" w:customStyle="1" w:styleId="ListLabel597">
    <w:name w:val="ListLabel 597"/>
    <w:qFormat/>
    <w:rPr>
      <w:b/>
      <w:i w:val="0"/>
      <w:sz w:val="22"/>
      <w:szCs w:val="22"/>
    </w:rPr>
  </w:style>
  <w:style w:type="character" w:customStyle="1" w:styleId="ListLabel598">
    <w:name w:val="ListLabel 598"/>
    <w:qFormat/>
    <w:rPr>
      <w:b/>
      <w:i w:val="0"/>
      <w:sz w:val="22"/>
      <w:szCs w:val="22"/>
    </w:rPr>
  </w:style>
  <w:style w:type="character" w:customStyle="1" w:styleId="ListLabel599">
    <w:name w:val="ListLabel 599"/>
    <w:qFormat/>
    <w:rPr>
      <w:b w:val="0"/>
      <w:i w:val="0"/>
      <w:sz w:val="22"/>
      <w:szCs w:val="22"/>
    </w:rPr>
  </w:style>
  <w:style w:type="character" w:customStyle="1" w:styleId="ListLabel600">
    <w:name w:val="ListLabel 600"/>
    <w:qFormat/>
    <w:rPr>
      <w:b w:val="0"/>
      <w:i w:val="0"/>
      <w:sz w:val="22"/>
      <w:szCs w:val="22"/>
    </w:rPr>
  </w:style>
  <w:style w:type="character" w:customStyle="1" w:styleId="ListLabel601">
    <w:name w:val="ListLabel 601"/>
    <w:qFormat/>
    <w:rPr>
      <w:b w:val="0"/>
      <w:i w:val="0"/>
      <w:sz w:val="22"/>
      <w:szCs w:val="22"/>
    </w:rPr>
  </w:style>
  <w:style w:type="character" w:customStyle="1" w:styleId="ListLabel602">
    <w:name w:val="ListLabel 602"/>
    <w:qFormat/>
    <w:rPr>
      <w:b w:val="0"/>
      <w:i w:val="0"/>
      <w:sz w:val="22"/>
      <w:szCs w:val="22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link w:val="TextkrperZchn"/>
    <w:uiPriority w:val="99"/>
    <w:semiHidden/>
    <w:unhideWhenUsed/>
    <w:pPr>
      <w:spacing w:after="120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pacing w:before="120" w:after="120"/>
    </w:pPr>
    <w:rPr>
      <w:bCs/>
      <w:sz w:val="18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FreeSans"/>
    </w:rPr>
  </w:style>
  <w:style w:type="paragraph" w:styleId="Kopfzeile">
    <w:name w:val="header"/>
    <w:basedOn w:val="Standard"/>
    <w:link w:val="KopfzeileZchn"/>
    <w:pPr>
      <w:suppressAutoHyphens/>
      <w:spacing w:line="200" w:lineRule="exact"/>
    </w:pPr>
    <w:rPr>
      <w:sz w:val="15"/>
    </w:rPr>
  </w:style>
  <w:style w:type="paragraph" w:styleId="Fuzeile">
    <w:name w:val="footer"/>
    <w:basedOn w:val="Standard"/>
    <w:pPr>
      <w:suppressAutoHyphens/>
      <w:spacing w:line="200" w:lineRule="exact"/>
    </w:pPr>
    <w:rPr>
      <w:sz w:val="15"/>
      <w:szCs w:val="15"/>
    </w:rPr>
  </w:style>
  <w:style w:type="paragraph" w:customStyle="1" w:styleId="zCDBLogo">
    <w:name w:val="z_CDB_Logo"/>
    <w:qFormat/>
    <w:rPr>
      <w:rFonts w:ascii="Arial" w:hAnsi="Arial"/>
      <w:color w:val="00000A"/>
      <w:sz w:val="15"/>
    </w:rPr>
  </w:style>
  <w:style w:type="paragraph" w:styleId="Titel">
    <w:name w:val="Title"/>
    <w:basedOn w:val="Standard"/>
    <w:qFormat/>
    <w:pPr>
      <w:spacing w:after="360" w:line="480" w:lineRule="exact"/>
    </w:pPr>
    <w:rPr>
      <w:rFonts w:cs="Arial"/>
      <w:b/>
      <w:bCs/>
      <w:sz w:val="42"/>
      <w:szCs w:val="32"/>
      <w:lang w:eastAsia="de-DE"/>
    </w:rPr>
  </w:style>
  <w:style w:type="paragraph" w:customStyle="1" w:styleId="zCDBPfadname">
    <w:name w:val="z_CDB_Pfadname"/>
    <w:qFormat/>
    <w:pPr>
      <w:spacing w:line="160" w:lineRule="exact"/>
    </w:pPr>
    <w:rPr>
      <w:rFonts w:ascii="Arial" w:hAnsi="Arial"/>
      <w:color w:val="00000A"/>
      <w:sz w:val="12"/>
      <w:szCs w:val="12"/>
    </w:rPr>
  </w:style>
  <w:style w:type="paragraph" w:customStyle="1" w:styleId="zCDBSeite">
    <w:name w:val="z_CDB_Seite"/>
    <w:basedOn w:val="Standard"/>
    <w:qFormat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qFormat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qFormat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qFormat/>
    <w:rPr>
      <w:sz w:val="15"/>
    </w:rPr>
  </w:style>
  <w:style w:type="paragraph" w:customStyle="1" w:styleId="FormInfoCDB">
    <w:name w:val="Form_Info_CDB"/>
    <w:basedOn w:val="Standard"/>
    <w:qFormat/>
  </w:style>
  <w:style w:type="paragraph" w:customStyle="1" w:styleId="zCDBKopfDept">
    <w:name w:val="z_CDB_KopfDept"/>
    <w:basedOn w:val="Standard"/>
    <w:qFormat/>
    <w:pPr>
      <w:suppressAutoHyphens/>
      <w:spacing w:after="100" w:line="200" w:lineRule="exact"/>
    </w:pPr>
    <w:rPr>
      <w:sz w:val="15"/>
    </w:rPr>
  </w:style>
  <w:style w:type="paragraph" w:customStyle="1" w:styleId="zCDBKopfFett">
    <w:name w:val="z_CDB_KopfFett"/>
    <w:basedOn w:val="Standard"/>
    <w:qFormat/>
    <w:pPr>
      <w:suppressAutoHyphens/>
      <w:spacing w:line="200" w:lineRule="exact"/>
    </w:pPr>
    <w:rPr>
      <w:b/>
      <w:sz w:val="15"/>
    </w:rPr>
  </w:style>
  <w:style w:type="paragraph" w:customStyle="1" w:styleId="zCDBLinie1">
    <w:name w:val="z_CDB_Linie1"/>
    <w:basedOn w:val="Standard"/>
    <w:qFormat/>
    <w:pPr>
      <w:pBdr>
        <w:top w:val="single" w:sz="4" w:space="1" w:color="00000A"/>
      </w:pBdr>
      <w:spacing w:before="270" w:line="160" w:lineRule="exact"/>
      <w:ind w:left="28" w:right="28"/>
    </w:pPr>
  </w:style>
  <w:style w:type="paragraph" w:customStyle="1" w:styleId="zCDBLinie2">
    <w:name w:val="z_CDB_Linie2"/>
    <w:basedOn w:val="Standard"/>
    <w:qFormat/>
    <w:pPr>
      <w:pBdr>
        <w:bottom w:val="single" w:sz="4" w:space="1" w:color="00000A"/>
      </w:pBdr>
      <w:spacing w:before="90" w:after="340"/>
    </w:pPr>
  </w:style>
  <w:style w:type="paragraph" w:customStyle="1" w:styleId="zCDBHierarchie">
    <w:name w:val="z_CDB_Hierarchie"/>
    <w:basedOn w:val="Kopfzeile"/>
    <w:qFormat/>
  </w:style>
  <w:style w:type="paragraph" w:customStyle="1" w:styleId="zCDBRefKlassifizierungsvermerk">
    <w:name w:val="z_CDB_Ref_Klassifizierungsvermerk"/>
    <w:basedOn w:val="Standard"/>
    <w:qFormat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qFormat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qFormat/>
    <w:rPr>
      <w:b/>
      <w:bCs w:val="0"/>
    </w:rPr>
  </w:style>
  <w:style w:type="paragraph" w:customStyle="1" w:styleId="zCDBRefProtokoll">
    <w:name w:val="z_CDB_Ref_Protokoll"/>
    <w:basedOn w:val="Standard"/>
    <w:qFormat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semiHidden/>
    <w:qFormat/>
    <w:pPr>
      <w:numPr>
        <w:numId w:val="0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semiHidden/>
    <w:qFormat/>
    <w:pPr>
      <w:ind w:left="0"/>
      <w:outlineLvl w:val="1"/>
    </w:pPr>
    <w:rPr>
      <w:b w:val="0"/>
    </w:rPr>
  </w:style>
  <w:style w:type="paragraph" w:customStyle="1" w:styleId="aTraktNum3EFD">
    <w:name w:val="_a_Trakt_Num3_EFD"/>
    <w:basedOn w:val="aTraktNum1EFD"/>
    <w:semiHidden/>
    <w:qFormat/>
    <w:pPr>
      <w:ind w:left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semiHidden/>
    <w:qFormat/>
    <w:pPr>
      <w:tabs>
        <w:tab w:val="left" w:pos="920"/>
      </w:tabs>
      <w:ind w:left="0"/>
      <w:outlineLvl w:val="3"/>
    </w:pPr>
    <w:rPr>
      <w:b w:val="0"/>
    </w:rPr>
  </w:style>
  <w:style w:type="paragraph" w:customStyle="1" w:styleId="bTrakt1EFD">
    <w:name w:val="_b_Trakt1_EFD"/>
    <w:basedOn w:val="berschrift1"/>
    <w:semiHidden/>
    <w:qFormat/>
    <w:pPr>
      <w:numPr>
        <w:numId w:val="0"/>
      </w:numPr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semiHidden/>
    <w:qFormat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semiHidden/>
    <w:qFormat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qFormat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486B55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paragraph" w:customStyle="1" w:styleId="TabellentextCDB">
    <w:name w:val="Tabellentext_CDB"/>
    <w:basedOn w:val="Standard"/>
    <w:qFormat/>
    <w:pPr>
      <w:spacing w:before="40" w:after="80"/>
    </w:pPr>
    <w:rPr>
      <w:sz w:val="20"/>
      <w:szCs w:val="16"/>
      <w:lang w:eastAsia="de-DE"/>
    </w:rPr>
  </w:style>
  <w:style w:type="paragraph" w:styleId="Funotentext">
    <w:name w:val="footnote text"/>
    <w:basedOn w:val="Standard"/>
    <w:semiHidden/>
    <w:qFormat/>
    <w:rPr>
      <w:sz w:val="18"/>
    </w:rPr>
  </w:style>
  <w:style w:type="paragraph" w:styleId="Verzeichnis2">
    <w:name w:val="toc 2"/>
    <w:basedOn w:val="Standard"/>
    <w:next w:val="Standard"/>
    <w:autoRedefine/>
    <w:uiPriority w:val="39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customStyle="1" w:styleId="Einzug1CDB">
    <w:name w:val="Einzug 1_CDB"/>
    <w:basedOn w:val="Standard"/>
    <w:qFormat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qFormat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qFormat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qFormat/>
    <w:p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qFormat/>
    <w:p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qFormat/>
    <w:p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qFormat/>
    <w:p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qFormat/>
    <w:p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qFormat/>
    <w:p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qFormat/>
    <w:p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qFormat/>
    <w:p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qFormat/>
    <w:p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qFormat/>
  </w:style>
  <w:style w:type="paragraph" w:customStyle="1" w:styleId="Zweittrakt">
    <w:name w:val="Zweittrakt"/>
    <w:basedOn w:val="Standard"/>
    <w:qFormat/>
  </w:style>
  <w:style w:type="paragraph" w:customStyle="1" w:styleId="Abstand12ptCDB">
    <w:name w:val="Abstand 12 pt_CDB"/>
    <w:qFormat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qFormat/>
    <w:pPr>
      <w:overflowPunct w:val="0"/>
      <w:spacing w:before="360" w:line="20" w:lineRule="exact"/>
      <w:textAlignment w:val="baseline"/>
    </w:pPr>
    <w:rPr>
      <w:rFonts w:ascii="Arial" w:hAnsi="Arial"/>
      <w:b/>
      <w:color w:val="000099"/>
      <w:sz w:val="36"/>
      <w:lang w:eastAsia="de-DE"/>
    </w:rPr>
  </w:style>
  <w:style w:type="paragraph" w:customStyle="1" w:styleId="Abstand6ptCDB">
    <w:name w:val="Abstand 6 pt_CDB"/>
    <w:qFormat/>
    <w:pPr>
      <w:spacing w:before="120" w:line="20" w:lineRule="exact"/>
    </w:pPr>
    <w:rPr>
      <w:rFonts w:ascii="Arial" w:hAnsi="Arial"/>
      <w:b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qFormat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qFormat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qFormat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qFormat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paragraph" w:customStyle="1" w:styleId="FormatvorlageTextCDBNach0Pt">
    <w:name w:val="Formatvorlage Text_CDB + Nach:  0 Pt."/>
    <w:basedOn w:val="TextCDB"/>
    <w:qFormat/>
    <w:pPr>
      <w:spacing w:after="0"/>
    </w:pPr>
    <w:rPr>
      <w:szCs w:val="20"/>
    </w:rPr>
  </w:style>
  <w:style w:type="paragraph" w:customStyle="1" w:styleId="AufzhlungPunkt1">
    <w:name w:val="Aufzählung Punkt 1"/>
    <w:basedOn w:val="Aufzhlung1CDB"/>
    <w:link w:val="AufzhlungPunkt1Car"/>
    <w:qFormat/>
    <w:rPr>
      <w:szCs w:val="20"/>
    </w:rPr>
  </w:style>
  <w:style w:type="paragraph" w:customStyle="1" w:styleId="AufzhlungPunkt2">
    <w:name w:val="Aufzählung Punkt 2"/>
    <w:basedOn w:val="AufzhlungPunkt1"/>
    <w:qFormat/>
    <w:pPr>
      <w:ind w:left="568"/>
    </w:pPr>
  </w:style>
  <w:style w:type="paragraph" w:customStyle="1" w:styleId="AufzhlungPunkt3">
    <w:name w:val="Aufzählung Punkt 3"/>
    <w:basedOn w:val="AufzhlungPunkt1"/>
    <w:qFormat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qFormat/>
    <w:rPr>
      <w:b/>
      <w:bCs/>
      <w:color w:val="000000"/>
    </w:rPr>
  </w:style>
  <w:style w:type="paragraph" w:customStyle="1" w:styleId="AufzhlungNumero">
    <w:name w:val="Aufzählung Numero"/>
    <w:basedOn w:val="AufzhlungPunkt"/>
    <w:link w:val="AufzhlungNumeroCar"/>
    <w:qFormat/>
    <w:p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link w:val="AufzhlungPunktZchn"/>
    <w:qFormat/>
    <w:pPr>
      <w:spacing w:after="0" w:line="288" w:lineRule="auto"/>
    </w:pPr>
  </w:style>
  <w:style w:type="paragraph" w:customStyle="1" w:styleId="Aufzhlung">
    <w:name w:val="Aufzählung"/>
    <w:basedOn w:val="AufzhlungPunkt"/>
    <w:link w:val="AufzhlungZchn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ostAbs">
    <w:name w:val="PostAbs"/>
    <w:basedOn w:val="Standard"/>
    <w:qFormat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qFormat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paragraph" w:customStyle="1" w:styleId="berschrift10">
    <w:name w:val="Überschrift 10"/>
    <w:basedOn w:val="berschrift"/>
    <w:qFormat/>
  </w:style>
  <w:style w:type="paragraph" w:customStyle="1" w:styleId="TabellenInhalt">
    <w:name w:val="Tabellen Inhalt"/>
    <w:basedOn w:val="Standard"/>
    <w:qFormat/>
  </w:style>
  <w:style w:type="paragraph" w:customStyle="1" w:styleId="Tabellenberschrift">
    <w:name w:val="Tabellen Überschrift"/>
    <w:basedOn w:val="TabellenInhalt"/>
    <w:qFormat/>
  </w:style>
  <w:style w:type="paragraph" w:customStyle="1" w:styleId="Tabelleninhalt0">
    <w:name w:val="Tabelleninhalt"/>
    <w:basedOn w:val="Standard"/>
    <w:qFormat/>
  </w:style>
  <w:style w:type="paragraph" w:customStyle="1" w:styleId="Tabellenberschrift0">
    <w:name w:val="Tabellenüberschrift"/>
    <w:basedOn w:val="Tabelleninhalt0"/>
    <w:qFormat/>
  </w:style>
  <w:style w:type="table" w:styleId="Tabellenraster">
    <w:name w:val="Table Grid"/>
    <w:basedOn w:val="NormaleTabelle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3">
    <w:name w:val="Light List Accent 3"/>
    <w:basedOn w:val="NormaleTabelle"/>
    <w:uiPriority w:val="6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D276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D2762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D2762"/>
    <w:rPr>
      <w:rFonts w:ascii="Arial" w:hAnsi="Arial"/>
      <w:color w:val="00000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D276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D2762"/>
    <w:rPr>
      <w:rFonts w:ascii="Arial" w:hAnsi="Arial"/>
      <w:b/>
      <w:bCs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29099-5B8B-40FA-9BA2-FCD428AF5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685</Words>
  <Characters>4319</Characters>
  <Application>Microsoft Office Word</Application>
  <DocSecurity>0</DocSecurity>
  <Lines>35</Lines>
  <Paragraphs>9</Paragraphs>
  <ScaleCrop>false</ScaleCrop>
  <Company>EFD</Company>
  <LinksUpToDate>false</LinksUpToDate>
  <CharactersWithSpaces>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subject/>
  <dc:creator>Benutzer</dc:creator>
  <dc:description/>
  <cp:lastModifiedBy>Georg Ninck</cp:lastModifiedBy>
  <cp:revision>3</cp:revision>
  <cp:lastPrinted>2006-09-04T06:23:00Z</cp:lastPrinted>
  <dcterms:created xsi:type="dcterms:W3CDTF">2017-12-18T10:12:00Z</dcterms:created>
  <dcterms:modified xsi:type="dcterms:W3CDTF">2017-12-18T10:13:00Z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EFD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