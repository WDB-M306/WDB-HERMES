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376D9" w14:textId="77777777" w:rsidR="00123BA0" w:rsidRDefault="00123BA0">
      <w:pPr>
        <w:pStyle w:val="Titel"/>
      </w:pPr>
    </w:p>
    <w:p w14:paraId="030317E3" w14:textId="77777777" w:rsidR="00123BA0" w:rsidRDefault="00831948">
      <w:pPr>
        <w:pStyle w:val="Titel"/>
      </w:pPr>
      <w:r>
        <w:rPr>
          <w:color w:val="000000"/>
        </w:rPr>
        <w:t>WDB</w:t>
      </w:r>
      <w:r>
        <w:br/>
      </w:r>
      <w:commentRangeStart w:id="0"/>
      <w:r>
        <w:t>Projektplan</w:t>
      </w:r>
      <w:commentRangeEnd w:id="0"/>
      <w:r w:rsidR="0023444A">
        <w:rPr>
          <w:rStyle w:val="Kommentarzeichen"/>
          <w:rFonts w:cs="Times New Roman"/>
          <w:b w:val="0"/>
          <w:bCs w:val="0"/>
          <w:lang w:eastAsia="de-CH"/>
        </w:rPr>
        <w:commentReference w:id="0"/>
      </w:r>
    </w:p>
    <w:tbl>
      <w:tblPr>
        <w:tblW w:w="8613" w:type="dxa"/>
        <w:tblLook w:val="04A0" w:firstRow="1" w:lastRow="0" w:firstColumn="1" w:lastColumn="0" w:noHBand="0" w:noVBand="1"/>
      </w:tblPr>
      <w:tblGrid>
        <w:gridCol w:w="1949"/>
        <w:gridCol w:w="6664"/>
      </w:tblGrid>
      <w:tr w:rsidR="00123BA0" w14:paraId="2B0A0E68" w14:textId="77777777">
        <w:trPr>
          <w:trHeight w:val="337"/>
          <w:tblHeader/>
        </w:trPr>
        <w:tc>
          <w:tcPr>
            <w:tcW w:w="1949" w:type="dxa"/>
            <w:shd w:val="clear" w:color="auto" w:fill="auto"/>
          </w:tcPr>
          <w:p w14:paraId="28B803A8" w14:textId="77777777" w:rsidR="00123BA0" w:rsidRDefault="00831948">
            <w:pPr>
              <w:pStyle w:val="TextCDB"/>
              <w:rPr>
                <w:lang w:val="de-CH"/>
              </w:rPr>
            </w:pPr>
            <w:r>
              <w:rPr>
                <w:lang w:val="de-CH"/>
              </w:rPr>
              <w:t>Auftraggeber</w:t>
            </w:r>
          </w:p>
        </w:tc>
        <w:tc>
          <w:tcPr>
            <w:tcW w:w="6663" w:type="dxa"/>
            <w:shd w:val="clear" w:color="auto" w:fill="auto"/>
          </w:tcPr>
          <w:p w14:paraId="3671139C" w14:textId="77777777" w:rsidR="00123BA0" w:rsidRDefault="00831948">
            <w:pPr>
              <w:pStyle w:val="TextCDB"/>
              <w:rPr>
                <w:lang w:val="de-CH"/>
              </w:rPr>
            </w:pPr>
            <w:r>
              <w:rPr>
                <w:lang w:val="de-CH"/>
              </w:rPr>
              <w:t>Georg Ninck</w:t>
            </w:r>
          </w:p>
        </w:tc>
      </w:tr>
      <w:tr w:rsidR="00123BA0" w14:paraId="11835775" w14:textId="77777777">
        <w:tc>
          <w:tcPr>
            <w:tcW w:w="1949" w:type="dxa"/>
            <w:shd w:val="clear" w:color="auto" w:fill="auto"/>
          </w:tcPr>
          <w:p w14:paraId="3BD7713E" w14:textId="77777777" w:rsidR="00123BA0" w:rsidRDefault="00831948">
            <w:pPr>
              <w:pStyle w:val="TextCDB"/>
              <w:rPr>
                <w:lang w:val="de-CH"/>
              </w:rPr>
            </w:pPr>
            <w:r>
              <w:rPr>
                <w:lang w:val="de-CH"/>
              </w:rPr>
              <w:t>Projektleiter</w:t>
            </w:r>
          </w:p>
        </w:tc>
        <w:tc>
          <w:tcPr>
            <w:tcW w:w="6663" w:type="dxa"/>
            <w:shd w:val="clear" w:color="auto" w:fill="auto"/>
          </w:tcPr>
          <w:p w14:paraId="5320199C" w14:textId="77777777" w:rsidR="00123BA0" w:rsidRDefault="00831948">
            <w:pPr>
              <w:pStyle w:val="TextCDB"/>
              <w:rPr>
                <w:lang w:val="de-CH"/>
              </w:rPr>
            </w:pPr>
            <w:r>
              <w:rPr>
                <w:lang w:val="de-CH"/>
              </w:rPr>
              <w:t xml:space="preserve">Joel </w:t>
            </w:r>
            <w:proofErr w:type="spellStart"/>
            <w:r>
              <w:rPr>
                <w:lang w:val="de-CH"/>
              </w:rPr>
              <w:t>Häberli</w:t>
            </w:r>
            <w:proofErr w:type="spellEnd"/>
          </w:p>
        </w:tc>
      </w:tr>
      <w:tr w:rsidR="00123BA0" w14:paraId="4E6E56BA" w14:textId="77777777">
        <w:tc>
          <w:tcPr>
            <w:tcW w:w="1949" w:type="dxa"/>
            <w:shd w:val="clear" w:color="auto" w:fill="auto"/>
          </w:tcPr>
          <w:p w14:paraId="76BED88D" w14:textId="77777777" w:rsidR="00123BA0" w:rsidRDefault="00831948">
            <w:pPr>
              <w:pStyle w:val="TextCDB"/>
              <w:rPr>
                <w:lang w:val="de-CH"/>
              </w:rPr>
            </w:pPr>
            <w:r>
              <w:rPr>
                <w:lang w:val="de-CH"/>
              </w:rPr>
              <w:t>Autor</w:t>
            </w:r>
          </w:p>
        </w:tc>
        <w:tc>
          <w:tcPr>
            <w:tcW w:w="6663" w:type="dxa"/>
            <w:shd w:val="clear" w:color="auto" w:fill="auto"/>
          </w:tcPr>
          <w:p w14:paraId="12868A25" w14:textId="77777777" w:rsidR="00123BA0" w:rsidRDefault="00831948">
            <w:pPr>
              <w:pStyle w:val="TextCDB"/>
              <w:rPr>
                <w:lang w:val="de-CH"/>
              </w:rPr>
            </w:pPr>
            <w:r>
              <w:rPr>
                <w:lang w:val="de-CH"/>
              </w:rPr>
              <w:t xml:space="preserve">Joel </w:t>
            </w:r>
            <w:proofErr w:type="spellStart"/>
            <w:r>
              <w:rPr>
                <w:lang w:val="de-CH"/>
              </w:rPr>
              <w:t>Häberli</w:t>
            </w:r>
            <w:proofErr w:type="spellEnd"/>
          </w:p>
        </w:tc>
      </w:tr>
      <w:tr w:rsidR="00123BA0" w14:paraId="3F331CB0" w14:textId="77777777">
        <w:tc>
          <w:tcPr>
            <w:tcW w:w="1949" w:type="dxa"/>
            <w:shd w:val="clear" w:color="auto" w:fill="auto"/>
          </w:tcPr>
          <w:p w14:paraId="7A01FAA1" w14:textId="77777777" w:rsidR="00123BA0" w:rsidRDefault="00831948">
            <w:pPr>
              <w:pStyle w:val="TextCDB"/>
              <w:rPr>
                <w:lang w:val="de-CH"/>
              </w:rPr>
            </w:pPr>
            <w:r>
              <w:rPr>
                <w:lang w:val="de-CH"/>
              </w:rPr>
              <w:t>Klassifizierung</w:t>
            </w:r>
          </w:p>
        </w:tc>
        <w:tc>
          <w:tcPr>
            <w:tcW w:w="6663" w:type="dxa"/>
            <w:shd w:val="clear" w:color="auto" w:fill="auto"/>
          </w:tcPr>
          <w:p w14:paraId="38F8E342" w14:textId="77777777" w:rsidR="00123BA0" w:rsidRDefault="00831948">
            <w:pPr>
              <w:pStyle w:val="TextCDB"/>
              <w:rPr>
                <w:lang w:val="de-CH"/>
              </w:rPr>
            </w:pPr>
            <w:r>
              <w:rPr>
                <w:lang w:val="de-CH"/>
              </w:rPr>
              <w:t xml:space="preserve">Nicht klassifiziert, </w:t>
            </w:r>
            <w:r w:rsidRPr="0023444A">
              <w:rPr>
                <w:strike/>
                <w:lang w:val="de-CH"/>
                <w:rPrChange w:id="2" w:author="Georg Ninck" w:date="2017-11-12T12:12:00Z">
                  <w:rPr>
                    <w:lang w:val="de-CH"/>
                  </w:rPr>
                </w:rPrChange>
              </w:rPr>
              <w:t>Intern, Vertraulich, GEHEIM</w:t>
            </w:r>
          </w:p>
        </w:tc>
      </w:tr>
      <w:tr w:rsidR="00123BA0" w14:paraId="41B6AA64" w14:textId="77777777">
        <w:tc>
          <w:tcPr>
            <w:tcW w:w="1949" w:type="dxa"/>
            <w:shd w:val="clear" w:color="auto" w:fill="auto"/>
          </w:tcPr>
          <w:p w14:paraId="26E0713E" w14:textId="77777777" w:rsidR="00123BA0" w:rsidRDefault="00831948">
            <w:pPr>
              <w:pStyle w:val="TextCDB"/>
              <w:rPr>
                <w:lang w:val="de-CH"/>
              </w:rPr>
            </w:pPr>
            <w:r>
              <w:rPr>
                <w:lang w:val="de-CH"/>
              </w:rPr>
              <w:t>Status</w:t>
            </w:r>
          </w:p>
        </w:tc>
        <w:tc>
          <w:tcPr>
            <w:tcW w:w="6663" w:type="dxa"/>
            <w:shd w:val="clear" w:color="auto" w:fill="auto"/>
          </w:tcPr>
          <w:p w14:paraId="0B65212E" w14:textId="77777777" w:rsidR="00123BA0" w:rsidRDefault="00831948">
            <w:pPr>
              <w:pStyle w:val="TextCDB"/>
              <w:rPr>
                <w:lang w:val="de-CH"/>
              </w:rPr>
            </w:pPr>
            <w:del w:id="3" w:author="Georg Ninck" w:date="2017-11-12T12:12:00Z">
              <w:r w:rsidDel="0023444A">
                <w:rPr>
                  <w:lang w:val="de-CH"/>
                </w:rPr>
                <w:delText>In Arbeit, Genehmigt</w:delText>
              </w:r>
            </w:del>
            <w:ins w:id="4" w:author="Georg Ninck" w:date="2017-11-12T12:12:00Z">
              <w:r w:rsidR="0023444A">
                <w:rPr>
                  <w:lang w:val="de-CH"/>
                </w:rPr>
                <w:t>zur Prüfung</w:t>
              </w:r>
            </w:ins>
          </w:p>
        </w:tc>
      </w:tr>
      <w:tr w:rsidR="00123BA0" w14:paraId="1F384EEC" w14:textId="77777777">
        <w:tc>
          <w:tcPr>
            <w:tcW w:w="1949" w:type="dxa"/>
            <w:shd w:val="clear" w:color="auto" w:fill="auto"/>
          </w:tcPr>
          <w:p w14:paraId="17B39F83" w14:textId="77777777" w:rsidR="00123BA0" w:rsidRDefault="00123BA0">
            <w:pPr>
              <w:pStyle w:val="TextCDB"/>
              <w:rPr>
                <w:lang w:val="de-CH"/>
              </w:rPr>
            </w:pPr>
          </w:p>
        </w:tc>
        <w:tc>
          <w:tcPr>
            <w:tcW w:w="6663" w:type="dxa"/>
            <w:shd w:val="clear" w:color="auto" w:fill="auto"/>
          </w:tcPr>
          <w:p w14:paraId="60FB2E9E" w14:textId="77777777" w:rsidR="00123BA0" w:rsidRDefault="00123BA0">
            <w:pPr>
              <w:pStyle w:val="TextCDB"/>
              <w:rPr>
                <w:lang w:val="de-CH"/>
              </w:rPr>
            </w:pPr>
          </w:p>
        </w:tc>
      </w:tr>
    </w:tbl>
    <w:p w14:paraId="4E388050" w14:textId="77777777" w:rsidR="00123BA0" w:rsidRDefault="00831948">
      <w:pPr>
        <w:pStyle w:val="TextCDB"/>
        <w:rPr>
          <w:lang w:val="de-CH"/>
        </w:rPr>
      </w:pPr>
      <w:r>
        <w:rPr>
          <w:lang w:val="de-CH"/>
        </w:rPr>
        <w:t>Änderungsverzeichnis</w:t>
      </w:r>
    </w:p>
    <w:tbl>
      <w:tblPr>
        <w:tblW w:w="9179" w:type="dxa"/>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1527"/>
        <w:gridCol w:w="1134"/>
        <w:gridCol w:w="3968"/>
        <w:gridCol w:w="2550"/>
      </w:tblGrid>
      <w:tr w:rsidR="00123BA0" w14:paraId="4DE4B7A7" w14:textId="77777777">
        <w:trPr>
          <w:tblHeader/>
        </w:trPr>
        <w:tc>
          <w:tcPr>
            <w:tcW w:w="1526"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689F48F6" w14:textId="77777777" w:rsidR="00123BA0" w:rsidRDefault="00831948">
            <w:pPr>
              <w:pStyle w:val="TextCDB"/>
              <w:rPr>
                <w:lang w:val="de-CH"/>
              </w:rPr>
            </w:pPr>
            <w:r>
              <w:rPr>
                <w:lang w:val="de-CH"/>
              </w:rPr>
              <w:t>Datum</w:t>
            </w:r>
            <w:r>
              <w:rPr>
                <w:lang w:val="de-CH"/>
              </w:rPr>
              <w:tab/>
            </w:r>
          </w:p>
        </w:tc>
        <w:tc>
          <w:tcPr>
            <w:tcW w:w="1134"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41BF05A5" w14:textId="77777777" w:rsidR="00123BA0" w:rsidRDefault="00831948">
            <w:pPr>
              <w:pStyle w:val="TextCDB"/>
              <w:rPr>
                <w:lang w:val="de-CH"/>
              </w:rPr>
            </w:pPr>
            <w:r>
              <w:rPr>
                <w:lang w:val="de-CH"/>
              </w:rPr>
              <w:t>Version</w:t>
            </w:r>
          </w:p>
        </w:tc>
        <w:tc>
          <w:tcPr>
            <w:tcW w:w="3968"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58486395" w14:textId="77777777" w:rsidR="00123BA0" w:rsidRDefault="00831948">
            <w:pPr>
              <w:pStyle w:val="TextCDB"/>
              <w:rPr>
                <w:lang w:val="de-CH"/>
              </w:rPr>
            </w:pPr>
            <w:r>
              <w:rPr>
                <w:lang w:val="de-CH"/>
              </w:rPr>
              <w:t>Änderung</w:t>
            </w:r>
          </w:p>
        </w:tc>
        <w:tc>
          <w:tcPr>
            <w:tcW w:w="2550"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6C212065" w14:textId="77777777" w:rsidR="00123BA0" w:rsidRDefault="00831948">
            <w:pPr>
              <w:pStyle w:val="TextCDB"/>
              <w:rPr>
                <w:lang w:val="de-CH"/>
              </w:rPr>
            </w:pPr>
            <w:r>
              <w:rPr>
                <w:lang w:val="de-CH"/>
              </w:rPr>
              <w:t>Autor</w:t>
            </w:r>
          </w:p>
        </w:tc>
      </w:tr>
      <w:tr w:rsidR="00123BA0" w14:paraId="30A03290"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A667056" w14:textId="77777777" w:rsidR="00123BA0" w:rsidRDefault="00831948">
            <w:pPr>
              <w:pStyle w:val="TextCDB"/>
              <w:rPr>
                <w:lang w:val="de-CH"/>
              </w:rPr>
            </w:pPr>
            <w:r>
              <w:rPr>
                <w:lang w:val="de-CH"/>
              </w:rPr>
              <w:t>29.08.2017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6F077F3" w14:textId="77777777" w:rsidR="00123BA0" w:rsidRDefault="00831948">
            <w:pPr>
              <w:pStyle w:val="TextCDB"/>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2365D8C" w14:textId="77777777" w:rsidR="00123BA0" w:rsidRDefault="00831948">
            <w:pPr>
              <w:pStyle w:val="TextCDB"/>
              <w:rPr>
                <w:lang w:val="de-CH"/>
              </w:rPr>
            </w:pPr>
            <w:r>
              <w:rPr>
                <w:lang w:val="de-CH"/>
              </w:rPr>
              <w:t>Erstellt</w:t>
            </w:r>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AAFAD83" w14:textId="77777777" w:rsidR="00123BA0" w:rsidRDefault="00831948">
            <w:pPr>
              <w:pStyle w:val="TextCDB"/>
              <w:rPr>
                <w:lang w:val="de-CH"/>
              </w:rPr>
            </w:pPr>
            <w:r>
              <w:rPr>
                <w:lang w:val="de-CH"/>
              </w:rPr>
              <w:t xml:space="preserve">Joel </w:t>
            </w:r>
            <w:proofErr w:type="spellStart"/>
            <w:r>
              <w:rPr>
                <w:lang w:val="de-CH"/>
              </w:rPr>
              <w:t>Häberli</w:t>
            </w:r>
            <w:proofErr w:type="spellEnd"/>
          </w:p>
        </w:tc>
      </w:tr>
      <w:tr w:rsidR="00123BA0" w14:paraId="1C00C535"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CC08C17" w14:textId="77777777" w:rsidR="00123BA0" w:rsidRDefault="00831948">
            <w:pPr>
              <w:pStyle w:val="TextCDB"/>
              <w:rPr>
                <w:lang w:val="de-CH"/>
              </w:rPr>
            </w:pPr>
            <w:r>
              <w:rPr>
                <w:lang w:val="de-CH"/>
              </w:rPr>
              <w:t>03.09.2017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1CB16A9" w14:textId="77777777" w:rsidR="00123BA0" w:rsidRDefault="00831948">
            <w:pPr>
              <w:pStyle w:val="TextCDB"/>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7313618" w14:textId="77777777" w:rsidR="00123BA0" w:rsidRDefault="00831948">
            <w:pPr>
              <w:pStyle w:val="TextCDB"/>
              <w:rPr>
                <w:lang w:val="de-CH"/>
              </w:rPr>
            </w:pPr>
            <w:r>
              <w:rPr>
                <w:lang w:val="de-CH"/>
              </w:rPr>
              <w:t>Angepasst</w:t>
            </w:r>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5F53BB8" w14:textId="77777777" w:rsidR="00123BA0" w:rsidRDefault="00831948">
            <w:pPr>
              <w:pStyle w:val="TextCDB"/>
              <w:rPr>
                <w:lang w:val="de-CH"/>
              </w:rPr>
            </w:pPr>
            <w:r>
              <w:rPr>
                <w:lang w:val="de-CH"/>
              </w:rPr>
              <w:t xml:space="preserve">Joel </w:t>
            </w:r>
            <w:proofErr w:type="spellStart"/>
            <w:r>
              <w:rPr>
                <w:lang w:val="de-CH"/>
              </w:rPr>
              <w:t>Häberli</w:t>
            </w:r>
            <w:proofErr w:type="spellEnd"/>
          </w:p>
        </w:tc>
      </w:tr>
      <w:tr w:rsidR="00123BA0" w14:paraId="53977228"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49A410B" w14:textId="77777777" w:rsidR="00123BA0" w:rsidRDefault="00831948">
            <w:pPr>
              <w:pStyle w:val="TextCDB"/>
              <w:rPr>
                <w:lang w:val="de-CH"/>
              </w:rPr>
            </w:pPr>
            <w:r>
              <w:rPr>
                <w:lang w:val="de-CH"/>
              </w:rPr>
              <w:t>05.09.2017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CBE2515" w14:textId="77777777" w:rsidR="00123BA0" w:rsidRDefault="00831948">
            <w:pPr>
              <w:pStyle w:val="TextCDB"/>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5A1412F" w14:textId="77777777" w:rsidR="00123BA0" w:rsidRDefault="00831948">
            <w:pPr>
              <w:pStyle w:val="TextCDB"/>
              <w:rPr>
                <w:lang w:val="de-CH"/>
              </w:rPr>
            </w:pPr>
            <w:r>
              <w:rPr>
                <w:lang w:val="de-CH"/>
              </w:rPr>
              <w:t>Angepasst</w:t>
            </w:r>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64EAEDF" w14:textId="77777777" w:rsidR="00123BA0" w:rsidRDefault="00831948">
            <w:pPr>
              <w:pStyle w:val="TextCDB"/>
              <w:rPr>
                <w:lang w:val="de-CH"/>
              </w:rPr>
            </w:pPr>
            <w:r>
              <w:rPr>
                <w:lang w:val="de-CH"/>
              </w:rPr>
              <w:t xml:space="preserve">Joel </w:t>
            </w:r>
            <w:proofErr w:type="spellStart"/>
            <w:r>
              <w:rPr>
                <w:lang w:val="de-CH"/>
              </w:rPr>
              <w:t>Häberli</w:t>
            </w:r>
            <w:proofErr w:type="spellEnd"/>
          </w:p>
        </w:tc>
      </w:tr>
      <w:tr w:rsidR="00123BA0" w14:paraId="78ECE191"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4035DDE" w14:textId="77777777" w:rsidR="00123BA0" w:rsidRDefault="00831948">
            <w:pPr>
              <w:pStyle w:val="TextCDB"/>
              <w:rPr>
                <w:lang w:val="de-CH"/>
              </w:rPr>
            </w:pPr>
            <w:r>
              <w:rPr>
                <w:lang w:val="de-CH"/>
              </w:rPr>
              <w:t>12.09.2017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034F8B9" w14:textId="77777777" w:rsidR="00123BA0" w:rsidRDefault="00831948">
            <w:pPr>
              <w:pStyle w:val="TextCDB"/>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B369A69" w14:textId="77777777" w:rsidR="00123BA0" w:rsidRDefault="00831948">
            <w:pPr>
              <w:pStyle w:val="TextCDB"/>
              <w:rPr>
                <w:lang w:val="de-CH"/>
              </w:rPr>
            </w:pPr>
            <w:r>
              <w:rPr>
                <w:lang w:val="de-CH"/>
              </w:rPr>
              <w:t>Projektrisiken und Stand, Angepasst</w:t>
            </w:r>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8CE99BF" w14:textId="77777777" w:rsidR="00123BA0" w:rsidRDefault="00831948">
            <w:pPr>
              <w:pStyle w:val="TextCDB"/>
              <w:rPr>
                <w:lang w:val="de-CH"/>
              </w:rPr>
            </w:pPr>
            <w:r>
              <w:rPr>
                <w:lang w:val="de-CH"/>
              </w:rPr>
              <w:t xml:space="preserve">Joel </w:t>
            </w:r>
            <w:proofErr w:type="spellStart"/>
            <w:r>
              <w:rPr>
                <w:lang w:val="de-CH"/>
              </w:rPr>
              <w:t>Häberli</w:t>
            </w:r>
            <w:proofErr w:type="spellEnd"/>
          </w:p>
        </w:tc>
      </w:tr>
      <w:tr w:rsidR="00123BA0" w14:paraId="453594DE"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29665D2" w14:textId="77777777" w:rsidR="00123BA0" w:rsidRDefault="00831948">
            <w:pPr>
              <w:pStyle w:val="TextCDB"/>
            </w:pPr>
            <w:r>
              <w:t>17.10.2017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ECD03BA" w14:textId="77777777" w:rsidR="00123BA0" w:rsidRDefault="00831948">
            <w:pPr>
              <w:pStyle w:val="TextCDB"/>
            </w:pPr>
            <w:r>
              <w:t>1.0</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A14D9A1" w14:textId="77777777" w:rsidR="00123BA0" w:rsidRDefault="00831948">
            <w:pPr>
              <w:pStyle w:val="TextCDB"/>
            </w:pPr>
            <w:r>
              <w:t xml:space="preserve">Stand </w:t>
            </w:r>
            <w:proofErr w:type="spellStart"/>
            <w:r>
              <w:t>angepasst</w:t>
            </w:r>
            <w:proofErr w:type="spellEnd"/>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CEDADE8" w14:textId="77777777" w:rsidR="00123BA0" w:rsidRDefault="00831948">
            <w:pPr>
              <w:pStyle w:val="TextCDB"/>
            </w:pPr>
            <w:r>
              <w:t xml:space="preserve">Joel </w:t>
            </w:r>
            <w:proofErr w:type="spellStart"/>
            <w:r>
              <w:t>Häberli</w:t>
            </w:r>
            <w:proofErr w:type="spellEnd"/>
          </w:p>
        </w:tc>
      </w:tr>
      <w:tr w:rsidR="00123BA0" w14:paraId="4FFDC28F"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39CDE98" w14:textId="77777777" w:rsidR="00123BA0" w:rsidRDefault="00831948">
            <w:pPr>
              <w:pStyle w:val="TextCDB"/>
            </w:pPr>
            <w:r>
              <w:t>24.10.2017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4142DCF" w14:textId="77777777" w:rsidR="00123BA0" w:rsidRDefault="00831948">
            <w:pPr>
              <w:pStyle w:val="TextCDB"/>
            </w:pPr>
            <w:r>
              <w:t>1.1</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52E27B4" w14:textId="77777777" w:rsidR="00123BA0" w:rsidRDefault="00831948">
            <w:pPr>
              <w:pStyle w:val="TextCDB"/>
            </w:pPr>
            <w:proofErr w:type="spellStart"/>
            <w:r>
              <w:t>Projektrisiken</w:t>
            </w:r>
            <w:proofErr w:type="spellEnd"/>
            <w:r>
              <w:t xml:space="preserve"> </w:t>
            </w:r>
            <w:proofErr w:type="spellStart"/>
            <w:r>
              <w:t>angepasst</w:t>
            </w:r>
            <w:proofErr w:type="spellEnd"/>
            <w:r>
              <w:t xml:space="preserve">, </w:t>
            </w:r>
            <w:r>
              <w:t xml:space="preserve">Stand </w:t>
            </w:r>
            <w:proofErr w:type="spellStart"/>
            <w:r>
              <w:t>angepasst</w:t>
            </w:r>
            <w:proofErr w:type="spellEnd"/>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6B6057F" w14:textId="77777777" w:rsidR="00123BA0" w:rsidRDefault="00831948">
            <w:pPr>
              <w:pStyle w:val="TextCDB"/>
            </w:pPr>
            <w:r>
              <w:t xml:space="preserve">Joel </w:t>
            </w:r>
            <w:proofErr w:type="spellStart"/>
            <w:r>
              <w:t>Häberli</w:t>
            </w:r>
            <w:proofErr w:type="spellEnd"/>
          </w:p>
        </w:tc>
      </w:tr>
      <w:tr w:rsidR="00123BA0" w14:paraId="2DAC9AFE"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51DD797" w14:textId="77777777" w:rsidR="00123BA0" w:rsidRDefault="00831948">
            <w:pPr>
              <w:pStyle w:val="TextCDB"/>
            </w:pPr>
            <w:r>
              <w:t>31.10.2017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4E4AE6B" w14:textId="77777777" w:rsidR="00123BA0" w:rsidRDefault="00831948">
            <w:pPr>
              <w:pStyle w:val="TextCDB"/>
            </w:pPr>
            <w:r>
              <w:t>1.2</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40434AA" w14:textId="77777777" w:rsidR="00123BA0" w:rsidRDefault="00831948">
            <w:pPr>
              <w:pStyle w:val="TextCDB"/>
            </w:pPr>
            <w:r>
              <w:t xml:space="preserve">Stand </w:t>
            </w:r>
            <w:proofErr w:type="spellStart"/>
            <w:r>
              <w:t>angepasst</w:t>
            </w:r>
            <w:proofErr w:type="spellEnd"/>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064FF8D" w14:textId="77777777" w:rsidR="00123BA0" w:rsidRDefault="00831948">
            <w:pPr>
              <w:pStyle w:val="TextCDB"/>
            </w:pPr>
            <w:r>
              <w:t xml:space="preserve">Joel </w:t>
            </w:r>
            <w:proofErr w:type="spellStart"/>
            <w:r>
              <w:t>Häberli</w:t>
            </w:r>
            <w:proofErr w:type="spellEnd"/>
          </w:p>
        </w:tc>
      </w:tr>
      <w:tr w:rsidR="00123BA0" w14:paraId="50BD52A7" w14:textId="77777777">
        <w:tc>
          <w:tcPr>
            <w:tcW w:w="152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1C2C2C9" w14:textId="77777777" w:rsidR="00123BA0" w:rsidRDefault="00831948">
            <w:pPr>
              <w:pStyle w:val="TextCDB"/>
            </w:pPr>
            <w:r>
              <w:t>07.11.2017</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7B781EC" w14:textId="77777777" w:rsidR="00123BA0" w:rsidRDefault="00831948">
            <w:pPr>
              <w:pStyle w:val="TextCDB"/>
            </w:pPr>
            <w:r>
              <w:t>2.0</w:t>
            </w:r>
          </w:p>
        </w:tc>
        <w:tc>
          <w:tcPr>
            <w:tcW w:w="396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5FFF99A" w14:textId="77777777" w:rsidR="00123BA0" w:rsidRDefault="00831948">
            <w:pPr>
              <w:pStyle w:val="TextCDB"/>
            </w:pPr>
            <w:r>
              <w:t xml:space="preserve">Stand und </w:t>
            </w:r>
            <w:proofErr w:type="spellStart"/>
            <w:r>
              <w:t>Termine</w:t>
            </w:r>
            <w:proofErr w:type="spellEnd"/>
            <w:r>
              <w:t xml:space="preserve"> </w:t>
            </w:r>
            <w:proofErr w:type="spellStart"/>
            <w:r>
              <w:t>angepasst</w:t>
            </w:r>
            <w:proofErr w:type="spellEnd"/>
            <w:r>
              <w:t xml:space="preserve">, </w:t>
            </w:r>
            <w:proofErr w:type="spellStart"/>
            <w:r>
              <w:t>Abschluss</w:t>
            </w:r>
            <w:proofErr w:type="spellEnd"/>
            <w:r>
              <w:t xml:space="preserve"> </w:t>
            </w:r>
            <w:proofErr w:type="spellStart"/>
            <w:r>
              <w:t>Konzeptphase</w:t>
            </w:r>
            <w:proofErr w:type="spellEnd"/>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8174BA2" w14:textId="77777777" w:rsidR="00123BA0" w:rsidRDefault="00831948">
            <w:pPr>
              <w:pStyle w:val="TextCDB"/>
            </w:pPr>
            <w:r>
              <w:t xml:space="preserve">Joel </w:t>
            </w:r>
            <w:proofErr w:type="spellStart"/>
            <w:r>
              <w:t>Häberli</w:t>
            </w:r>
            <w:proofErr w:type="spellEnd"/>
          </w:p>
        </w:tc>
      </w:tr>
    </w:tbl>
    <w:p w14:paraId="0A18B17B" w14:textId="77777777" w:rsidR="00123BA0" w:rsidRDefault="00123BA0">
      <w:pPr>
        <w:pStyle w:val="TextCDB"/>
        <w:rPr>
          <w:b/>
          <w:i/>
          <w:color w:val="548DD4" w:themeColor="text2" w:themeTint="99"/>
          <w:lang w:val="de-CH"/>
        </w:rPr>
      </w:pPr>
    </w:p>
    <w:p w14:paraId="705D62DE" w14:textId="77777777" w:rsidR="00123BA0" w:rsidRDefault="00123BA0">
      <w:pPr>
        <w:pStyle w:val="TextCDB"/>
      </w:pPr>
    </w:p>
    <w:p w14:paraId="49A6DEC7" w14:textId="77777777" w:rsidR="00123BA0" w:rsidRDefault="00831948">
      <w:pPr>
        <w:pStyle w:val="Verzeichnis1"/>
        <w:rPr>
          <w:rFonts w:asciiTheme="minorHAnsi" w:eastAsiaTheme="minorEastAsia" w:hAnsiTheme="minorHAnsi" w:cstheme="minorBidi"/>
          <w:b/>
          <w:lang w:eastAsia="de-CH"/>
        </w:rPr>
      </w:pPr>
      <w:r>
        <w:fldChar w:fldCharType="begin"/>
      </w:r>
      <w:r>
        <w:instrText>TOC \o "1-3" \h</w:instrText>
      </w:r>
      <w:r>
        <w:fldChar w:fldCharType="separate"/>
      </w:r>
      <w:r>
        <w:t>1</w:t>
      </w:r>
      <w:r>
        <w:rPr>
          <w:rFonts w:asciiTheme="minorHAnsi" w:eastAsiaTheme="minorEastAsia" w:hAnsiTheme="minorHAnsi" w:cstheme="minorBidi"/>
          <w:b/>
          <w:lang w:eastAsia="de-CH"/>
        </w:rPr>
        <w:tab/>
      </w:r>
      <w:r>
        <w:t>Projektplanung</w:t>
      </w:r>
      <w:r>
        <w:tab/>
        <w:t>2</w:t>
      </w:r>
    </w:p>
    <w:p w14:paraId="21BD4326" w14:textId="77777777" w:rsidR="00123BA0" w:rsidRDefault="00831948">
      <w:pPr>
        <w:pStyle w:val="Verzeichnis1"/>
        <w:rPr>
          <w:rFonts w:asciiTheme="minorHAnsi" w:eastAsiaTheme="minorEastAsia" w:hAnsiTheme="minorHAnsi" w:cstheme="minorBidi"/>
          <w:lang w:eastAsia="de-CH"/>
        </w:rPr>
      </w:pPr>
      <w:r>
        <w:t>2</w:t>
      </w:r>
      <w:r>
        <w:rPr>
          <w:rFonts w:asciiTheme="minorHAnsi" w:eastAsiaTheme="minorEastAsia" w:hAnsiTheme="minorHAnsi" w:cstheme="minorBidi"/>
          <w:lang w:eastAsia="de-CH"/>
        </w:rPr>
        <w:tab/>
      </w:r>
      <w:r>
        <w:t>Projektbericht</w:t>
      </w:r>
      <w:r>
        <w:tab/>
        <w:t>3</w:t>
      </w:r>
    </w:p>
    <w:p w14:paraId="74C5CDE3" w14:textId="77777777" w:rsidR="00123BA0" w:rsidRDefault="00831948">
      <w:pPr>
        <w:pStyle w:val="Verzeichnis1"/>
        <w:rPr>
          <w:rFonts w:asciiTheme="minorHAnsi" w:eastAsiaTheme="minorEastAsia" w:hAnsiTheme="minorHAnsi" w:cstheme="minorBidi"/>
          <w:b/>
          <w:lang w:eastAsia="de-CH"/>
        </w:rPr>
      </w:pPr>
      <w:r>
        <w:t>3</w:t>
      </w:r>
      <w:r>
        <w:rPr>
          <w:rFonts w:asciiTheme="minorHAnsi" w:eastAsiaTheme="minorEastAsia" w:hAnsiTheme="minorHAnsi" w:cstheme="minorBidi"/>
          <w:b/>
          <w:lang w:eastAsia="de-CH"/>
        </w:rPr>
        <w:tab/>
      </w:r>
      <w:r>
        <w:t>Übersicht über den Projektstaus</w:t>
      </w:r>
      <w:r>
        <w:tab/>
        <w:t>3</w:t>
      </w:r>
    </w:p>
    <w:p w14:paraId="6378696F" w14:textId="77777777" w:rsidR="00123BA0" w:rsidRDefault="00831948">
      <w:pPr>
        <w:pStyle w:val="Verzeichnis1"/>
        <w:rPr>
          <w:rFonts w:asciiTheme="minorHAnsi" w:eastAsiaTheme="minorEastAsia" w:hAnsiTheme="minorHAnsi" w:cstheme="minorBidi"/>
          <w:b/>
          <w:lang w:eastAsia="de-CH"/>
        </w:rPr>
      </w:pPr>
      <w:r>
        <w:t>4</w:t>
      </w:r>
      <w:r>
        <w:rPr>
          <w:rFonts w:asciiTheme="minorHAnsi" w:eastAsiaTheme="minorEastAsia" w:hAnsiTheme="minorHAnsi" w:cstheme="minorBidi"/>
          <w:b/>
          <w:lang w:eastAsia="de-CH"/>
        </w:rPr>
        <w:tab/>
      </w:r>
      <w:r>
        <w:t>Konfigurationsidentifikation</w:t>
      </w:r>
      <w:r>
        <w:tab/>
        <w:t>4</w:t>
      </w:r>
    </w:p>
    <w:p w14:paraId="1D71BDCA" w14:textId="77777777" w:rsidR="00123BA0" w:rsidRDefault="00831948">
      <w:pPr>
        <w:pStyle w:val="Verzeichnis1"/>
      </w:pPr>
      <w:r>
        <w:t>5</w:t>
      </w:r>
      <w:r>
        <w:rPr>
          <w:rFonts w:asciiTheme="minorHAnsi" w:eastAsiaTheme="minorEastAsia" w:hAnsiTheme="minorHAnsi" w:cstheme="minorBidi"/>
          <w:b/>
          <w:lang w:eastAsia="de-CH"/>
        </w:rPr>
        <w:tab/>
      </w:r>
      <w:r>
        <w:t>Projektrisiken</w:t>
      </w:r>
      <w:r>
        <w:tab/>
        <w:t>5</w:t>
      </w:r>
    </w:p>
    <w:p w14:paraId="2F8AA887" w14:textId="77777777" w:rsidR="00123BA0" w:rsidRDefault="00123BA0">
      <w:pPr>
        <w:pStyle w:val="TextCDB"/>
        <w:rPr>
          <w:lang w:val="de-CH"/>
        </w:rPr>
      </w:pPr>
    </w:p>
    <w:p w14:paraId="75701B15" w14:textId="77777777" w:rsidR="00123BA0" w:rsidRDefault="00831948">
      <w:pPr>
        <w:pStyle w:val="TextCDB"/>
        <w:rPr>
          <w:lang w:val="de-CH"/>
        </w:rPr>
      </w:pPr>
      <w:r>
        <w:fldChar w:fldCharType="end"/>
      </w:r>
    </w:p>
    <w:p w14:paraId="68CBDEE0" w14:textId="77777777" w:rsidR="00123BA0" w:rsidRDefault="00831948">
      <w:pPr>
        <w:pStyle w:val="berschrift1"/>
        <w:numPr>
          <w:ilvl w:val="0"/>
          <w:numId w:val="0"/>
        </w:numPr>
      </w:pPr>
      <w:r>
        <w:br w:type="page"/>
      </w:r>
    </w:p>
    <w:p w14:paraId="70322717" w14:textId="77777777" w:rsidR="00123BA0" w:rsidRDefault="00831948">
      <w:pPr>
        <w:pStyle w:val="berschrift1"/>
        <w:numPr>
          <w:ilvl w:val="0"/>
          <w:numId w:val="2"/>
        </w:numPr>
      </w:pPr>
      <w:bookmarkStart w:id="5" w:name="_Toc410118958"/>
      <w:bookmarkEnd w:id="5"/>
      <w:commentRangeStart w:id="6"/>
      <w:r>
        <w:lastRenderedPageBreak/>
        <w:t>Projektplanung</w:t>
      </w:r>
      <w:commentRangeEnd w:id="6"/>
      <w:r w:rsidR="0023444A">
        <w:rPr>
          <w:rStyle w:val="Kommentarzeichen"/>
          <w:rFonts w:cs="Times New Roman"/>
          <w:b w:val="0"/>
          <w:bCs w:val="0"/>
        </w:rPr>
        <w:commentReference w:id="6"/>
      </w:r>
    </w:p>
    <w:tbl>
      <w:tblPr>
        <w:tblW w:w="14658" w:type="dxa"/>
        <w:tblInd w:w="-35" w:type="dxa"/>
        <w:tblBorders>
          <w:top w:val="single" w:sz="4" w:space="0" w:color="00000A"/>
          <w:left w:val="single" w:sz="4" w:space="0" w:color="00000A"/>
          <w:bottom w:val="single" w:sz="4" w:space="0" w:color="00000A"/>
          <w:right w:val="single" w:sz="12" w:space="0" w:color="00000A"/>
          <w:insideH w:val="single" w:sz="4" w:space="0" w:color="00000A"/>
          <w:insideV w:val="single" w:sz="12" w:space="0" w:color="00000A"/>
        </w:tblBorders>
        <w:tblCellMar>
          <w:left w:w="2" w:type="dxa"/>
          <w:right w:w="57" w:type="dxa"/>
        </w:tblCellMar>
        <w:tblLook w:val="01E0" w:firstRow="1" w:lastRow="1" w:firstColumn="1" w:lastColumn="1" w:noHBand="0" w:noVBand="0"/>
      </w:tblPr>
      <w:tblGrid>
        <w:gridCol w:w="2470"/>
        <w:gridCol w:w="619"/>
        <w:gridCol w:w="622"/>
        <w:gridCol w:w="525"/>
        <w:gridCol w:w="494"/>
        <w:gridCol w:w="494"/>
        <w:gridCol w:w="494"/>
        <w:gridCol w:w="494"/>
        <w:gridCol w:w="494"/>
        <w:gridCol w:w="494"/>
        <w:gridCol w:w="494"/>
        <w:gridCol w:w="494"/>
        <w:gridCol w:w="494"/>
        <w:gridCol w:w="493"/>
        <w:gridCol w:w="494"/>
        <w:gridCol w:w="494"/>
        <w:gridCol w:w="494"/>
        <w:gridCol w:w="494"/>
        <w:gridCol w:w="494"/>
        <w:gridCol w:w="494"/>
        <w:gridCol w:w="494"/>
        <w:gridCol w:w="494"/>
        <w:gridCol w:w="494"/>
        <w:gridCol w:w="529"/>
        <w:gridCol w:w="508"/>
      </w:tblGrid>
      <w:tr w:rsidR="00123BA0" w14:paraId="185A1B63"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4F1296E3" w14:textId="77777777" w:rsidR="00123BA0" w:rsidRDefault="00123BA0">
            <w:pPr>
              <w:spacing w:before="96" w:after="96"/>
              <w:jc w:val="center"/>
              <w:rPr>
                <w:b/>
              </w:rPr>
            </w:pPr>
          </w:p>
          <w:p w14:paraId="17337449" w14:textId="77777777" w:rsidR="00123BA0" w:rsidRDefault="00831948">
            <w:pPr>
              <w:spacing w:before="96" w:after="96"/>
              <w:jc w:val="center"/>
              <w:rPr>
                <w:b/>
              </w:rPr>
            </w:pPr>
            <w:r>
              <w:rPr>
                <w:b/>
              </w:rPr>
              <w:t>Aktivität</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2C00C4A0" w14:textId="77777777" w:rsidR="00123BA0" w:rsidRDefault="00831948">
            <w:pPr>
              <w:spacing w:before="96" w:after="96"/>
              <w:jc w:val="center"/>
              <w:rPr>
                <w:b/>
              </w:rPr>
            </w:pPr>
            <w:r>
              <w:rPr>
                <w:b/>
              </w:rPr>
              <w:t>Soll</w:t>
            </w:r>
          </w:p>
          <w:p w14:paraId="3483F921" w14:textId="77777777" w:rsidR="00123BA0" w:rsidRDefault="00831948">
            <w:pPr>
              <w:spacing w:before="96" w:after="96"/>
              <w:jc w:val="center"/>
              <w:rPr>
                <w:b/>
              </w:rPr>
            </w:pPr>
            <w:r>
              <w:rPr>
                <w:b/>
              </w:rPr>
              <w:t>[h]</w:t>
            </w:r>
          </w:p>
        </w:tc>
        <w:tc>
          <w:tcPr>
            <w:tcW w:w="622"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45F93A02" w14:textId="77777777" w:rsidR="00123BA0" w:rsidRDefault="00831948">
            <w:pPr>
              <w:spacing w:before="96" w:after="96"/>
              <w:jc w:val="center"/>
              <w:rPr>
                <w:b/>
              </w:rPr>
            </w:pPr>
            <w:r>
              <w:rPr>
                <w:b/>
              </w:rPr>
              <w:t>Ist</w:t>
            </w:r>
          </w:p>
          <w:p w14:paraId="05334276" w14:textId="77777777" w:rsidR="00123BA0" w:rsidRDefault="00831948">
            <w:pPr>
              <w:spacing w:before="96" w:after="96"/>
              <w:jc w:val="center"/>
              <w:rPr>
                <w:b/>
              </w:rPr>
            </w:pPr>
            <w:r>
              <w:rPr>
                <w:b/>
              </w:rPr>
              <w:t>[h]</w:t>
            </w:r>
          </w:p>
        </w:tc>
        <w:tc>
          <w:tcPr>
            <w:tcW w:w="525"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1A895347" w14:textId="77777777" w:rsidR="00123BA0" w:rsidRDefault="00831948">
            <w:pPr>
              <w:spacing w:before="96" w:after="96"/>
              <w:jc w:val="center"/>
              <w:rPr>
                <w:b/>
              </w:rPr>
            </w:pPr>
            <w:r>
              <w:rPr>
                <w:b/>
              </w:rPr>
              <w:t>PW</w:t>
            </w:r>
            <w:r>
              <w:rPr>
                <w:b/>
              </w:rPr>
              <w:br/>
              <w:t>01</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14C9D4B" w14:textId="77777777" w:rsidR="00123BA0" w:rsidRDefault="00831948">
            <w:pPr>
              <w:spacing w:before="96" w:after="96"/>
              <w:jc w:val="center"/>
              <w:rPr>
                <w:b/>
              </w:rPr>
            </w:pPr>
            <w:r>
              <w:rPr>
                <w:b/>
              </w:rPr>
              <w:br/>
              <w:t>02</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33AF933" w14:textId="77777777" w:rsidR="00123BA0" w:rsidRDefault="00831948">
            <w:pPr>
              <w:spacing w:before="96" w:after="96"/>
              <w:jc w:val="center"/>
            </w:pPr>
            <w:r>
              <w:rPr>
                <w:b/>
              </w:rPr>
              <w:br/>
              <w:t>03</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876E0C8" w14:textId="77777777" w:rsidR="00123BA0" w:rsidRDefault="00831948">
            <w:pPr>
              <w:spacing w:before="96" w:after="96"/>
              <w:jc w:val="center"/>
            </w:pPr>
            <w:r>
              <w:rPr>
                <w:b/>
              </w:rPr>
              <w:br/>
              <w:t>04</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39A4EE4" w14:textId="77777777" w:rsidR="00123BA0" w:rsidRDefault="00831948">
            <w:pPr>
              <w:spacing w:before="96" w:after="96"/>
              <w:jc w:val="center"/>
            </w:pPr>
            <w:r>
              <w:rPr>
                <w:b/>
              </w:rPr>
              <w:br/>
              <w:t>05</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1D172CC" w14:textId="77777777" w:rsidR="00123BA0" w:rsidRDefault="00831948">
            <w:pPr>
              <w:spacing w:before="96" w:after="96"/>
              <w:jc w:val="center"/>
            </w:pPr>
            <w:r>
              <w:rPr>
                <w:b/>
              </w:rPr>
              <w:br/>
              <w:t>06</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B2DBA26" w14:textId="77777777" w:rsidR="00123BA0" w:rsidRDefault="00831948">
            <w:pPr>
              <w:spacing w:before="96" w:after="96"/>
              <w:jc w:val="center"/>
            </w:pPr>
            <w:r>
              <w:rPr>
                <w:b/>
              </w:rPr>
              <w:br/>
              <w:t>07</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44B2CEE" w14:textId="77777777" w:rsidR="00123BA0" w:rsidRDefault="00831948">
            <w:pPr>
              <w:spacing w:before="96" w:after="96"/>
              <w:jc w:val="center"/>
            </w:pPr>
            <w:r>
              <w:rPr>
                <w:b/>
              </w:rPr>
              <w:br/>
              <w:t>08</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3077A3B" w14:textId="77777777" w:rsidR="00123BA0" w:rsidRDefault="00831948">
            <w:pPr>
              <w:spacing w:before="96" w:after="96"/>
              <w:jc w:val="center"/>
            </w:pPr>
            <w:r>
              <w:rPr>
                <w:b/>
              </w:rPr>
              <w:br/>
              <w:t>09</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0E90620" w14:textId="77777777" w:rsidR="00123BA0" w:rsidRDefault="00831948">
            <w:pPr>
              <w:spacing w:before="96" w:after="96"/>
              <w:jc w:val="center"/>
            </w:pPr>
            <w:r>
              <w:rPr>
                <w:b/>
              </w:rPr>
              <w:br/>
              <w:t>10</w:t>
            </w: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69CA130" w14:textId="77777777" w:rsidR="00123BA0" w:rsidRDefault="00831948">
            <w:pPr>
              <w:spacing w:before="96" w:after="96"/>
              <w:jc w:val="center"/>
            </w:pPr>
            <w:r>
              <w:rPr>
                <w:b/>
              </w:rPr>
              <w:br/>
              <w:t>11</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1E084AE" w14:textId="77777777" w:rsidR="00123BA0" w:rsidRDefault="00831948">
            <w:pPr>
              <w:spacing w:before="96" w:after="96"/>
              <w:jc w:val="center"/>
            </w:pPr>
            <w:r>
              <w:rPr>
                <w:b/>
              </w:rPr>
              <w:br/>
              <w:t>12</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D4EE3AD" w14:textId="77777777" w:rsidR="00123BA0" w:rsidRDefault="00831948">
            <w:pPr>
              <w:spacing w:before="96" w:after="96"/>
              <w:jc w:val="center"/>
            </w:pPr>
            <w:r>
              <w:rPr>
                <w:b/>
              </w:rPr>
              <w:br/>
              <w:t>13</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6811CDE" w14:textId="77777777" w:rsidR="00123BA0" w:rsidRDefault="00831948">
            <w:pPr>
              <w:spacing w:before="96" w:after="96"/>
              <w:jc w:val="center"/>
            </w:pPr>
            <w:r>
              <w:rPr>
                <w:b/>
              </w:rPr>
              <w:br/>
              <w:t>14</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23D5341" w14:textId="77777777" w:rsidR="00123BA0" w:rsidRDefault="00831948">
            <w:pPr>
              <w:spacing w:before="96" w:after="96"/>
              <w:jc w:val="center"/>
            </w:pPr>
            <w:r>
              <w:rPr>
                <w:b/>
              </w:rPr>
              <w:br/>
              <w:t>15</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5AFBFF3" w14:textId="77777777" w:rsidR="00123BA0" w:rsidRDefault="00831948">
            <w:pPr>
              <w:spacing w:before="96" w:after="96"/>
              <w:jc w:val="center"/>
            </w:pPr>
            <w:r>
              <w:rPr>
                <w:b/>
              </w:rPr>
              <w:br/>
              <w:t>16</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263B73A" w14:textId="77777777" w:rsidR="00123BA0" w:rsidRDefault="00831948">
            <w:pPr>
              <w:spacing w:before="96" w:after="96"/>
              <w:jc w:val="center"/>
            </w:pPr>
            <w:r>
              <w:rPr>
                <w:b/>
              </w:rPr>
              <w:br/>
              <w:t>17</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678FFC3" w14:textId="77777777" w:rsidR="00123BA0" w:rsidRDefault="00831948">
            <w:pPr>
              <w:spacing w:before="96" w:after="96"/>
              <w:jc w:val="center"/>
            </w:pPr>
            <w:r>
              <w:rPr>
                <w:b/>
              </w:rPr>
              <w:br/>
              <w:t>18</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AF8D7EC" w14:textId="77777777" w:rsidR="00123BA0" w:rsidRDefault="00831948">
            <w:pPr>
              <w:spacing w:before="96" w:after="96"/>
              <w:jc w:val="center"/>
            </w:pPr>
            <w:r>
              <w:rPr>
                <w:b/>
              </w:rPr>
              <w:br/>
              <w:t>19</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7804AC8" w14:textId="77777777" w:rsidR="00123BA0" w:rsidRDefault="00831948">
            <w:pPr>
              <w:spacing w:before="96" w:after="96"/>
              <w:jc w:val="center"/>
            </w:pPr>
            <w:r>
              <w:rPr>
                <w:b/>
              </w:rPr>
              <w:br/>
              <w:t>20</w:t>
            </w: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1FC1B087" w14:textId="77777777" w:rsidR="00123BA0" w:rsidRDefault="00831948">
            <w:pPr>
              <w:spacing w:before="96" w:after="96"/>
              <w:jc w:val="center"/>
            </w:pPr>
            <w:r>
              <w:rPr>
                <w:b/>
              </w:rPr>
              <w:br/>
              <w:t>21</w:t>
            </w: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49DE4A9" w14:textId="77777777" w:rsidR="00123BA0" w:rsidRDefault="00831948">
            <w:pPr>
              <w:spacing w:before="96" w:after="96"/>
              <w:jc w:val="center"/>
            </w:pPr>
            <w:r>
              <w:rPr>
                <w:b/>
              </w:rPr>
              <w:t>PW</w:t>
            </w:r>
            <w:r>
              <w:rPr>
                <w:b/>
              </w:rPr>
              <w:br/>
              <w:t>22</w:t>
            </w:r>
          </w:p>
        </w:tc>
      </w:tr>
      <w:tr w:rsidR="00123BA0" w14:paraId="33963559"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53D95F55" w14:textId="77777777" w:rsidR="00123BA0" w:rsidRDefault="00123BA0">
            <w:pPr>
              <w:spacing w:before="96" w:after="96"/>
              <w:jc w:val="center"/>
              <w:rPr>
                <w:b/>
              </w:rPr>
            </w:pP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552B2CD3" w14:textId="77777777" w:rsidR="00123BA0" w:rsidRDefault="00123BA0">
            <w:pPr>
              <w:spacing w:before="96" w:after="96"/>
              <w:jc w:val="center"/>
            </w:pPr>
          </w:p>
        </w:tc>
        <w:tc>
          <w:tcPr>
            <w:tcW w:w="622"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74637889" w14:textId="77777777" w:rsidR="00123BA0" w:rsidRDefault="00123BA0">
            <w:pPr>
              <w:spacing w:before="96" w:after="96"/>
              <w:jc w:val="center"/>
            </w:pPr>
          </w:p>
        </w:tc>
        <w:tc>
          <w:tcPr>
            <w:tcW w:w="525"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27141077" w14:textId="77777777" w:rsidR="00123BA0" w:rsidRDefault="00831948">
            <w:pPr>
              <w:spacing w:before="96" w:after="96"/>
              <w:jc w:val="center"/>
            </w:pPr>
            <w:r>
              <w:t>KW</w:t>
            </w:r>
            <w:r>
              <w:br/>
              <w:t>34</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7C85FE6" w14:textId="77777777" w:rsidR="00123BA0" w:rsidRDefault="00831948">
            <w:pPr>
              <w:spacing w:before="96" w:after="96"/>
              <w:jc w:val="center"/>
            </w:pPr>
            <w:r>
              <w:t>35</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D13DD02" w14:textId="77777777" w:rsidR="00123BA0" w:rsidRDefault="00831948">
            <w:pPr>
              <w:spacing w:before="96" w:after="96"/>
              <w:jc w:val="center"/>
            </w:pPr>
            <w:r>
              <w:t>36</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E12897E" w14:textId="77777777" w:rsidR="00123BA0" w:rsidRDefault="00831948">
            <w:pPr>
              <w:spacing w:before="96" w:after="96"/>
              <w:jc w:val="center"/>
            </w:pPr>
            <w:r>
              <w:t>37</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83172AE" w14:textId="77777777" w:rsidR="00123BA0" w:rsidRDefault="00831948">
            <w:pPr>
              <w:spacing w:before="96" w:after="96"/>
              <w:jc w:val="center"/>
            </w:pPr>
            <w:r>
              <w:t>38</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C0930C3" w14:textId="77777777" w:rsidR="00123BA0" w:rsidRDefault="00831948">
            <w:pPr>
              <w:spacing w:before="96" w:after="96"/>
              <w:jc w:val="center"/>
            </w:pPr>
            <w:r>
              <w:t>39</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7A0817B" w14:textId="77777777" w:rsidR="00123BA0" w:rsidRDefault="00831948">
            <w:pPr>
              <w:spacing w:before="96" w:after="96"/>
              <w:jc w:val="center"/>
            </w:pPr>
            <w:r>
              <w:t>40</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39420F3" w14:textId="77777777" w:rsidR="00123BA0" w:rsidRDefault="00831948">
            <w:pPr>
              <w:spacing w:before="96" w:after="96"/>
              <w:jc w:val="center"/>
            </w:pPr>
            <w:r>
              <w:t>41</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4C0FF3E" w14:textId="77777777" w:rsidR="00123BA0" w:rsidRDefault="00831948">
            <w:pPr>
              <w:spacing w:before="96" w:after="96"/>
              <w:jc w:val="center"/>
            </w:pPr>
            <w:r>
              <w:t>42</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B0CB5D4" w14:textId="77777777" w:rsidR="00123BA0" w:rsidRDefault="00831948">
            <w:pPr>
              <w:spacing w:before="96" w:after="96"/>
              <w:jc w:val="center"/>
            </w:pPr>
            <w:r>
              <w:t>43</w:t>
            </w: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1A86AB8" w14:textId="77777777" w:rsidR="00123BA0" w:rsidRDefault="00831948">
            <w:pPr>
              <w:spacing w:before="96" w:after="96"/>
              <w:jc w:val="center"/>
            </w:pPr>
            <w:r>
              <w:t>44</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512F37A" w14:textId="77777777" w:rsidR="00123BA0" w:rsidRDefault="00831948">
            <w:pPr>
              <w:spacing w:before="96" w:after="96"/>
              <w:jc w:val="center"/>
            </w:pPr>
            <w:r>
              <w:t>45</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31378F7" w14:textId="77777777" w:rsidR="00123BA0" w:rsidRDefault="00831948">
            <w:pPr>
              <w:spacing w:before="96" w:after="96"/>
              <w:jc w:val="center"/>
            </w:pPr>
            <w:r>
              <w:t>46</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D14A06E" w14:textId="77777777" w:rsidR="00123BA0" w:rsidRDefault="00831948">
            <w:pPr>
              <w:spacing w:before="96" w:after="96"/>
              <w:jc w:val="center"/>
            </w:pPr>
            <w:r>
              <w:t>47</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B5B69D0" w14:textId="77777777" w:rsidR="00123BA0" w:rsidRDefault="00831948">
            <w:pPr>
              <w:spacing w:before="96" w:after="96"/>
              <w:jc w:val="center"/>
            </w:pPr>
            <w:r>
              <w:t>48</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CF71FD6" w14:textId="77777777" w:rsidR="00123BA0" w:rsidRDefault="00831948">
            <w:pPr>
              <w:spacing w:before="96" w:after="96"/>
              <w:jc w:val="center"/>
            </w:pPr>
            <w:r>
              <w:t>49</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F8D3553" w14:textId="77777777" w:rsidR="00123BA0" w:rsidRDefault="00831948">
            <w:pPr>
              <w:spacing w:before="96" w:after="96"/>
              <w:jc w:val="center"/>
            </w:pPr>
            <w:r>
              <w:t>50</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743903C" w14:textId="77777777" w:rsidR="00123BA0" w:rsidRDefault="00831948">
            <w:pPr>
              <w:spacing w:before="96" w:after="96"/>
              <w:jc w:val="center"/>
            </w:pPr>
            <w:r>
              <w:t>51</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6013AE5" w14:textId="77777777" w:rsidR="00123BA0" w:rsidRDefault="00831948">
            <w:pPr>
              <w:spacing w:before="96" w:after="96"/>
              <w:jc w:val="center"/>
            </w:pPr>
            <w:r>
              <w:t>52</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83D28A6" w14:textId="77777777" w:rsidR="00123BA0" w:rsidRDefault="00831948">
            <w:pPr>
              <w:spacing w:before="96" w:after="96"/>
              <w:jc w:val="center"/>
            </w:pPr>
            <w:r>
              <w:t>01</w:t>
            </w: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5D4D50C1" w14:textId="77777777" w:rsidR="00123BA0" w:rsidRDefault="00831948">
            <w:pPr>
              <w:spacing w:before="96" w:after="96"/>
              <w:jc w:val="center"/>
            </w:pPr>
            <w:r>
              <w:t>02</w:t>
            </w: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A1FDE0B" w14:textId="77777777" w:rsidR="00123BA0" w:rsidRDefault="00831948">
            <w:pPr>
              <w:spacing w:before="96" w:after="96"/>
              <w:jc w:val="center"/>
            </w:pPr>
            <w:r>
              <w:t>KW</w:t>
            </w:r>
            <w:r>
              <w:br/>
              <w:t>03</w:t>
            </w:r>
          </w:p>
        </w:tc>
      </w:tr>
      <w:tr w:rsidR="00123BA0" w14:paraId="2868CEE0"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248959CC" w14:textId="77777777" w:rsidR="00123BA0" w:rsidRDefault="00831948">
            <w:pPr>
              <w:spacing w:before="96" w:after="96"/>
            </w:pPr>
            <w:r>
              <w:t>Projektinitialisierungsantrag stellen</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44469F02" w14:textId="77777777" w:rsidR="00123BA0" w:rsidRDefault="00831948">
            <w:pPr>
              <w:spacing w:before="96" w:after="96"/>
            </w:pPr>
            <w:r>
              <w:t>3</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44ED688" w14:textId="77777777" w:rsidR="00123BA0" w:rsidRDefault="00831948">
            <w:pPr>
              <w:spacing w:before="96" w:after="96"/>
            </w:pPr>
            <w:r>
              <w:t>5</w:t>
            </w: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F891232" w14:textId="77777777" w:rsidR="00123BA0" w:rsidRDefault="00831948">
            <w:pPr>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88BEC7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AFC7FE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3C4A55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A084A1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B0EE00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4B5ECB9"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247502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4DB6F17"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141ADA8"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FAFD9E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8464A08"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B92DED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C7C8279"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FA6530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ACBB259"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385B768"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BD9D7A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F336827"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22F8061" w14:textId="77777777" w:rsidR="00123BA0" w:rsidRDefault="00123BA0">
            <w:pPr>
              <w:spacing w:before="96" w:after="96"/>
            </w:pP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635CC567" w14:textId="77777777" w:rsidR="00123BA0" w:rsidRDefault="00123BA0">
            <w:pPr>
              <w:spacing w:before="96" w:after="96"/>
            </w:pP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90DFB26" w14:textId="77777777" w:rsidR="00123BA0" w:rsidRDefault="00123BA0">
            <w:pPr>
              <w:spacing w:before="96" w:after="96"/>
            </w:pPr>
          </w:p>
        </w:tc>
      </w:tr>
      <w:tr w:rsidR="00123BA0" w14:paraId="02BFA27E"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57D53AC5" w14:textId="77777777" w:rsidR="00123BA0" w:rsidRDefault="00831948">
            <w:pPr>
              <w:spacing w:before="96" w:after="96"/>
            </w:pPr>
            <w:r>
              <w:t>Studie erstellen</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2A3C77C7" w14:textId="77777777" w:rsidR="00123BA0" w:rsidRDefault="00831948">
            <w:pPr>
              <w:spacing w:before="96" w:after="96"/>
            </w:pPr>
            <w:r>
              <w:t>20</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CCBC975"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0FC883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3035404"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1BAFEB6"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DCA5D1D" w14:textId="77777777" w:rsidR="00123BA0" w:rsidRDefault="00831948">
            <w:pPr>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76308F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D5AAC23"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A8AA976"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493D92E"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6FF6DD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0267AF3"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F477093"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2B6AF5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5725547"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E3E848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F6FBD1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CB5C0B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3B02B7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87F4F8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71B3188"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948046D" w14:textId="77777777" w:rsidR="00123BA0" w:rsidRDefault="00123BA0">
            <w:pPr>
              <w:spacing w:before="96" w:after="96"/>
            </w:pP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4ADE9127" w14:textId="77777777" w:rsidR="00123BA0" w:rsidRDefault="00123BA0">
            <w:pPr>
              <w:spacing w:before="96" w:after="96"/>
            </w:pP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77370EA" w14:textId="77777777" w:rsidR="00123BA0" w:rsidRDefault="00123BA0">
            <w:pPr>
              <w:spacing w:before="96" w:after="96"/>
            </w:pPr>
          </w:p>
        </w:tc>
      </w:tr>
      <w:tr w:rsidR="00123BA0" w14:paraId="1ECA154E" w14:textId="77777777">
        <w:trPr>
          <w:trHeight w:val="436"/>
        </w:trPr>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0CC97B51" w14:textId="77777777" w:rsidR="00123BA0" w:rsidRDefault="00831948">
            <w:pPr>
              <w:spacing w:before="96" w:after="96"/>
            </w:pPr>
            <w:r>
              <w:t>Projektplan erstellen</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288C871B" w14:textId="77777777" w:rsidR="00123BA0" w:rsidRDefault="00831948">
            <w:pPr>
              <w:spacing w:before="96" w:after="96"/>
            </w:pPr>
            <w:r>
              <w:t>4</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227D584"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D36F4D2"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05ADF8B"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93E789D"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CA603D1" w14:textId="77777777" w:rsidR="00123BA0" w:rsidRDefault="00831948">
            <w:pPr>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7ED368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2529FF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6CF40A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7F0784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F41F57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0726AE9"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07C4B94" w14:textId="77777777" w:rsidR="00123BA0" w:rsidRDefault="00123BA0">
            <w:pPr>
              <w:spacing w:before="96" w:after="96"/>
              <w:rPr>
                <w:highlight w:val="yellow"/>
              </w:rPr>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B6C4BE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4A990C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824C9D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65EF307" w14:textId="77777777" w:rsidR="00123BA0" w:rsidRDefault="00123BA0">
            <w:pPr>
              <w:spacing w:before="96" w:after="96"/>
              <w:rPr>
                <w:highlight w:val="yellow"/>
              </w:rPr>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39E0B71"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129B4DD" w14:textId="77777777" w:rsidR="00123BA0" w:rsidRDefault="00123BA0">
            <w:pPr>
              <w:spacing w:before="96" w:after="96"/>
              <w:rPr>
                <w:highlight w:val="yellow"/>
              </w:rPr>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80C2859"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574C2A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B5CBB04" w14:textId="77777777" w:rsidR="00123BA0" w:rsidRDefault="00123BA0">
            <w:pPr>
              <w:spacing w:before="96" w:after="96"/>
            </w:pP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1F7F5854" w14:textId="77777777" w:rsidR="00123BA0" w:rsidRDefault="00123BA0">
            <w:pPr>
              <w:spacing w:before="96" w:after="96"/>
            </w:pP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36C5A1E" w14:textId="77777777" w:rsidR="00123BA0" w:rsidRDefault="00123BA0">
            <w:pPr>
              <w:spacing w:before="96" w:after="96"/>
            </w:pPr>
          </w:p>
        </w:tc>
      </w:tr>
      <w:tr w:rsidR="00123BA0" w14:paraId="04BB86C6"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49A01419" w14:textId="77777777" w:rsidR="00123BA0" w:rsidRDefault="00831948">
            <w:pPr>
              <w:spacing w:before="96" w:after="96"/>
            </w:pPr>
            <w:r>
              <w:t>Konzeptbericht erstellen</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1D2FD6DB" w14:textId="77777777" w:rsidR="00123BA0" w:rsidRDefault="00831948">
            <w:pPr>
              <w:spacing w:before="96" w:after="96"/>
            </w:pPr>
            <w:r>
              <w:t>8</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F5245E2"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24FBD07"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8138BC9"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0E67A7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4F5A011"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E0A8EC8"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61469FF"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8331F39" w14:textId="77777777" w:rsidR="00123BA0" w:rsidRDefault="00831948">
            <w:pPr>
              <w:spacing w:before="96" w:after="96"/>
              <w:rPr>
                <w:highlight w:val="red"/>
              </w:rPr>
            </w:pPr>
            <w:r>
              <w:t>Y</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C41A167" w14:textId="77777777" w:rsidR="00123BA0" w:rsidRDefault="00831948">
            <w:pPr>
              <w:spacing w:before="96" w:after="96"/>
              <w:rPr>
                <w:highlight w:val="red"/>
              </w:rPr>
            </w:pPr>
            <w:r>
              <w:t>Y</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CD9C223" w14:textId="77777777" w:rsidR="00123BA0" w:rsidRDefault="00831948">
            <w:pPr>
              <w:spacing w:before="96" w:after="96"/>
              <w:rPr>
                <w:highlight w:val="red"/>
              </w:rPr>
            </w:pPr>
            <w:r>
              <w:t>Y</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8F98AC4" w14:textId="77777777" w:rsidR="00123BA0" w:rsidRDefault="00831948">
            <w:pPr>
              <w:spacing w:before="96" w:after="96"/>
              <w:rPr>
                <w:highlight w:val="yellow"/>
              </w:rPr>
            </w:pPr>
            <w:r>
              <w:t>X</w:t>
            </w: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84D30B5" w14:textId="77777777" w:rsidR="00123BA0" w:rsidRDefault="00831948">
            <w:pPr>
              <w:spacing w:before="96" w:after="96"/>
              <w:rPr>
                <w:color w:val="000000"/>
              </w:rPr>
            </w:pPr>
            <w:r>
              <w:rPr>
                <w:color w:val="000000"/>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4526FBC" w14:textId="77777777" w:rsidR="00123BA0" w:rsidRDefault="00831948">
            <w:pPr>
              <w:spacing w:before="96" w:after="96"/>
              <w:rPr>
                <w:color w:val="FFFFFF"/>
                <w:highlight w:val="darkBlue"/>
              </w:rPr>
            </w:pPr>
            <w:r>
              <w:rPr>
                <w:color w:val="FFFFFF"/>
                <w:highlight w:val="darkBlue"/>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995734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5749841"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501BC32"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E9DA80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144C50E"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64864C1"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24E2293"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A910872" w14:textId="77777777" w:rsidR="00123BA0" w:rsidRDefault="00123BA0">
            <w:pPr>
              <w:spacing w:before="96" w:after="96"/>
            </w:pP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78FDA2E1" w14:textId="77777777" w:rsidR="00123BA0" w:rsidRDefault="00123BA0">
            <w:pPr>
              <w:spacing w:before="96" w:after="96"/>
            </w:pP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55E7BAE" w14:textId="77777777" w:rsidR="00123BA0" w:rsidRDefault="00123BA0">
            <w:pPr>
              <w:spacing w:before="96" w:after="96"/>
            </w:pPr>
          </w:p>
        </w:tc>
      </w:tr>
      <w:tr w:rsidR="00123BA0" w14:paraId="72A9C152"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292E1520" w14:textId="77777777" w:rsidR="00123BA0" w:rsidRDefault="00831948">
            <w:pPr>
              <w:spacing w:before="96" w:after="96"/>
            </w:pPr>
            <w:r>
              <w:t>Realisierungsbericht</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67ED3321" w14:textId="77777777" w:rsidR="00123BA0" w:rsidRDefault="00831948">
            <w:pPr>
              <w:spacing w:before="96" w:after="96"/>
            </w:pPr>
            <w:r>
              <w:t>8</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1CF7646"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EF9038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208BF9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4ABA9A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898274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028F20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DD9681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87AC54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8EFCA66"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234AA6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97B3612"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6D630E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21EB1A9" w14:textId="77777777" w:rsidR="00123BA0" w:rsidRDefault="00123BA0">
            <w:pPr>
              <w:spacing w:before="96" w:after="96"/>
              <w:rPr>
                <w:highlight w:val="yellow"/>
              </w:rPr>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E926C86"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25A1923"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5831FFF" w14:textId="77777777" w:rsidR="00123BA0" w:rsidRDefault="00831948">
            <w:pPr>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26F29A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D9E4928"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C695AA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0C85BD8"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1781B66" w14:textId="77777777" w:rsidR="00123BA0" w:rsidRDefault="00123BA0">
            <w:pPr>
              <w:spacing w:before="96" w:after="96"/>
            </w:pP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27BFFF28" w14:textId="77777777" w:rsidR="00123BA0" w:rsidRDefault="00123BA0">
            <w:pPr>
              <w:spacing w:before="96" w:after="96"/>
            </w:pP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BAC78FA" w14:textId="77777777" w:rsidR="00123BA0" w:rsidRDefault="00123BA0">
            <w:pPr>
              <w:spacing w:before="96" w:after="96"/>
            </w:pPr>
          </w:p>
        </w:tc>
      </w:tr>
      <w:tr w:rsidR="00123BA0" w14:paraId="1CA86A39"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756A50F6" w14:textId="77777777" w:rsidR="00123BA0" w:rsidRDefault="00831948">
            <w:pPr>
              <w:spacing w:before="96" w:after="96"/>
            </w:pPr>
            <w:r>
              <w:t>Einführungsbericht</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0AB0D60C" w14:textId="77777777" w:rsidR="00123BA0" w:rsidRDefault="00831948">
            <w:pPr>
              <w:spacing w:before="96" w:after="96"/>
            </w:pPr>
            <w:r>
              <w:t>4</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D103465"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1B6DCB6"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F3DF9A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7A0273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60DE3E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DED6DE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89E5EAE"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EA32DA7"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51B1D7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C46F24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8C8FAD6"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14BBF4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1F6EBD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8C1EB5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26E8C2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60461D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129E6CC"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F87DF5A" w14:textId="77777777" w:rsidR="00123BA0" w:rsidRDefault="00831948">
            <w:pPr>
              <w:spacing w:before="96" w:after="96"/>
              <w:rPr>
                <w:color w:val="FFFFFF"/>
                <w:highlight w:val="blue"/>
              </w:rPr>
            </w:pPr>
            <w:r>
              <w:rPr>
                <w:color w:val="FFFFFF"/>
                <w:highlight w:val="blue"/>
              </w:rPr>
              <w:t>Y</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A903ED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AC85C7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390BD5D" w14:textId="77777777" w:rsidR="00123BA0" w:rsidRDefault="00123BA0">
            <w:pPr>
              <w:spacing w:before="96" w:after="96"/>
            </w:pP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72BD7B17" w14:textId="77777777" w:rsidR="00123BA0" w:rsidRDefault="00123BA0">
            <w:pPr>
              <w:spacing w:before="96" w:after="96"/>
            </w:pP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A28072E" w14:textId="77777777" w:rsidR="00123BA0" w:rsidRDefault="00123BA0">
            <w:pPr>
              <w:spacing w:before="96" w:after="96"/>
            </w:pPr>
          </w:p>
        </w:tc>
      </w:tr>
      <w:tr w:rsidR="00123BA0" w14:paraId="55728A12"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03FFBF83" w14:textId="77777777" w:rsidR="00123BA0" w:rsidRDefault="00831948">
            <w:pPr>
              <w:spacing w:before="96" w:after="96"/>
            </w:pPr>
            <w:r>
              <w:t>Schlussbericht</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0562BDEA" w14:textId="77777777" w:rsidR="00123BA0" w:rsidRDefault="00831948">
            <w:pPr>
              <w:spacing w:before="96" w:after="96"/>
            </w:pPr>
            <w:r>
              <w:t>22</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81C6BC3"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55EE2B2"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42B8BC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59D0A5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4A33B72"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52C5DF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21D35C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5A5E359"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80F9A1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9960B4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C3BE78D"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12F0BF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4EB441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0A12BF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2212A66"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D6492B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65EA7CB"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857DAB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D6E21ED" w14:textId="77777777" w:rsidR="00123BA0" w:rsidRDefault="00831948">
            <w:pPr>
              <w:spacing w:before="96" w:after="96"/>
              <w:rPr>
                <w:highlight w:val="red"/>
              </w:rPr>
            </w:pPr>
            <w:r>
              <w:t>Y</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5186893"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470A367" w14:textId="77777777" w:rsidR="00123BA0" w:rsidRDefault="00831948">
            <w:pPr>
              <w:spacing w:before="96" w:after="96"/>
              <w:rPr>
                <w:highlight w:val="yellow"/>
              </w:rPr>
            </w:pPr>
            <w:r>
              <w:t>X</w:t>
            </w: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70394B48" w14:textId="77777777" w:rsidR="00123BA0" w:rsidRDefault="00831948">
            <w:pPr>
              <w:spacing w:before="96" w:after="96"/>
              <w:rPr>
                <w:highlight w:val="yellow"/>
              </w:rPr>
            </w:pPr>
            <w:r>
              <w:t>X</w:t>
            </w: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109F115" w14:textId="77777777" w:rsidR="00123BA0" w:rsidRDefault="00831948">
            <w:pPr>
              <w:spacing w:before="96" w:after="96"/>
              <w:rPr>
                <w:highlight w:val="blue"/>
              </w:rPr>
            </w:pPr>
            <w:r>
              <w:rPr>
                <w:color w:val="FFFFFF"/>
                <w:highlight w:val="blue"/>
              </w:rPr>
              <w:t>X</w:t>
            </w:r>
          </w:p>
        </w:tc>
      </w:tr>
      <w:tr w:rsidR="00123BA0" w14:paraId="33BCC121"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2627AD68" w14:textId="77777777" w:rsidR="00123BA0" w:rsidRDefault="00831948">
            <w:pPr>
              <w:spacing w:before="96" w:after="96"/>
            </w:pPr>
            <w:r>
              <w:t>Präsentation</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5B343297" w14:textId="77777777" w:rsidR="00123BA0" w:rsidRDefault="00831948">
            <w:pPr>
              <w:spacing w:before="96" w:after="96"/>
            </w:pPr>
            <w:r>
              <w:t>10</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C85B374"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04258D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C57C32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DE71AE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5FF87C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707B24F"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D50473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BC8932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8C2CD7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44FFBF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B82B22A"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FF9B0E7"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90457E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6ABEA9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C528D60"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6066768"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EB9B7D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5CF1372"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429A972" w14:textId="77777777" w:rsidR="00123BA0" w:rsidRDefault="00831948">
            <w:pPr>
              <w:spacing w:before="96" w:after="96"/>
              <w:rPr>
                <w:highlight w:val="red"/>
              </w:rPr>
            </w:pPr>
            <w:r>
              <w:t>Y</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D565AA0"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4DF684B" w14:textId="77777777" w:rsidR="00123BA0" w:rsidRDefault="00831948">
            <w:pPr>
              <w:spacing w:before="96" w:after="96"/>
              <w:rPr>
                <w:highlight w:val="yellow"/>
              </w:rPr>
            </w:pPr>
            <w:r>
              <w:t>X</w:t>
            </w: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49B0D99D" w14:textId="77777777" w:rsidR="00123BA0" w:rsidRDefault="00831948">
            <w:pPr>
              <w:spacing w:before="96" w:after="96"/>
              <w:rPr>
                <w:highlight w:val="yellow"/>
              </w:rPr>
            </w:pPr>
            <w:r>
              <w:t>X</w:t>
            </w: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0994A1B" w14:textId="77777777" w:rsidR="00123BA0" w:rsidRDefault="00831948">
            <w:pPr>
              <w:spacing w:before="96" w:after="96"/>
              <w:rPr>
                <w:highlight w:val="blue"/>
              </w:rPr>
            </w:pPr>
            <w:r>
              <w:rPr>
                <w:color w:val="FFFFFF"/>
                <w:highlight w:val="blue"/>
              </w:rPr>
              <w:t>X</w:t>
            </w:r>
          </w:p>
        </w:tc>
      </w:tr>
      <w:tr w:rsidR="00123BA0" w14:paraId="252F2591" w14:textId="77777777">
        <w:tc>
          <w:tcPr>
            <w:tcW w:w="2468"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6B49E83A" w14:textId="77777777" w:rsidR="00123BA0" w:rsidRDefault="00831948">
            <w:pPr>
              <w:spacing w:before="96" w:after="96"/>
            </w:pPr>
            <w:r>
              <w:t>Projektplan nachführen</w:t>
            </w:r>
          </w:p>
        </w:tc>
        <w:tc>
          <w:tcPr>
            <w:tcW w:w="618" w:type="dxa"/>
            <w:tcBorders>
              <w:top w:val="single" w:sz="4" w:space="0" w:color="00000A"/>
              <w:left w:val="single" w:sz="12" w:space="0" w:color="00000A"/>
              <w:bottom w:val="single" w:sz="4" w:space="0" w:color="00000A"/>
              <w:right w:val="single" w:sz="4" w:space="0" w:color="00000A"/>
            </w:tcBorders>
            <w:shd w:val="clear" w:color="auto" w:fill="auto"/>
            <w:tcMar>
              <w:left w:w="-15" w:type="dxa"/>
            </w:tcMar>
          </w:tcPr>
          <w:p w14:paraId="0D5EDFBA" w14:textId="77777777" w:rsidR="00123BA0" w:rsidRDefault="00123BA0">
            <w:pPr>
              <w:spacing w:before="96" w:after="96"/>
            </w:pP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BB9905B" w14:textId="77777777" w:rsidR="00123BA0" w:rsidRDefault="00123BA0">
            <w:pPr>
              <w:spacing w:before="96" w:after="96"/>
            </w:pPr>
          </w:p>
        </w:tc>
        <w:tc>
          <w:tcPr>
            <w:tcW w:w="525"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8E3A5D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05EC89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F42BA6C"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DF6B274"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C28DF9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7174ADA"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39F453D"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40303045"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3B88B54"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9C5DB33" w14:textId="77777777" w:rsidR="00123BA0" w:rsidRDefault="00123BA0">
            <w:pPr>
              <w:spacing w:before="96" w:after="96"/>
            </w:pPr>
          </w:p>
        </w:tc>
        <w:tc>
          <w:tcPr>
            <w:tcW w:w="493"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26770A85" w14:textId="77777777" w:rsidR="00123BA0" w:rsidRDefault="00831948">
            <w:pPr>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FDB65BC" w14:textId="77777777" w:rsidR="00123BA0" w:rsidRDefault="00123BA0">
            <w:pPr>
              <w:spacing w:before="96" w:after="96"/>
              <w:rPr>
                <w:highlight w:val="yellow"/>
              </w:rPr>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EDAB9D5" w14:textId="77777777" w:rsidR="00123BA0" w:rsidRDefault="00831948">
            <w:pPr>
              <w:spacing w:before="96" w:after="96"/>
              <w:rPr>
                <w:highlight w:val="yellow"/>
              </w:rPr>
            </w:pPr>
            <w: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081806BC" w14:textId="77777777" w:rsidR="00123BA0" w:rsidRDefault="00123BA0">
            <w:pPr>
              <w:spacing w:before="96" w:after="96"/>
              <w:rPr>
                <w:highlight w:val="yellow"/>
              </w:rPr>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CC7126C" w14:textId="77777777" w:rsidR="00123BA0" w:rsidRDefault="00831948">
            <w:pPr>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1C1A6E96" w14:textId="77777777" w:rsidR="00123BA0" w:rsidRDefault="00123BA0">
            <w:pPr>
              <w:spacing w:before="96" w:after="96"/>
              <w:rPr>
                <w:highlight w:val="yellow"/>
              </w:rPr>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3D11308E" w14:textId="77777777" w:rsidR="00123BA0" w:rsidRDefault="00831948">
            <w:pPr>
              <w:spacing w:before="96" w:after="96"/>
              <w:rPr>
                <w:color w:val="FFFFFF"/>
                <w:highlight w:val="blue"/>
              </w:rPr>
            </w:pPr>
            <w:r>
              <w:rPr>
                <w:color w:val="FFFFFF"/>
                <w:highlight w:val="blue"/>
              </w:rPr>
              <w:t>Y</w:t>
            </w: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7809D0A"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7C156038" w14:textId="77777777" w:rsidR="00123BA0" w:rsidRDefault="00123BA0">
            <w:pPr>
              <w:spacing w:before="96" w:after="96"/>
            </w:pPr>
          </w:p>
        </w:tc>
        <w:tc>
          <w:tcPr>
            <w:tcW w:w="494"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5B195182" w14:textId="77777777" w:rsidR="00123BA0" w:rsidRDefault="00123BA0">
            <w:pPr>
              <w:spacing w:before="96" w:after="96"/>
            </w:pPr>
          </w:p>
        </w:tc>
        <w:tc>
          <w:tcPr>
            <w:tcW w:w="529" w:type="dxa"/>
            <w:tcBorders>
              <w:top w:val="single" w:sz="4" w:space="0" w:color="00000A"/>
              <w:left w:val="single" w:sz="4" w:space="0" w:color="00000A"/>
              <w:bottom w:val="single" w:sz="4" w:space="0" w:color="00000A"/>
              <w:right w:val="single" w:sz="12" w:space="0" w:color="00000A"/>
            </w:tcBorders>
            <w:shd w:val="clear" w:color="auto" w:fill="auto"/>
            <w:tcMar>
              <w:left w:w="2" w:type="dxa"/>
            </w:tcMar>
          </w:tcPr>
          <w:p w14:paraId="7558CA28" w14:textId="77777777" w:rsidR="00123BA0" w:rsidRDefault="00123BA0">
            <w:pPr>
              <w:spacing w:before="96" w:after="96"/>
            </w:pPr>
          </w:p>
        </w:tc>
        <w:tc>
          <w:tcPr>
            <w:tcW w:w="508" w:type="dxa"/>
            <w:tcBorders>
              <w:top w:val="single" w:sz="4" w:space="0" w:color="00000A"/>
              <w:left w:val="single" w:sz="4" w:space="0" w:color="00000A"/>
              <w:bottom w:val="single" w:sz="4" w:space="0" w:color="00000A"/>
              <w:right w:val="single" w:sz="4" w:space="0" w:color="00000A"/>
            </w:tcBorders>
            <w:shd w:val="clear" w:color="auto" w:fill="auto"/>
            <w:tcMar>
              <w:left w:w="2" w:type="dxa"/>
            </w:tcMar>
          </w:tcPr>
          <w:p w14:paraId="6A5049E1" w14:textId="77777777" w:rsidR="00123BA0" w:rsidRDefault="00123BA0">
            <w:pPr>
              <w:spacing w:before="96" w:after="96"/>
            </w:pPr>
          </w:p>
        </w:tc>
      </w:tr>
    </w:tbl>
    <w:p w14:paraId="1CC0E393" w14:textId="77777777" w:rsidR="00123BA0" w:rsidRDefault="00831948">
      <w:pPr>
        <w:pStyle w:val="berschrift1"/>
        <w:numPr>
          <w:ilvl w:val="0"/>
          <w:numId w:val="0"/>
        </w:numPr>
        <w:spacing w:before="119" w:after="119"/>
        <w:ind w:left="851"/>
        <w:contextualSpacing/>
        <w:rPr>
          <w:sz w:val="24"/>
          <w:szCs w:val="24"/>
        </w:rPr>
      </w:pPr>
      <w:r>
        <w:rPr>
          <w:sz w:val="24"/>
          <w:szCs w:val="24"/>
        </w:rPr>
        <w:t xml:space="preserve">Legende: X = Arbeiten , Y = Ferien , PW =  Projektwochen, </w:t>
      </w:r>
      <w:r>
        <w:rPr>
          <w:color w:val="FFFFFF"/>
          <w:sz w:val="24"/>
          <w:szCs w:val="24"/>
          <w:highlight w:val="blue"/>
        </w:rPr>
        <w:t>Blau</w:t>
      </w:r>
      <w:r>
        <w:rPr>
          <w:sz w:val="24"/>
          <w:szCs w:val="24"/>
        </w:rPr>
        <w:t xml:space="preserve"> = Abgabe</w:t>
      </w:r>
    </w:p>
    <w:p w14:paraId="2EE74536" w14:textId="77777777" w:rsidR="00123BA0" w:rsidRDefault="00831948">
      <w:pPr>
        <w:pStyle w:val="berschrift1"/>
        <w:numPr>
          <w:ilvl w:val="0"/>
          <w:numId w:val="0"/>
        </w:numPr>
        <w:spacing w:before="119" w:after="119"/>
        <w:ind w:left="851"/>
        <w:contextualSpacing/>
      </w:pPr>
      <w:r>
        <w:rPr>
          <w:sz w:val="24"/>
          <w:szCs w:val="24"/>
        </w:rPr>
        <w:t>Projektwochen:</w:t>
      </w:r>
    </w:p>
    <w:p w14:paraId="7956F50A" w14:textId="77777777" w:rsidR="00123BA0" w:rsidRDefault="00831948">
      <w:pPr>
        <w:pStyle w:val="berschrift1"/>
        <w:numPr>
          <w:ilvl w:val="0"/>
          <w:numId w:val="3"/>
        </w:numPr>
        <w:spacing w:before="119" w:after="119"/>
        <w:contextualSpacing/>
      </w:pPr>
      <w:bookmarkStart w:id="7" w:name="_Toc410118959"/>
      <w:bookmarkEnd w:id="7"/>
      <w:r>
        <w:rPr>
          <w:sz w:val="24"/>
          <w:szCs w:val="24"/>
        </w:rPr>
        <w:t>01 → 22.08.2017</w:t>
      </w:r>
    </w:p>
    <w:p w14:paraId="18038B54" w14:textId="77777777" w:rsidR="00123BA0" w:rsidRDefault="00831948">
      <w:pPr>
        <w:pStyle w:val="berschrift1"/>
        <w:numPr>
          <w:ilvl w:val="0"/>
          <w:numId w:val="3"/>
        </w:numPr>
        <w:spacing w:before="119" w:after="119"/>
        <w:contextualSpacing/>
        <w:sectPr w:rsidR="00123BA0">
          <w:headerReference w:type="default" r:id="rId10"/>
          <w:footerReference w:type="default" r:id="rId11"/>
          <w:pgSz w:w="16838" w:h="11906" w:orient="landscape"/>
          <w:pgMar w:top="1240" w:right="1134" w:bottom="993" w:left="1418" w:header="709" w:footer="669" w:gutter="0"/>
          <w:cols w:space="720"/>
          <w:formProt w:val="0"/>
          <w:docGrid w:linePitch="360"/>
        </w:sectPr>
      </w:pPr>
      <w:r>
        <w:rPr>
          <w:sz w:val="24"/>
          <w:szCs w:val="24"/>
        </w:rPr>
        <w:t>22 → 16.01.2017</w:t>
      </w:r>
    </w:p>
    <w:p w14:paraId="5B04D162" w14:textId="77777777" w:rsidR="00123BA0" w:rsidRDefault="00831948">
      <w:pPr>
        <w:pStyle w:val="berschrift1"/>
        <w:numPr>
          <w:ilvl w:val="0"/>
          <w:numId w:val="2"/>
        </w:numPr>
      </w:pPr>
      <w:bookmarkStart w:id="8" w:name="_Toc4101189591"/>
      <w:bookmarkEnd w:id="8"/>
      <w:r>
        <w:lastRenderedPageBreak/>
        <w:t>Projektbericht</w:t>
      </w:r>
    </w:p>
    <w:tbl>
      <w:tblPr>
        <w:tblW w:w="8997" w:type="dxa"/>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5" w:type="dxa"/>
          <w:right w:w="70" w:type="dxa"/>
        </w:tblCellMar>
        <w:tblLook w:val="0000" w:firstRow="0" w:lastRow="0" w:firstColumn="0" w:lastColumn="0" w:noHBand="0" w:noVBand="0"/>
      </w:tblPr>
      <w:tblGrid>
        <w:gridCol w:w="1417"/>
        <w:gridCol w:w="7580"/>
      </w:tblGrid>
      <w:tr w:rsidR="00123BA0" w14:paraId="5D08AF45" w14:textId="77777777">
        <w:trPr>
          <w:trHeight w:val="510"/>
        </w:trPr>
        <w:tc>
          <w:tcPr>
            <w:tcW w:w="1417"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5" w:type="dxa"/>
            </w:tcMar>
          </w:tcPr>
          <w:p w14:paraId="62E17B75" w14:textId="77777777" w:rsidR="00123BA0" w:rsidRDefault="00831948">
            <w:pPr>
              <w:rPr>
                <w:rFonts w:cs="Arial"/>
                <w:b/>
                <w:lang w:val="de-DE"/>
              </w:rPr>
            </w:pPr>
            <w:r>
              <w:rPr>
                <w:rFonts w:cs="Arial"/>
                <w:b/>
                <w:lang w:val="de-DE"/>
              </w:rPr>
              <w:t>Zeitraum</w:t>
            </w:r>
          </w:p>
        </w:tc>
        <w:tc>
          <w:tcPr>
            <w:tcW w:w="7579"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5" w:type="dxa"/>
            </w:tcMar>
          </w:tcPr>
          <w:p w14:paraId="7F4A360E" w14:textId="77777777" w:rsidR="00123BA0" w:rsidRDefault="00831948">
            <w:pPr>
              <w:rPr>
                <w:rFonts w:cs="Arial"/>
                <w:b/>
                <w:lang w:val="de-DE"/>
              </w:rPr>
            </w:pPr>
            <w:r>
              <w:rPr>
                <w:rFonts w:cs="Arial"/>
                <w:b/>
                <w:lang w:val="de-DE"/>
              </w:rPr>
              <w:t>Bericht</w:t>
            </w:r>
          </w:p>
        </w:tc>
      </w:tr>
      <w:tr w:rsidR="00123BA0" w14:paraId="0098E566" w14:textId="77777777">
        <w:trPr>
          <w:trHeight w:val="274"/>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3138D165" w14:textId="77777777" w:rsidR="00123BA0" w:rsidRDefault="00831948">
            <w:commentRangeStart w:id="9"/>
            <w:r>
              <w:rPr>
                <w:rFonts w:cs="Arial"/>
                <w:b/>
                <w:szCs w:val="22"/>
                <w:lang w:val="de-DE"/>
              </w:rPr>
              <w:t>KW 35</w:t>
            </w:r>
          </w:p>
        </w:tc>
        <w:tc>
          <w:tcPr>
            <w:tcW w:w="7579" w:type="dxa"/>
            <w:tcBorders>
              <w:top w:val="single" w:sz="4" w:space="0" w:color="00000A"/>
              <w:left w:val="single" w:sz="4" w:space="0" w:color="00000A"/>
              <w:bottom w:val="dotted" w:sz="4" w:space="0" w:color="00000A"/>
              <w:right w:val="single" w:sz="4" w:space="0" w:color="00000A"/>
            </w:tcBorders>
            <w:shd w:val="clear" w:color="auto" w:fill="auto"/>
            <w:tcMar>
              <w:left w:w="15" w:type="dxa"/>
            </w:tcMar>
          </w:tcPr>
          <w:p w14:paraId="6BC5D5AC" w14:textId="77777777" w:rsidR="00123BA0" w:rsidRDefault="00831948">
            <w:r>
              <w:rPr>
                <w:rFonts w:cs="Arial"/>
                <w:b/>
                <w:lang w:val="de-DE"/>
              </w:rPr>
              <w:t xml:space="preserve">Stand der Arbeit: </w:t>
            </w:r>
          </w:p>
          <w:p w14:paraId="1FA31A5A" w14:textId="77777777" w:rsidR="00123BA0" w:rsidRDefault="00831948">
            <w:r>
              <w:rPr>
                <w:rFonts w:cs="Arial"/>
                <w:lang w:val="de-DE"/>
              </w:rPr>
              <w:t>Wir arbeiten parallel an Studie und an Projektplan.</w:t>
            </w:r>
          </w:p>
          <w:p w14:paraId="4F36B3B4" w14:textId="77777777" w:rsidR="00123BA0" w:rsidRDefault="00123BA0">
            <w:pPr>
              <w:rPr>
                <w:rFonts w:cs="Arial"/>
                <w:lang w:val="de-DE"/>
              </w:rPr>
            </w:pPr>
          </w:p>
        </w:tc>
      </w:tr>
      <w:tr w:rsidR="00123BA0" w14:paraId="3615403F" w14:textId="77777777">
        <w:trPr>
          <w:trHeight w:val="309"/>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04A527D7" w14:textId="77777777" w:rsidR="00123BA0" w:rsidRDefault="00123BA0">
            <w:pPr>
              <w:rPr>
                <w:rFonts w:cs="Arial"/>
                <w:b/>
                <w:szCs w:val="22"/>
                <w:lang w:val="de-DE"/>
              </w:rPr>
            </w:pPr>
          </w:p>
        </w:tc>
        <w:tc>
          <w:tcPr>
            <w:tcW w:w="7579" w:type="dxa"/>
            <w:tcBorders>
              <w:top w:val="dotted" w:sz="4" w:space="0" w:color="00000A"/>
              <w:left w:val="single" w:sz="4" w:space="0" w:color="00000A"/>
              <w:bottom w:val="dotted" w:sz="4" w:space="0" w:color="00000A"/>
              <w:right w:val="single" w:sz="4" w:space="0" w:color="00000A"/>
            </w:tcBorders>
            <w:shd w:val="clear" w:color="auto" w:fill="auto"/>
            <w:tcMar>
              <w:left w:w="15" w:type="dxa"/>
            </w:tcMar>
          </w:tcPr>
          <w:p w14:paraId="4EF615E8" w14:textId="77777777" w:rsidR="00123BA0" w:rsidRDefault="00831948">
            <w:r>
              <w:rPr>
                <w:rFonts w:cs="Arial"/>
                <w:b/>
                <w:lang w:val="de-DE"/>
              </w:rPr>
              <w:t>Wichtigste Probleme und Fragen:</w:t>
            </w:r>
          </w:p>
          <w:p w14:paraId="51B35076" w14:textId="77777777" w:rsidR="00123BA0" w:rsidRDefault="00831948">
            <w:pPr>
              <w:pStyle w:val="TextCDB"/>
            </w:pPr>
            <w:r>
              <w:rPr>
                <w:color w:val="000000"/>
                <w:lang w:val="de-CH" w:eastAsia="de-CH"/>
              </w:rPr>
              <w:t>Terminplan im Dokument „Projektplan“ ist um eine Woche verschoben.</w:t>
            </w:r>
          </w:p>
          <w:p w14:paraId="67229E06" w14:textId="77777777" w:rsidR="00123BA0" w:rsidRDefault="00831948">
            <w:pPr>
              <w:pStyle w:val="TextCDB"/>
            </w:pPr>
            <w:r>
              <w:rPr>
                <w:color w:val="000000"/>
                <w:lang w:val="de-CH" w:eastAsia="de-CH"/>
              </w:rPr>
              <w:t>Schwierigkeiten IST-Situation zu formulieren.</w:t>
            </w:r>
          </w:p>
        </w:tc>
      </w:tr>
      <w:tr w:rsidR="00123BA0" w14:paraId="25C264AB"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84E7239" w14:textId="77777777" w:rsidR="00123BA0" w:rsidRDefault="00123BA0">
            <w:pPr>
              <w:rPr>
                <w:rFonts w:cs="Arial"/>
                <w:b/>
                <w:szCs w:val="22"/>
                <w:lang w:val="de-DE"/>
              </w:rPr>
            </w:pPr>
          </w:p>
        </w:tc>
        <w:tc>
          <w:tcPr>
            <w:tcW w:w="7579"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2480DD89" w14:textId="77777777" w:rsidR="00123BA0" w:rsidRDefault="00831948">
            <w:r>
              <w:rPr>
                <w:rFonts w:cs="Arial"/>
                <w:b/>
                <w:lang w:val="de-DE"/>
              </w:rPr>
              <w:t xml:space="preserve">nächste Schritte: </w:t>
            </w:r>
          </w:p>
          <w:p w14:paraId="7EBF88AA" w14:textId="77777777" w:rsidR="00123BA0" w:rsidRDefault="00831948">
            <w:r>
              <w:rPr>
                <w:rFonts w:cs="Arial"/>
                <w:lang w:val="de-DE"/>
              </w:rPr>
              <w:t xml:space="preserve">Studie </w:t>
            </w:r>
            <w:r>
              <w:rPr>
                <w:rFonts w:cs="Arial"/>
                <w:lang w:val="de-DE"/>
              </w:rPr>
              <w:t xml:space="preserve">weiterführen und </w:t>
            </w:r>
            <w:proofErr w:type="spellStart"/>
            <w:r>
              <w:rPr>
                <w:rFonts w:cs="Arial"/>
                <w:lang w:val="de-DE"/>
              </w:rPr>
              <w:t>abschliessen</w:t>
            </w:r>
            <w:proofErr w:type="spellEnd"/>
            <w:r>
              <w:rPr>
                <w:rFonts w:cs="Arial"/>
                <w:lang w:val="de-DE"/>
              </w:rPr>
              <w:t>.</w:t>
            </w:r>
          </w:p>
          <w:p w14:paraId="14EACEEE" w14:textId="77777777" w:rsidR="00123BA0" w:rsidRDefault="00831948">
            <w:r>
              <w:rPr>
                <w:rFonts w:cs="Arial"/>
                <w:lang w:val="de-DE"/>
              </w:rPr>
              <w:t>Projektplan korrigieren (Termine)</w:t>
            </w:r>
          </w:p>
          <w:p w14:paraId="0F114CF7" w14:textId="77777777" w:rsidR="00123BA0" w:rsidRDefault="00123BA0">
            <w:pPr>
              <w:rPr>
                <w:rFonts w:cs="Arial"/>
                <w:lang w:val="de-DE"/>
              </w:rPr>
            </w:pPr>
          </w:p>
        </w:tc>
      </w:tr>
      <w:tr w:rsidR="00123BA0" w14:paraId="24F89505" w14:textId="77777777">
        <w:trPr>
          <w:trHeight w:val="274"/>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2D9CABCB" w14:textId="77777777" w:rsidR="00123BA0" w:rsidRDefault="00831948">
            <w:r>
              <w:rPr>
                <w:rFonts w:cs="Arial"/>
                <w:b/>
                <w:szCs w:val="22"/>
                <w:lang w:val="de-DE"/>
              </w:rPr>
              <w:t>KW 36</w:t>
            </w:r>
          </w:p>
        </w:tc>
        <w:tc>
          <w:tcPr>
            <w:tcW w:w="7579" w:type="dxa"/>
            <w:tcBorders>
              <w:top w:val="single" w:sz="4" w:space="0" w:color="00000A"/>
              <w:left w:val="single" w:sz="4" w:space="0" w:color="00000A"/>
              <w:bottom w:val="dotted" w:sz="4" w:space="0" w:color="00000A"/>
              <w:right w:val="single" w:sz="4" w:space="0" w:color="00000A"/>
            </w:tcBorders>
            <w:shd w:val="clear" w:color="auto" w:fill="auto"/>
            <w:tcMar>
              <w:left w:w="15" w:type="dxa"/>
            </w:tcMar>
          </w:tcPr>
          <w:p w14:paraId="6E776302" w14:textId="77777777" w:rsidR="00123BA0" w:rsidRDefault="00831948">
            <w:pPr>
              <w:rPr>
                <w:rFonts w:cs="Arial"/>
                <w:b/>
                <w:lang w:val="de-DE"/>
              </w:rPr>
            </w:pPr>
            <w:r>
              <w:rPr>
                <w:rFonts w:cs="Arial"/>
                <w:b/>
                <w:lang w:val="de-DE"/>
              </w:rPr>
              <w:t>Stand der Arbeit:</w:t>
            </w:r>
          </w:p>
          <w:p w14:paraId="751E42E1" w14:textId="77777777" w:rsidR="00123BA0" w:rsidRDefault="00831948">
            <w:pPr>
              <w:rPr>
                <w:rFonts w:cs="Arial"/>
                <w:lang w:val="de-DE"/>
              </w:rPr>
            </w:pPr>
            <w:r>
              <w:rPr>
                <w:rFonts w:cs="Arial"/>
                <w:lang w:val="de-DE"/>
              </w:rPr>
              <w:t>Wir arbeiten an Studie und Projektplan (60%)</w:t>
            </w:r>
          </w:p>
        </w:tc>
      </w:tr>
      <w:tr w:rsidR="00123BA0" w14:paraId="3983A29A" w14:textId="77777777">
        <w:trPr>
          <w:trHeight w:val="309"/>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F79AE37" w14:textId="77777777" w:rsidR="00123BA0" w:rsidRDefault="00123BA0">
            <w:pPr>
              <w:rPr>
                <w:rFonts w:cs="Arial"/>
                <w:b/>
                <w:szCs w:val="22"/>
                <w:lang w:val="de-DE"/>
              </w:rPr>
            </w:pPr>
          </w:p>
        </w:tc>
        <w:tc>
          <w:tcPr>
            <w:tcW w:w="7579" w:type="dxa"/>
            <w:tcBorders>
              <w:top w:val="dotted" w:sz="4" w:space="0" w:color="00000A"/>
              <w:left w:val="single" w:sz="4" w:space="0" w:color="00000A"/>
              <w:bottom w:val="dotted" w:sz="4" w:space="0" w:color="00000A"/>
              <w:right w:val="single" w:sz="4" w:space="0" w:color="00000A"/>
            </w:tcBorders>
            <w:shd w:val="clear" w:color="auto" w:fill="auto"/>
            <w:tcMar>
              <w:left w:w="15" w:type="dxa"/>
            </w:tcMar>
          </w:tcPr>
          <w:p w14:paraId="2A1D662C" w14:textId="77777777" w:rsidR="00123BA0" w:rsidRDefault="00831948">
            <w:r>
              <w:rPr>
                <w:rFonts w:cs="Arial"/>
                <w:b/>
                <w:lang w:val="de-DE"/>
              </w:rPr>
              <w:t>Wichtigste Probleme und Fragen:</w:t>
            </w:r>
          </w:p>
          <w:p w14:paraId="44E578EE" w14:textId="77777777" w:rsidR="00123BA0" w:rsidRDefault="00831948">
            <w:pPr>
              <w:rPr>
                <w:rFonts w:cs="Arial"/>
                <w:lang w:val="de-DE"/>
              </w:rPr>
            </w:pPr>
            <w:r>
              <w:rPr>
                <w:rFonts w:cs="Arial"/>
                <w:lang w:val="de-DE"/>
              </w:rPr>
              <w:t xml:space="preserve">Heute keine Probleme entdeckt. </w:t>
            </w:r>
          </w:p>
          <w:p w14:paraId="325D1F39" w14:textId="77777777" w:rsidR="00123BA0" w:rsidRDefault="00831948">
            <w:pPr>
              <w:rPr>
                <w:rFonts w:cs="Arial"/>
                <w:lang w:val="de-DE"/>
              </w:rPr>
            </w:pPr>
            <w:r>
              <w:rPr>
                <w:rFonts w:cs="Arial"/>
                <w:lang w:val="de-DE"/>
              </w:rPr>
              <w:t>Wir waren viel produktiver als letzte Woche.</w:t>
            </w:r>
          </w:p>
        </w:tc>
      </w:tr>
      <w:tr w:rsidR="00123BA0" w14:paraId="2F41E5A5"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0A01C012" w14:textId="77777777" w:rsidR="00123BA0" w:rsidRDefault="00123BA0">
            <w:pPr>
              <w:rPr>
                <w:rFonts w:cs="Arial"/>
                <w:b/>
                <w:szCs w:val="22"/>
                <w:lang w:val="de-DE"/>
              </w:rPr>
            </w:pPr>
          </w:p>
        </w:tc>
        <w:tc>
          <w:tcPr>
            <w:tcW w:w="7579"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00322904" w14:textId="77777777" w:rsidR="00123BA0" w:rsidRDefault="00831948">
            <w:pPr>
              <w:rPr>
                <w:rFonts w:cs="Arial"/>
                <w:b/>
                <w:lang w:val="de-DE"/>
              </w:rPr>
            </w:pPr>
            <w:bookmarkStart w:id="10" w:name="__DdeLink__14807_2042744427"/>
            <w:bookmarkEnd w:id="10"/>
            <w:r>
              <w:rPr>
                <w:rFonts w:cs="Arial"/>
                <w:b/>
                <w:lang w:val="de-DE"/>
              </w:rPr>
              <w:t>nächste</w:t>
            </w:r>
            <w:r>
              <w:rPr>
                <w:rFonts w:cs="Arial"/>
                <w:b/>
                <w:lang w:val="de-DE"/>
              </w:rPr>
              <w:t xml:space="preserve"> Schritte:</w:t>
            </w:r>
          </w:p>
          <w:p w14:paraId="1F5C33F4" w14:textId="77777777" w:rsidR="00123BA0" w:rsidRDefault="00831948">
            <w:pPr>
              <w:rPr>
                <w:rFonts w:cs="Arial"/>
                <w:lang w:val="de-DE"/>
              </w:rPr>
            </w:pPr>
            <w:bookmarkStart w:id="11" w:name="__DdeLink__14807_20427444271"/>
            <w:bookmarkEnd w:id="11"/>
            <w:r>
              <w:rPr>
                <w:rFonts w:cs="Arial"/>
                <w:lang w:val="de-DE"/>
              </w:rPr>
              <w:t xml:space="preserve">Studie und Projektplan </w:t>
            </w:r>
            <w:proofErr w:type="spellStart"/>
            <w:r>
              <w:rPr>
                <w:rFonts w:cs="Arial"/>
                <w:lang w:val="de-DE"/>
              </w:rPr>
              <w:t>abschliessen</w:t>
            </w:r>
            <w:proofErr w:type="spellEnd"/>
            <w:r>
              <w:rPr>
                <w:rFonts w:cs="Arial"/>
                <w:lang w:val="de-DE"/>
              </w:rPr>
              <w:t>.</w:t>
            </w:r>
          </w:p>
        </w:tc>
      </w:tr>
      <w:tr w:rsidR="00123BA0" w14:paraId="142A2BC0" w14:textId="77777777">
        <w:trPr>
          <w:trHeight w:val="274"/>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0E13B02E" w14:textId="77777777" w:rsidR="00123BA0" w:rsidRDefault="00831948">
            <w:r>
              <w:rPr>
                <w:rFonts w:cs="Arial"/>
                <w:b/>
                <w:szCs w:val="22"/>
                <w:lang w:val="de-DE"/>
              </w:rPr>
              <w:t>KW 37</w:t>
            </w:r>
          </w:p>
        </w:tc>
        <w:tc>
          <w:tcPr>
            <w:tcW w:w="7579" w:type="dxa"/>
            <w:tcBorders>
              <w:top w:val="single" w:sz="4" w:space="0" w:color="00000A"/>
              <w:left w:val="single" w:sz="4" w:space="0" w:color="00000A"/>
              <w:bottom w:val="dotted" w:sz="4" w:space="0" w:color="00000A"/>
              <w:right w:val="single" w:sz="4" w:space="0" w:color="00000A"/>
            </w:tcBorders>
            <w:shd w:val="clear" w:color="auto" w:fill="auto"/>
            <w:tcMar>
              <w:left w:w="15" w:type="dxa"/>
            </w:tcMar>
          </w:tcPr>
          <w:p w14:paraId="245A81E5" w14:textId="77777777" w:rsidR="00123BA0" w:rsidRDefault="00831948">
            <w:pPr>
              <w:rPr>
                <w:rFonts w:cs="Arial"/>
                <w:b/>
                <w:lang w:val="de-DE"/>
              </w:rPr>
            </w:pPr>
            <w:r>
              <w:rPr>
                <w:rFonts w:cs="Arial"/>
                <w:b/>
                <w:lang w:val="de-DE"/>
              </w:rPr>
              <w:t>Stand der Arbeit:</w:t>
            </w:r>
          </w:p>
          <w:p w14:paraId="3F35F5F9" w14:textId="77777777" w:rsidR="00123BA0" w:rsidRDefault="00831948">
            <w:pPr>
              <w:rPr>
                <w:rFonts w:cs="Arial"/>
                <w:lang w:val="de-DE"/>
              </w:rPr>
            </w:pPr>
            <w:r>
              <w:rPr>
                <w:rFonts w:cs="Arial"/>
                <w:lang w:val="de-DE"/>
              </w:rPr>
              <w:t>Weiterarbeit Studie und Projektplan</w:t>
            </w:r>
          </w:p>
        </w:tc>
      </w:tr>
      <w:tr w:rsidR="00123BA0" w14:paraId="657247F5" w14:textId="77777777">
        <w:trPr>
          <w:trHeight w:val="309"/>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30DD1382" w14:textId="77777777" w:rsidR="00123BA0" w:rsidRDefault="00123BA0">
            <w:pPr>
              <w:rPr>
                <w:rFonts w:cs="Arial"/>
                <w:b/>
                <w:szCs w:val="22"/>
                <w:lang w:val="de-DE"/>
              </w:rPr>
            </w:pPr>
          </w:p>
        </w:tc>
        <w:tc>
          <w:tcPr>
            <w:tcW w:w="7579" w:type="dxa"/>
            <w:tcBorders>
              <w:top w:val="dotted" w:sz="4" w:space="0" w:color="00000A"/>
              <w:left w:val="single" w:sz="4" w:space="0" w:color="00000A"/>
              <w:bottom w:val="dotted" w:sz="4" w:space="0" w:color="00000A"/>
              <w:right w:val="single" w:sz="4" w:space="0" w:color="00000A"/>
            </w:tcBorders>
            <w:shd w:val="clear" w:color="auto" w:fill="auto"/>
            <w:tcMar>
              <w:left w:w="15" w:type="dxa"/>
            </w:tcMar>
          </w:tcPr>
          <w:p w14:paraId="2C4222E4" w14:textId="77777777" w:rsidR="00123BA0" w:rsidRDefault="00831948">
            <w:pPr>
              <w:rPr>
                <w:rFonts w:cs="Arial"/>
                <w:b/>
                <w:lang w:val="de-DE"/>
              </w:rPr>
            </w:pPr>
            <w:r>
              <w:rPr>
                <w:rFonts w:cs="Arial"/>
                <w:b/>
                <w:lang w:val="de-DE"/>
              </w:rPr>
              <w:t>Wichtigste Probleme und Fragen:</w:t>
            </w:r>
          </w:p>
          <w:p w14:paraId="0041554E" w14:textId="77777777" w:rsidR="00123BA0" w:rsidRDefault="00831948">
            <w:pPr>
              <w:rPr>
                <w:rFonts w:cs="Arial"/>
                <w:lang w:val="de-DE"/>
              </w:rPr>
            </w:pPr>
            <w:r>
              <w:rPr>
                <w:rFonts w:cs="Arial"/>
                <w:lang w:val="de-DE"/>
              </w:rPr>
              <w:t>-</w:t>
            </w:r>
          </w:p>
        </w:tc>
      </w:tr>
      <w:tr w:rsidR="00123BA0" w14:paraId="3983CCE3"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C3F6BCD" w14:textId="77777777" w:rsidR="00123BA0" w:rsidRDefault="00123BA0">
            <w:pPr>
              <w:rPr>
                <w:rFonts w:cs="Arial"/>
                <w:b/>
                <w:szCs w:val="22"/>
                <w:lang w:val="de-DE"/>
              </w:rPr>
            </w:pPr>
          </w:p>
        </w:tc>
        <w:tc>
          <w:tcPr>
            <w:tcW w:w="7579"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581791FB" w14:textId="77777777" w:rsidR="00123BA0" w:rsidRDefault="00831948">
            <w:pPr>
              <w:rPr>
                <w:rFonts w:cs="Arial"/>
                <w:b/>
                <w:lang w:val="de-DE"/>
              </w:rPr>
            </w:pPr>
            <w:r>
              <w:rPr>
                <w:rFonts w:cs="Arial"/>
                <w:b/>
                <w:lang w:val="de-DE"/>
              </w:rPr>
              <w:t>nächste Schritte:</w:t>
            </w:r>
          </w:p>
          <w:p w14:paraId="1B48236D" w14:textId="77777777" w:rsidR="00123BA0" w:rsidRDefault="00831948">
            <w:pPr>
              <w:rPr>
                <w:rFonts w:cs="Arial"/>
                <w:lang w:val="de-DE"/>
              </w:rPr>
            </w:pPr>
            <w:r>
              <w:rPr>
                <w:rFonts w:cs="Arial"/>
                <w:lang w:val="de-DE"/>
              </w:rPr>
              <w:t xml:space="preserve">Studie und Projektplan </w:t>
            </w:r>
            <w:proofErr w:type="spellStart"/>
            <w:r>
              <w:rPr>
                <w:rFonts w:cs="Arial"/>
                <w:lang w:val="de-DE"/>
              </w:rPr>
              <w:t>abschliessen</w:t>
            </w:r>
            <w:proofErr w:type="spellEnd"/>
            <w:r>
              <w:rPr>
                <w:rFonts w:cs="Arial"/>
                <w:lang w:val="de-DE"/>
              </w:rPr>
              <w:t>.</w:t>
            </w:r>
          </w:p>
        </w:tc>
      </w:tr>
      <w:tr w:rsidR="00123BA0" w14:paraId="587B9F4E"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1057F476" w14:textId="77777777" w:rsidR="00123BA0" w:rsidRDefault="00831948">
            <w:r>
              <w:rPr>
                <w:rFonts w:cs="Arial"/>
                <w:b/>
                <w:szCs w:val="22"/>
                <w:lang w:val="de-DE"/>
              </w:rPr>
              <w:t>KW 38</w:t>
            </w: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194A1E19" w14:textId="77777777" w:rsidR="00123BA0" w:rsidRDefault="00831948">
            <w:pPr>
              <w:rPr>
                <w:rFonts w:cs="Arial"/>
                <w:lang w:val="de-DE"/>
              </w:rPr>
            </w:pPr>
            <w:r>
              <w:rPr>
                <w:rFonts w:cs="Arial"/>
                <w:b/>
                <w:lang w:val="de-DE"/>
              </w:rPr>
              <w:t>Stand der Arbeit:</w:t>
            </w:r>
          </w:p>
          <w:p w14:paraId="4B7166A5" w14:textId="77777777" w:rsidR="00123BA0" w:rsidRDefault="00831948">
            <w:pPr>
              <w:rPr>
                <w:rFonts w:cs="Arial"/>
                <w:lang w:val="de-DE"/>
              </w:rPr>
            </w:pPr>
            <w:r>
              <w:rPr>
                <w:rFonts w:cs="Arial"/>
                <w:lang w:val="de-DE"/>
              </w:rPr>
              <w:t xml:space="preserve">Studie und Projektplan </w:t>
            </w:r>
            <w:r>
              <w:rPr>
                <w:rFonts w:cs="Arial"/>
                <w:lang w:val="de-DE"/>
              </w:rPr>
              <w:t>beendet. Abgabe am Freitag</w:t>
            </w:r>
          </w:p>
        </w:tc>
      </w:tr>
      <w:tr w:rsidR="00123BA0" w14:paraId="1D9F17E1"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199B6B99"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7A7B9483" w14:textId="77777777" w:rsidR="00123BA0" w:rsidRDefault="00831948">
            <w:pPr>
              <w:rPr>
                <w:rFonts w:cs="Arial"/>
                <w:lang w:val="de-DE"/>
              </w:rPr>
            </w:pPr>
            <w:r>
              <w:rPr>
                <w:rFonts w:cs="Arial"/>
                <w:b/>
                <w:lang w:val="de-DE"/>
              </w:rPr>
              <w:t>Wichtigste Probleme und Fragen:</w:t>
            </w:r>
          </w:p>
          <w:p w14:paraId="71FD4DD0" w14:textId="77777777" w:rsidR="00123BA0" w:rsidRDefault="00831948">
            <w:pPr>
              <w:rPr>
                <w:rFonts w:cs="Arial"/>
                <w:lang w:val="de-DE"/>
              </w:rPr>
            </w:pPr>
            <w:r>
              <w:rPr>
                <w:rFonts w:cs="Arial"/>
                <w:lang w:val="de-DE"/>
              </w:rPr>
              <w:t>-</w:t>
            </w:r>
          </w:p>
        </w:tc>
      </w:tr>
      <w:tr w:rsidR="00123BA0" w14:paraId="40CD8B31"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7B63DB31"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40DCD971" w14:textId="77777777" w:rsidR="00123BA0" w:rsidRDefault="00831948">
            <w:r>
              <w:rPr>
                <w:rFonts w:cs="Arial"/>
                <w:b/>
                <w:lang w:val="de-DE"/>
              </w:rPr>
              <w:t>nächste Schritte:</w:t>
            </w:r>
          </w:p>
          <w:p w14:paraId="738E9A97" w14:textId="77777777" w:rsidR="00123BA0" w:rsidRDefault="00831948">
            <w:pPr>
              <w:rPr>
                <w:rFonts w:cs="Arial"/>
                <w:lang w:val="de-DE"/>
              </w:rPr>
            </w:pPr>
            <w:r>
              <w:rPr>
                <w:rFonts w:cs="Arial"/>
                <w:lang w:val="de-DE"/>
              </w:rPr>
              <w:t xml:space="preserve">Ferien </w:t>
            </w:r>
            <w:proofErr w:type="spellStart"/>
            <w:r>
              <w:rPr>
                <w:rFonts w:cs="Arial"/>
                <w:lang w:val="de-DE"/>
              </w:rPr>
              <w:t>geniessen</w:t>
            </w:r>
            <w:proofErr w:type="spellEnd"/>
            <w:r>
              <w:rPr>
                <w:rFonts w:cs="Arial"/>
                <w:lang w:val="de-DE"/>
              </w:rPr>
              <w:t>.</w:t>
            </w:r>
            <w:commentRangeEnd w:id="9"/>
            <w:r w:rsidR="0023444A">
              <w:rPr>
                <w:rStyle w:val="Kommentarzeichen"/>
              </w:rPr>
              <w:commentReference w:id="9"/>
            </w:r>
          </w:p>
        </w:tc>
      </w:tr>
      <w:tr w:rsidR="00123BA0" w14:paraId="5E54B19A"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2861A5DA" w14:textId="77777777" w:rsidR="00123BA0" w:rsidRDefault="00831948">
            <w:r>
              <w:rPr>
                <w:rFonts w:cs="Arial"/>
                <w:b/>
                <w:szCs w:val="22"/>
                <w:lang w:val="de-DE"/>
              </w:rPr>
              <w:t>KW 42</w:t>
            </w: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452467DF" w14:textId="77777777" w:rsidR="00123BA0" w:rsidRDefault="00831948">
            <w:r>
              <w:rPr>
                <w:rFonts w:cs="Arial"/>
                <w:b/>
                <w:lang w:val="de-DE"/>
              </w:rPr>
              <w:t>Stand der Arbeit:</w:t>
            </w:r>
          </w:p>
          <w:p w14:paraId="20B1C163" w14:textId="77777777" w:rsidR="00123BA0" w:rsidRDefault="00831948">
            <w:pPr>
              <w:rPr>
                <w:rFonts w:cs="Arial"/>
                <w:lang w:val="de-DE"/>
              </w:rPr>
            </w:pPr>
            <w:r>
              <w:rPr>
                <w:rFonts w:cs="Arial"/>
                <w:lang w:val="de-DE"/>
              </w:rPr>
              <w:t xml:space="preserve">Start der Phase Konzept. </w:t>
            </w:r>
            <w:proofErr w:type="spellStart"/>
            <w:r>
              <w:rPr>
                <w:rFonts w:cs="Arial"/>
                <w:lang w:val="de-DE"/>
              </w:rPr>
              <w:t>Use</w:t>
            </w:r>
            <w:proofErr w:type="spellEnd"/>
            <w:r>
              <w:rPr>
                <w:rFonts w:cs="Arial"/>
                <w:lang w:val="de-DE"/>
              </w:rPr>
              <w:t>-Cases (Diagramme, Tabellen), Entitäten.</w:t>
            </w:r>
          </w:p>
        </w:tc>
      </w:tr>
      <w:tr w:rsidR="00123BA0" w14:paraId="2DD7AC55"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722E5B73"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77774A4D" w14:textId="77777777" w:rsidR="00123BA0" w:rsidRDefault="00831948">
            <w:r>
              <w:rPr>
                <w:rFonts w:cs="Arial"/>
                <w:b/>
                <w:lang w:val="de-DE"/>
              </w:rPr>
              <w:t>Wichtigste Probleme und Fragen:</w:t>
            </w:r>
          </w:p>
          <w:p w14:paraId="366A722C" w14:textId="77777777" w:rsidR="00123BA0" w:rsidRDefault="00831948">
            <w:pPr>
              <w:rPr>
                <w:rFonts w:cs="Arial"/>
                <w:lang w:val="de-DE"/>
              </w:rPr>
            </w:pPr>
            <w:r>
              <w:rPr>
                <w:rFonts w:cs="Arial"/>
                <w:lang w:val="de-DE"/>
              </w:rPr>
              <w:t xml:space="preserve">Die Produktivität war heute sehr tief. Das liegt an den Ferien. Ich gehe davon aus, dass die Dynamik wieder zurück kommt und wir wieder produktiver sein werden. </w:t>
            </w:r>
          </w:p>
          <w:p w14:paraId="2CAAC1C0" w14:textId="77777777" w:rsidR="00123BA0" w:rsidRDefault="00831948">
            <w:pPr>
              <w:rPr>
                <w:rFonts w:cs="Arial"/>
                <w:lang w:val="de-DE"/>
              </w:rPr>
            </w:pPr>
            <w:r>
              <w:rPr>
                <w:rFonts w:cs="Arial"/>
                <w:lang w:val="de-DE"/>
              </w:rPr>
              <w:t>Scope muss man noch genauer definieren (</w:t>
            </w:r>
            <w:ins w:id="12" w:author="Georg Ninck" w:date="2017-11-12T12:14:00Z">
              <w:r w:rsidR="0023444A">
                <w:rPr>
                  <w:rFonts w:cs="Arial"/>
                  <w:lang w:val="de-DE"/>
                </w:rPr>
                <w:t>K</w:t>
              </w:r>
            </w:ins>
            <w:del w:id="13" w:author="Georg Ninck" w:date="2017-11-12T12:14:00Z">
              <w:r w:rsidDel="0023444A">
                <w:rPr>
                  <w:rFonts w:cs="Arial"/>
                  <w:lang w:val="de-DE"/>
                </w:rPr>
                <w:delText>k</w:delText>
              </w:r>
            </w:del>
            <w:r>
              <w:rPr>
                <w:rFonts w:cs="Arial"/>
                <w:lang w:val="de-DE"/>
              </w:rPr>
              <w:t>omplexität)</w:t>
            </w:r>
          </w:p>
        </w:tc>
      </w:tr>
      <w:tr w:rsidR="00123BA0" w14:paraId="425F77E7"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45FAFA97"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486C5829" w14:textId="77777777" w:rsidR="00123BA0" w:rsidRDefault="00831948">
            <w:r>
              <w:rPr>
                <w:rFonts w:cs="Arial"/>
                <w:b/>
                <w:lang w:val="de-DE"/>
              </w:rPr>
              <w:t>nächste Schritte:</w:t>
            </w:r>
          </w:p>
          <w:p w14:paraId="7F7EE68C" w14:textId="77777777" w:rsidR="00123BA0" w:rsidRDefault="00831948">
            <w:pPr>
              <w:rPr>
                <w:rFonts w:cs="Arial"/>
                <w:lang w:val="de-DE"/>
              </w:rPr>
            </w:pPr>
            <w:r>
              <w:rPr>
                <w:rFonts w:cs="Arial"/>
                <w:lang w:val="de-DE"/>
              </w:rPr>
              <w:t xml:space="preserve">Ideen und </w:t>
            </w:r>
            <w:r>
              <w:rPr>
                <w:rFonts w:cs="Arial"/>
                <w:lang w:val="de-DE"/>
              </w:rPr>
              <w:t>Diskussionsergebnisse auf das Papier bringen und verfeinern.</w:t>
            </w:r>
          </w:p>
        </w:tc>
      </w:tr>
      <w:tr w:rsidR="00123BA0" w14:paraId="59A90A8A"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387BA3F" w14:textId="77777777" w:rsidR="00123BA0" w:rsidRDefault="00831948">
            <w:r>
              <w:rPr>
                <w:rFonts w:cs="Arial"/>
                <w:b/>
                <w:szCs w:val="22"/>
                <w:lang w:val="de-DE"/>
              </w:rPr>
              <w:t>KW 43</w:t>
            </w: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9010137" w14:textId="77777777" w:rsidR="00123BA0" w:rsidRDefault="00831948">
            <w:r>
              <w:rPr>
                <w:rFonts w:cs="Arial"/>
                <w:b/>
                <w:lang w:val="de-DE"/>
              </w:rPr>
              <w:t>Stand der Arbeit:</w:t>
            </w:r>
          </w:p>
          <w:p w14:paraId="66987E42" w14:textId="77777777" w:rsidR="00123BA0" w:rsidRDefault="00831948">
            <w:r>
              <w:rPr>
                <w:rFonts w:cs="Arial"/>
                <w:lang w:val="de-DE"/>
              </w:rPr>
              <w:t xml:space="preserve">Heute war die Arbeitsatmosphäre wieder viel besser und wir konnten produktiv </w:t>
            </w:r>
            <w:ins w:id="14" w:author="Georg Ninck" w:date="2017-11-12T12:14:00Z">
              <w:r w:rsidR="0023444A">
                <w:rPr>
                  <w:rFonts w:cs="Arial"/>
                  <w:lang w:val="de-DE"/>
                </w:rPr>
                <w:t>a</w:t>
              </w:r>
            </w:ins>
            <w:del w:id="15" w:author="Georg Ninck" w:date="2017-11-12T12:14:00Z">
              <w:r w:rsidDel="0023444A">
                <w:rPr>
                  <w:rFonts w:cs="Arial"/>
                  <w:lang w:val="de-DE"/>
                </w:rPr>
                <w:delText>A</w:delText>
              </w:r>
            </w:del>
            <w:r>
              <w:rPr>
                <w:rFonts w:cs="Arial"/>
                <w:lang w:val="de-DE"/>
              </w:rPr>
              <w:t xml:space="preserve">rbeiten. </w:t>
            </w:r>
          </w:p>
          <w:p w14:paraId="03309DAB" w14:textId="77777777" w:rsidR="00123BA0" w:rsidRDefault="00831948">
            <w:r>
              <w:rPr>
                <w:rFonts w:cs="Arial"/>
                <w:lang w:val="de-DE"/>
              </w:rPr>
              <w:t xml:space="preserve">An den </w:t>
            </w:r>
            <w:proofErr w:type="spellStart"/>
            <w:r>
              <w:rPr>
                <w:rFonts w:cs="Arial"/>
                <w:lang w:val="de-DE"/>
              </w:rPr>
              <w:t>Use</w:t>
            </w:r>
            <w:proofErr w:type="spellEnd"/>
            <w:r>
              <w:rPr>
                <w:rFonts w:cs="Arial"/>
                <w:lang w:val="de-DE"/>
              </w:rPr>
              <w:t xml:space="preserve">-Cases wurde </w:t>
            </w:r>
            <w:proofErr w:type="spellStart"/>
            <w:r>
              <w:rPr>
                <w:rFonts w:cs="Arial"/>
                <w:lang w:val="de-DE"/>
              </w:rPr>
              <w:t>fleissig</w:t>
            </w:r>
            <w:proofErr w:type="spellEnd"/>
            <w:r>
              <w:rPr>
                <w:rFonts w:cs="Arial"/>
                <w:lang w:val="de-DE"/>
              </w:rPr>
              <w:t xml:space="preserve"> weitergearbeitet. Sie sind </w:t>
            </w:r>
            <w:proofErr w:type="spellStart"/>
            <w:r>
              <w:rPr>
                <w:rFonts w:cs="Arial"/>
                <w:lang w:val="de-DE"/>
              </w:rPr>
              <w:t>grössten</w:t>
            </w:r>
            <w:ins w:id="16" w:author="Georg Ninck" w:date="2017-11-12T12:14:00Z">
              <w:r w:rsidR="0023444A">
                <w:rPr>
                  <w:rFonts w:cs="Arial"/>
                  <w:lang w:val="de-DE"/>
                </w:rPr>
                <w:t>t</w:t>
              </w:r>
            </w:ins>
            <w:del w:id="17" w:author="Georg Ninck" w:date="2017-11-12T12:14:00Z">
              <w:r w:rsidDel="0023444A">
                <w:rPr>
                  <w:rFonts w:cs="Arial"/>
                  <w:lang w:val="de-DE"/>
                </w:rPr>
                <w:delText xml:space="preserve"> </w:delText>
              </w:r>
              <w:r w:rsidDel="0023444A">
                <w:rPr>
                  <w:rFonts w:cs="Arial"/>
                  <w:lang w:val="de-DE"/>
                </w:rPr>
                <w:delText>T</w:delText>
              </w:r>
            </w:del>
            <w:r>
              <w:rPr>
                <w:rFonts w:cs="Arial"/>
                <w:lang w:val="de-DE"/>
              </w:rPr>
              <w:t>eils</w:t>
            </w:r>
            <w:proofErr w:type="spellEnd"/>
            <w:r>
              <w:rPr>
                <w:rFonts w:cs="Arial"/>
                <w:lang w:val="de-DE"/>
              </w:rPr>
              <w:t xml:space="preserve"> fertig.</w:t>
            </w:r>
          </w:p>
          <w:p w14:paraId="7B1D6DFA" w14:textId="77777777" w:rsidR="00123BA0" w:rsidRDefault="00831948">
            <w:r>
              <w:rPr>
                <w:rFonts w:cs="Arial"/>
                <w:lang w:val="de-DE"/>
              </w:rPr>
              <w:t>Die Skizze</w:t>
            </w:r>
            <w:del w:id="18" w:author="Georg Ninck" w:date="2017-11-12T12:15:00Z">
              <w:r w:rsidDel="0023444A">
                <w:rPr>
                  <w:rFonts w:cs="Arial"/>
                  <w:lang w:val="de-DE"/>
                </w:rPr>
                <w:delText>n</w:delText>
              </w:r>
            </w:del>
            <w:r>
              <w:rPr>
                <w:rFonts w:cs="Arial"/>
                <w:lang w:val="de-DE"/>
              </w:rPr>
              <w:t xml:space="preserve"> für den GUI-Prototyp konnte fertig gestellt werden.</w:t>
            </w:r>
          </w:p>
          <w:p w14:paraId="33110D41" w14:textId="77777777" w:rsidR="00123BA0" w:rsidRDefault="00831948">
            <w:r>
              <w:rPr>
                <w:rFonts w:cs="Arial"/>
                <w:lang w:val="de-DE"/>
              </w:rPr>
              <w:t xml:space="preserve">Die fachlichen Entitäten wurden geprüft und bedürfen einiger Verbesserungen. Das </w:t>
            </w:r>
            <w:proofErr w:type="spellStart"/>
            <w:r>
              <w:rPr>
                <w:rFonts w:cs="Arial"/>
                <w:lang w:val="de-DE"/>
              </w:rPr>
              <w:t>Git-Repo</w:t>
            </w:r>
            <w:proofErr w:type="spellEnd"/>
            <w:r>
              <w:rPr>
                <w:rFonts w:cs="Arial"/>
                <w:lang w:val="de-DE"/>
              </w:rPr>
              <w:t xml:space="preserve"> für Hermes wurde nachgeführt.</w:t>
            </w:r>
          </w:p>
          <w:p w14:paraId="303643B7" w14:textId="77777777" w:rsidR="00123BA0" w:rsidRDefault="00831948">
            <w:r>
              <w:rPr>
                <w:rFonts w:cs="Arial"/>
                <w:lang w:val="de-DE"/>
              </w:rPr>
              <w:t>Nachforschungen zum Erstellen eines Prototyps mit Spring Boot</w:t>
            </w:r>
          </w:p>
          <w:p w14:paraId="2CD099CD" w14:textId="77777777" w:rsidR="00123BA0" w:rsidRDefault="00123BA0">
            <w:pPr>
              <w:rPr>
                <w:rFonts w:cs="Arial"/>
                <w:lang w:val="de-DE"/>
              </w:rPr>
            </w:pPr>
          </w:p>
        </w:tc>
      </w:tr>
      <w:tr w:rsidR="00123BA0" w14:paraId="02FB8952"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45062B65"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18BBA4AD" w14:textId="77777777" w:rsidR="00123BA0" w:rsidRDefault="00831948">
            <w:r>
              <w:rPr>
                <w:rFonts w:cs="Arial"/>
                <w:b/>
                <w:lang w:val="de-DE"/>
              </w:rPr>
              <w:t>Wichtig</w:t>
            </w:r>
            <w:r>
              <w:rPr>
                <w:rFonts w:cs="Arial"/>
                <w:b/>
                <w:lang w:val="de-DE"/>
              </w:rPr>
              <w:t xml:space="preserve">ste Probleme und Fragen: </w:t>
            </w:r>
            <w:r>
              <w:rPr>
                <w:rFonts w:cs="Arial"/>
                <w:lang w:val="de-DE"/>
              </w:rPr>
              <w:t>Keine Schwierigkeiten</w:t>
            </w:r>
          </w:p>
          <w:p w14:paraId="71A9324C" w14:textId="77777777" w:rsidR="00123BA0" w:rsidRDefault="00123BA0">
            <w:pPr>
              <w:rPr>
                <w:rFonts w:cs="Arial"/>
                <w:lang w:val="de-DE"/>
              </w:rPr>
            </w:pPr>
          </w:p>
        </w:tc>
      </w:tr>
      <w:tr w:rsidR="00123BA0" w14:paraId="60CDB7DB"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06CFBE13"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ABB839E" w14:textId="77777777" w:rsidR="00123BA0" w:rsidRDefault="00831948">
            <w:r>
              <w:rPr>
                <w:rFonts w:cs="Arial"/>
                <w:b/>
                <w:lang w:val="de-DE"/>
              </w:rPr>
              <w:t xml:space="preserve">nächste Schritte: </w:t>
            </w:r>
            <w:proofErr w:type="spellStart"/>
            <w:r>
              <w:rPr>
                <w:rFonts w:cs="Arial"/>
                <w:lang w:val="de-DE"/>
              </w:rPr>
              <w:t>Use</w:t>
            </w:r>
            <w:proofErr w:type="spellEnd"/>
            <w:r>
              <w:rPr>
                <w:rFonts w:cs="Arial"/>
                <w:lang w:val="de-DE"/>
              </w:rPr>
              <w:t xml:space="preserve">-Cases </w:t>
            </w:r>
            <w:proofErr w:type="spellStart"/>
            <w:r>
              <w:rPr>
                <w:rFonts w:cs="Arial"/>
                <w:lang w:val="de-DE"/>
              </w:rPr>
              <w:t>abschliessen</w:t>
            </w:r>
            <w:proofErr w:type="spellEnd"/>
            <w:r>
              <w:rPr>
                <w:rFonts w:cs="Arial"/>
                <w:lang w:val="de-DE"/>
              </w:rPr>
              <w:t>, Architektur Entwurf, Prototyp erstellen, fachliche Entitäten überarbeiten.</w:t>
            </w:r>
          </w:p>
          <w:p w14:paraId="36B53562" w14:textId="77777777" w:rsidR="00123BA0" w:rsidRDefault="00123BA0">
            <w:pPr>
              <w:rPr>
                <w:rFonts w:cs="Arial"/>
                <w:lang w:val="de-DE"/>
              </w:rPr>
            </w:pPr>
          </w:p>
        </w:tc>
      </w:tr>
      <w:tr w:rsidR="00123BA0" w14:paraId="43488AE5"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4F1342CB" w14:textId="77777777" w:rsidR="00123BA0" w:rsidRDefault="00831948">
            <w:r>
              <w:rPr>
                <w:rFonts w:cs="Arial"/>
                <w:b/>
                <w:szCs w:val="22"/>
                <w:lang w:val="de-DE"/>
              </w:rPr>
              <w:t>KW 43</w:t>
            </w: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30F657B7" w14:textId="77777777" w:rsidR="00123BA0" w:rsidRDefault="00831948">
            <w:r>
              <w:rPr>
                <w:rFonts w:cs="Arial"/>
                <w:b/>
                <w:lang w:val="de-DE"/>
              </w:rPr>
              <w:t>Stand der Arbeit:</w:t>
            </w:r>
          </w:p>
          <w:p w14:paraId="758FC585" w14:textId="77777777" w:rsidR="00123BA0" w:rsidRDefault="00831948">
            <w:r>
              <w:rPr>
                <w:rFonts w:cs="Arial"/>
                <w:lang w:val="de-DE"/>
              </w:rPr>
              <w:t xml:space="preserve">Die </w:t>
            </w:r>
            <w:proofErr w:type="spellStart"/>
            <w:r>
              <w:rPr>
                <w:rFonts w:cs="Arial"/>
                <w:lang w:val="de-DE"/>
              </w:rPr>
              <w:t>Use</w:t>
            </w:r>
            <w:proofErr w:type="spellEnd"/>
            <w:r>
              <w:rPr>
                <w:rFonts w:cs="Arial"/>
                <w:lang w:val="de-DE"/>
              </w:rPr>
              <w:t xml:space="preserve">-Cases sind fast fertig. Nur noch die Grafiken fehlen. Die Architektur befindet sich </w:t>
            </w:r>
            <w:del w:id="19" w:author="Georg Ninck" w:date="2017-11-12T12:15:00Z">
              <w:r w:rsidDel="0023444A">
                <w:rPr>
                  <w:rFonts w:cs="Arial"/>
                  <w:lang w:val="de-DE"/>
                </w:rPr>
                <w:delText xml:space="preserve">beim </w:delText>
              </w:r>
            </w:del>
            <w:r>
              <w:rPr>
                <w:rFonts w:cs="Arial"/>
                <w:lang w:val="de-DE"/>
              </w:rPr>
              <w:t xml:space="preserve">im Reifungsprozess. Dort wurde mit der Beschreibung der Schnittstelle (API) begonnen und die gesamte Architektur beschrieben. Beim </w:t>
            </w:r>
            <w:ins w:id="20" w:author="Georg Ninck" w:date="2017-11-12T12:15:00Z">
              <w:r w:rsidR="0023444A">
                <w:rPr>
                  <w:rFonts w:cs="Arial"/>
                  <w:lang w:val="de-DE"/>
                </w:rPr>
                <w:t>G</w:t>
              </w:r>
            </w:ins>
            <w:del w:id="21" w:author="Georg Ninck" w:date="2017-11-12T12:15:00Z">
              <w:r w:rsidDel="0023444A">
                <w:rPr>
                  <w:rFonts w:cs="Arial"/>
                  <w:lang w:val="de-DE"/>
                </w:rPr>
                <w:delText>g</w:delText>
              </w:r>
            </w:del>
            <w:r>
              <w:rPr>
                <w:rFonts w:cs="Arial"/>
                <w:lang w:val="de-DE"/>
              </w:rPr>
              <w:t>esamten fehlen noch die UML</w:t>
            </w:r>
            <w:r>
              <w:rPr>
                <w:rFonts w:cs="Arial"/>
                <w:lang w:val="de-DE"/>
              </w:rPr>
              <w:t xml:space="preserve">-Diagramme und kleine Beschreibe. </w:t>
            </w:r>
          </w:p>
          <w:p w14:paraId="27996871" w14:textId="77777777" w:rsidR="00123BA0" w:rsidRDefault="00123BA0">
            <w:pPr>
              <w:rPr>
                <w:rFonts w:cs="Arial"/>
                <w:lang w:val="de-DE"/>
              </w:rPr>
            </w:pPr>
          </w:p>
        </w:tc>
      </w:tr>
      <w:tr w:rsidR="00123BA0" w14:paraId="1D1B0752"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510556D8"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54E18CA3" w14:textId="77777777" w:rsidR="00123BA0" w:rsidRDefault="00831948">
            <w:r>
              <w:rPr>
                <w:rFonts w:cs="Arial"/>
                <w:b/>
                <w:lang w:val="de-DE"/>
              </w:rPr>
              <w:t xml:space="preserve">Wichtigste Probleme und Fragen: </w:t>
            </w:r>
            <w:r>
              <w:rPr>
                <w:rFonts w:cs="Arial"/>
                <w:lang w:val="de-DE"/>
              </w:rPr>
              <w:t>Formatierungsprobleme → Besser absprechen.</w:t>
            </w:r>
            <w:r w:rsidR="0023444A">
              <w:rPr>
                <w:rStyle w:val="Kommentarzeichen"/>
              </w:rPr>
              <w:commentReference w:id="22"/>
            </w:r>
          </w:p>
          <w:p w14:paraId="6BDD1FD4" w14:textId="77777777" w:rsidR="00123BA0" w:rsidRDefault="00123BA0">
            <w:pPr>
              <w:rPr>
                <w:rFonts w:cs="Arial"/>
                <w:lang w:val="de-DE"/>
              </w:rPr>
            </w:pPr>
          </w:p>
        </w:tc>
      </w:tr>
      <w:tr w:rsidR="00123BA0" w14:paraId="5A76C431"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30F49FA5"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339D4207" w14:textId="77777777" w:rsidR="00123BA0" w:rsidRDefault="00831948">
            <w:r>
              <w:rPr>
                <w:rFonts w:cs="Arial"/>
                <w:b/>
                <w:lang w:val="de-DE"/>
              </w:rPr>
              <w:t xml:space="preserve">nächste Schritte: </w:t>
            </w:r>
            <w:proofErr w:type="spellStart"/>
            <w:r>
              <w:rPr>
                <w:rFonts w:cs="Arial"/>
                <w:lang w:val="de-DE"/>
              </w:rPr>
              <w:t>Use</w:t>
            </w:r>
            <w:proofErr w:type="spellEnd"/>
            <w:r>
              <w:rPr>
                <w:rFonts w:cs="Arial"/>
                <w:lang w:val="de-DE"/>
              </w:rPr>
              <w:t>-Cases und UML-Diagramme fertigstellen</w:t>
            </w:r>
          </w:p>
          <w:p w14:paraId="32FACC27" w14:textId="77777777" w:rsidR="00123BA0" w:rsidRDefault="00123BA0">
            <w:pPr>
              <w:rPr>
                <w:rFonts w:cs="Arial"/>
                <w:lang w:val="de-DE"/>
              </w:rPr>
            </w:pPr>
          </w:p>
        </w:tc>
      </w:tr>
      <w:tr w:rsidR="00123BA0" w14:paraId="552716FE"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19516558" w14:textId="77777777" w:rsidR="00123BA0" w:rsidRDefault="00831948">
            <w:pPr>
              <w:rPr>
                <w:rFonts w:cs="Arial"/>
                <w:b/>
                <w:szCs w:val="22"/>
                <w:lang w:val="de-DE"/>
              </w:rPr>
            </w:pPr>
            <w:r>
              <w:rPr>
                <w:rFonts w:cs="Arial"/>
                <w:b/>
                <w:szCs w:val="22"/>
                <w:lang w:val="de-DE"/>
              </w:rPr>
              <w:t>KW 44</w:t>
            </w: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2A996C4" w14:textId="77777777" w:rsidR="00123BA0" w:rsidRDefault="00831948">
            <w:r>
              <w:rPr>
                <w:rFonts w:cs="Arial"/>
                <w:b/>
                <w:lang w:val="de-DE"/>
              </w:rPr>
              <w:t>Stand der Arbeit:</w:t>
            </w:r>
            <w:r>
              <w:rPr>
                <w:rFonts w:cs="Arial"/>
                <w:lang w:val="de-DE"/>
              </w:rPr>
              <w:t xml:space="preserve"> Konzeptbericht abgeschlossen und abgegeben.</w:t>
            </w:r>
          </w:p>
          <w:p w14:paraId="1F09C714" w14:textId="77777777" w:rsidR="00123BA0" w:rsidRDefault="00123BA0">
            <w:pPr>
              <w:rPr>
                <w:rFonts w:cs="Arial"/>
                <w:lang w:val="de-DE"/>
              </w:rPr>
            </w:pPr>
          </w:p>
        </w:tc>
      </w:tr>
      <w:tr w:rsidR="00123BA0" w14:paraId="75BC6C2A"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57A9E81D"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2C3A7235" w14:textId="77777777" w:rsidR="00123BA0" w:rsidRDefault="00831948">
            <w:r>
              <w:rPr>
                <w:rFonts w:cs="Arial"/>
                <w:b/>
                <w:lang w:val="de-DE"/>
              </w:rPr>
              <w:t xml:space="preserve">Wichtigste Probleme und Fragen: </w:t>
            </w:r>
            <w:r>
              <w:rPr>
                <w:rFonts w:cs="Arial"/>
                <w:lang w:val="de-DE"/>
              </w:rPr>
              <w:t>Wie weiter mit Problem „</w:t>
            </w:r>
            <w:proofErr w:type="spellStart"/>
            <w:r>
              <w:rPr>
                <w:rFonts w:cs="Arial"/>
                <w:lang w:val="de-DE"/>
              </w:rPr>
              <w:t>Anu</w:t>
            </w:r>
            <w:proofErr w:type="spellEnd"/>
            <w:r>
              <w:rPr>
                <w:rFonts w:cs="Arial"/>
                <w:lang w:val="de-DE"/>
              </w:rPr>
              <w:t xml:space="preserve">“ (Erledigt seine Aufträge nicht, kommt jedes Mal zu spät, sehr unzuverlässig)? </w:t>
            </w:r>
          </w:p>
          <w:p w14:paraId="593C34A4" w14:textId="77777777" w:rsidR="00123BA0" w:rsidRDefault="00123BA0">
            <w:pPr>
              <w:rPr>
                <w:rFonts w:cs="Arial"/>
                <w:lang w:val="de-DE"/>
              </w:rPr>
            </w:pPr>
          </w:p>
        </w:tc>
      </w:tr>
      <w:tr w:rsidR="00123BA0" w14:paraId="1B4794D4" w14:textId="77777777">
        <w:trPr>
          <w:trHeight w:val="238"/>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588E795F" w14:textId="77777777" w:rsidR="00123BA0" w:rsidRDefault="00123BA0">
            <w:pPr>
              <w:rPr>
                <w:rFonts w:cs="Arial"/>
                <w:b/>
                <w:szCs w:val="22"/>
                <w:lang w:val="de-DE"/>
              </w:rPr>
            </w:pPr>
          </w:p>
        </w:tc>
        <w:tc>
          <w:tcPr>
            <w:tcW w:w="7579"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CD323ED" w14:textId="77777777" w:rsidR="00123BA0" w:rsidRDefault="00831948">
            <w:r>
              <w:rPr>
                <w:rFonts w:cs="Arial"/>
                <w:b/>
                <w:lang w:val="de-DE"/>
              </w:rPr>
              <w:t xml:space="preserve">nächste Schritte: </w:t>
            </w:r>
            <w:r>
              <w:rPr>
                <w:rFonts w:cs="Arial"/>
                <w:lang w:val="de-DE"/>
              </w:rPr>
              <w:t>Realisierung starten.</w:t>
            </w:r>
          </w:p>
          <w:p w14:paraId="7B1622F2" w14:textId="77777777" w:rsidR="00123BA0" w:rsidRDefault="00123BA0">
            <w:pPr>
              <w:rPr>
                <w:rFonts w:cs="Arial"/>
                <w:lang w:val="de-DE"/>
              </w:rPr>
            </w:pPr>
          </w:p>
        </w:tc>
      </w:tr>
    </w:tbl>
    <w:p w14:paraId="242546AF" w14:textId="77777777" w:rsidR="00123BA0" w:rsidRDefault="00831948">
      <w:r>
        <w:br w:type="page"/>
      </w:r>
    </w:p>
    <w:p w14:paraId="45156DDB" w14:textId="77777777" w:rsidR="00123BA0" w:rsidRDefault="00123BA0"/>
    <w:p w14:paraId="622452EF" w14:textId="77777777" w:rsidR="00123BA0" w:rsidRDefault="00123BA0">
      <w:pPr>
        <w:pStyle w:val="TextCDB"/>
        <w:rPr>
          <w:lang w:val="de-CH" w:eastAsia="de-CH"/>
        </w:rPr>
      </w:pPr>
    </w:p>
    <w:p w14:paraId="268E75A4" w14:textId="77777777" w:rsidR="00123BA0" w:rsidRDefault="00831948">
      <w:pPr>
        <w:pStyle w:val="berschrift1"/>
        <w:numPr>
          <w:ilvl w:val="0"/>
          <w:numId w:val="2"/>
        </w:numPr>
      </w:pPr>
      <w:bookmarkStart w:id="23" w:name="_Toc350420522"/>
      <w:bookmarkStart w:id="24" w:name="_Toc410118960"/>
      <w:r>
        <w:t>Übersicht</w:t>
      </w:r>
      <w:bookmarkEnd w:id="23"/>
      <w:bookmarkEnd w:id="24"/>
      <w:r>
        <w:t xml:space="preserve"> über den Projektstaus</w:t>
      </w:r>
    </w:p>
    <w:tbl>
      <w:tblPr>
        <w:tblW w:w="9493" w:type="dxa"/>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2264"/>
        <w:gridCol w:w="993"/>
        <w:gridCol w:w="2976"/>
        <w:gridCol w:w="3260"/>
      </w:tblGrid>
      <w:tr w:rsidR="00123BA0" w14:paraId="4FA8342C" w14:textId="77777777">
        <w:trPr>
          <w:trHeight w:val="409"/>
          <w:tblHeader/>
        </w:trPr>
        <w:tc>
          <w:tcPr>
            <w:tcW w:w="226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4243CDC0" w14:textId="77777777" w:rsidR="00123BA0" w:rsidRDefault="00831948">
            <w:pPr>
              <w:pStyle w:val="TextCDB"/>
              <w:rPr>
                <w:lang w:val="de-CH"/>
              </w:rPr>
            </w:pPr>
            <w:r>
              <w:rPr>
                <w:lang w:val="de-CH"/>
              </w:rPr>
              <w:t>Bereich</w:t>
            </w:r>
          </w:p>
        </w:tc>
        <w:tc>
          <w:tcPr>
            <w:tcW w:w="99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3E3908EE" w14:textId="77777777" w:rsidR="00123BA0" w:rsidRDefault="00831948">
            <w:pPr>
              <w:pStyle w:val="TextCDB"/>
              <w:rPr>
                <w:lang w:val="de-CH"/>
              </w:rPr>
            </w:pPr>
            <w:r>
              <w:rPr>
                <w:lang w:val="de-CH"/>
              </w:rPr>
              <w:t>Status</w:t>
            </w:r>
          </w:p>
        </w:tc>
        <w:tc>
          <w:tcPr>
            <w:tcW w:w="2976"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2D18658F" w14:textId="77777777" w:rsidR="00123BA0" w:rsidRDefault="00831948">
            <w:pPr>
              <w:pStyle w:val="TextCDB"/>
              <w:rPr>
                <w:lang w:val="de-CH"/>
              </w:rPr>
            </w:pPr>
            <w:r>
              <w:rPr>
                <w:lang w:val="de-CH"/>
              </w:rPr>
              <w:t>Problem</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14:paraId="1BFCE349" w14:textId="77777777" w:rsidR="00123BA0" w:rsidRDefault="00831948">
            <w:pPr>
              <w:pStyle w:val="TextCDB"/>
              <w:rPr>
                <w:lang w:val="de-CH"/>
              </w:rPr>
            </w:pPr>
            <w:r>
              <w:rPr>
                <w:lang w:val="de-CH"/>
              </w:rPr>
              <w:t>Massnahmen</w:t>
            </w:r>
          </w:p>
        </w:tc>
      </w:tr>
      <w:tr w:rsidR="00123BA0" w14:paraId="31CC7FF1" w14:textId="77777777">
        <w:trPr>
          <w:trHeight w:val="409"/>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2E64EDC" w14:textId="77777777" w:rsidR="00123BA0" w:rsidRDefault="00831948">
            <w:pPr>
              <w:pStyle w:val="TextCDB"/>
              <w:rPr>
                <w:lang w:val="de-CH"/>
              </w:rPr>
            </w:pPr>
            <w:r>
              <w:rPr>
                <w:lang w:val="de-CH"/>
              </w:rPr>
              <w:t>Gesamtbeurteilung</w:t>
            </w:r>
          </w:p>
        </w:tc>
        <w:tc>
          <w:tcPr>
            <w:tcW w:w="993" w:type="dxa"/>
            <w:tcBorders>
              <w:top w:val="single" w:sz="4" w:space="0" w:color="00000A"/>
              <w:left w:val="single" w:sz="4" w:space="0" w:color="00000A"/>
              <w:bottom w:val="single" w:sz="4" w:space="0" w:color="00000A"/>
              <w:right w:val="single" w:sz="4" w:space="0" w:color="00000A"/>
            </w:tcBorders>
            <w:shd w:val="clear" w:color="auto" w:fill="92D050"/>
            <w:tcMar>
              <w:left w:w="53" w:type="dxa"/>
            </w:tcMar>
          </w:tcPr>
          <w:p w14:paraId="586BFD5A" w14:textId="77777777" w:rsidR="00123BA0" w:rsidRDefault="00831948">
            <w:pPr>
              <w:pStyle w:val="TextCDB"/>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1E33EB6" w14:textId="77777777" w:rsidR="00123BA0" w:rsidRDefault="00123BA0">
            <w:pPr>
              <w:pStyle w:val="TextCDB"/>
              <w:rPr>
                <w:lang w:val="de-CH"/>
              </w:rPr>
            </w:pP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5E9B4DE" w14:textId="77777777" w:rsidR="00123BA0" w:rsidRDefault="00123BA0">
            <w:pPr>
              <w:pStyle w:val="TextCDB"/>
              <w:rPr>
                <w:lang w:val="de-CH"/>
              </w:rPr>
            </w:pPr>
          </w:p>
        </w:tc>
      </w:tr>
      <w:tr w:rsidR="00123BA0" w14:paraId="77E5ABE8" w14:textId="77777777">
        <w:trPr>
          <w:trHeight w:val="409"/>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D550B7C" w14:textId="77777777" w:rsidR="00123BA0" w:rsidRDefault="00831948">
            <w:pPr>
              <w:pStyle w:val="TextCDB"/>
              <w:rPr>
                <w:lang w:val="de-CH"/>
              </w:rPr>
            </w:pPr>
            <w:r>
              <w:rPr>
                <w:lang w:val="de-CH"/>
              </w:rPr>
              <w:t>Termin</w:t>
            </w:r>
          </w:p>
        </w:tc>
        <w:tc>
          <w:tcPr>
            <w:tcW w:w="993" w:type="dxa"/>
            <w:tcBorders>
              <w:top w:val="single" w:sz="4" w:space="0" w:color="00000A"/>
              <w:left w:val="single" w:sz="4" w:space="0" w:color="00000A"/>
              <w:bottom w:val="single" w:sz="4" w:space="0" w:color="00000A"/>
              <w:right w:val="single" w:sz="4" w:space="0" w:color="00000A"/>
            </w:tcBorders>
            <w:shd w:val="clear" w:color="auto" w:fill="5AA137"/>
            <w:tcMar>
              <w:left w:w="53" w:type="dxa"/>
            </w:tcMar>
          </w:tcPr>
          <w:p w14:paraId="12A639BD" w14:textId="77777777" w:rsidR="00123BA0" w:rsidRDefault="00831948">
            <w:pPr>
              <w:pStyle w:val="TextCDB"/>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E01C927" w14:textId="77777777" w:rsidR="00123BA0" w:rsidRDefault="00123BA0">
            <w:pPr>
              <w:pStyle w:val="TextCDB"/>
              <w:rPr>
                <w:i/>
                <w:color w:val="4F81BD" w:themeColor="accent1"/>
                <w:lang w:val="de-CH"/>
              </w:rPr>
            </w:pP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58E8733" w14:textId="77777777" w:rsidR="00123BA0" w:rsidRDefault="00123BA0">
            <w:pPr>
              <w:pStyle w:val="TextCDB"/>
              <w:rPr>
                <w:i/>
                <w:color w:val="4F81BD" w:themeColor="accent1"/>
                <w:lang w:val="de-CH"/>
              </w:rPr>
            </w:pPr>
          </w:p>
        </w:tc>
      </w:tr>
      <w:tr w:rsidR="00123BA0" w14:paraId="0D13F51A" w14:textId="77777777">
        <w:trPr>
          <w:trHeight w:val="409"/>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100D134" w14:textId="77777777" w:rsidR="00123BA0" w:rsidRDefault="00831948">
            <w:pPr>
              <w:pStyle w:val="TextCDB"/>
              <w:rPr>
                <w:lang w:val="de-CH"/>
              </w:rPr>
            </w:pPr>
            <w:r>
              <w:rPr>
                <w:lang w:val="de-CH"/>
              </w:rPr>
              <w:t>Kosten</w:t>
            </w:r>
          </w:p>
        </w:tc>
        <w:tc>
          <w:tcPr>
            <w:tcW w:w="993" w:type="dxa"/>
            <w:tcBorders>
              <w:top w:val="single" w:sz="4" w:space="0" w:color="00000A"/>
              <w:left w:val="single" w:sz="4" w:space="0" w:color="00000A"/>
              <w:bottom w:val="single" w:sz="4" w:space="0" w:color="00000A"/>
              <w:right w:val="single" w:sz="4" w:space="0" w:color="00000A"/>
            </w:tcBorders>
            <w:shd w:val="clear" w:color="auto" w:fill="92D050"/>
            <w:tcMar>
              <w:left w:w="53" w:type="dxa"/>
            </w:tcMar>
          </w:tcPr>
          <w:p w14:paraId="57667D59" w14:textId="77777777" w:rsidR="00123BA0" w:rsidRDefault="00831948">
            <w:pPr>
              <w:pStyle w:val="TextCDB"/>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1E3A7C9" w14:textId="77777777" w:rsidR="00123BA0" w:rsidRDefault="00123BA0">
            <w:pPr>
              <w:pStyle w:val="TextCDB"/>
              <w:rPr>
                <w:i/>
                <w:lang w:val="de-CH"/>
              </w:rPr>
            </w:pP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5A88570" w14:textId="77777777" w:rsidR="00123BA0" w:rsidRDefault="00123BA0">
            <w:pPr>
              <w:pStyle w:val="TextCDB"/>
              <w:rPr>
                <w:i/>
                <w:lang w:val="de-CH"/>
              </w:rPr>
            </w:pPr>
          </w:p>
        </w:tc>
      </w:tr>
      <w:tr w:rsidR="00123BA0" w14:paraId="5CD10A05" w14:textId="77777777">
        <w:trPr>
          <w:trHeight w:val="409"/>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1AEB100" w14:textId="77777777" w:rsidR="00123BA0" w:rsidRDefault="00831948">
            <w:pPr>
              <w:pStyle w:val="TextCDB"/>
              <w:rPr>
                <w:lang w:val="de-CH"/>
              </w:rPr>
            </w:pPr>
            <w:r>
              <w:rPr>
                <w:lang w:val="de-CH"/>
              </w:rPr>
              <w:t>Personalaufwand</w:t>
            </w:r>
          </w:p>
        </w:tc>
        <w:tc>
          <w:tcPr>
            <w:tcW w:w="993" w:type="dxa"/>
            <w:tcBorders>
              <w:top w:val="single" w:sz="4" w:space="0" w:color="00000A"/>
              <w:left w:val="single" w:sz="4" w:space="0" w:color="00000A"/>
              <w:bottom w:val="single" w:sz="4" w:space="0" w:color="00000A"/>
              <w:right w:val="single" w:sz="4" w:space="0" w:color="00000A"/>
            </w:tcBorders>
            <w:shd w:val="clear" w:color="auto" w:fill="92D050"/>
            <w:tcMar>
              <w:left w:w="53" w:type="dxa"/>
            </w:tcMar>
          </w:tcPr>
          <w:p w14:paraId="35C91C93" w14:textId="77777777" w:rsidR="00123BA0" w:rsidRDefault="00831948">
            <w:pPr>
              <w:pStyle w:val="TextCDB"/>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F5A097E" w14:textId="77777777" w:rsidR="00123BA0" w:rsidRDefault="00123BA0">
            <w:pPr>
              <w:pStyle w:val="TextCDB"/>
              <w:rPr>
                <w:lang w:val="de-CH"/>
              </w:rPr>
            </w:pP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C2B1BAA" w14:textId="77777777" w:rsidR="00123BA0" w:rsidRDefault="00123BA0">
            <w:pPr>
              <w:pStyle w:val="TextCDB"/>
              <w:rPr>
                <w:lang w:val="de-CH"/>
              </w:rPr>
            </w:pPr>
          </w:p>
        </w:tc>
      </w:tr>
      <w:tr w:rsidR="00123BA0" w14:paraId="7A599F69" w14:textId="77777777">
        <w:trPr>
          <w:trHeight w:val="409"/>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A7A43AC" w14:textId="77777777" w:rsidR="00123BA0" w:rsidRDefault="00831948">
            <w:pPr>
              <w:pStyle w:val="TextCDB"/>
              <w:rPr>
                <w:lang w:val="de-CH"/>
              </w:rPr>
            </w:pPr>
            <w:r>
              <w:rPr>
                <w:lang w:val="de-CH"/>
              </w:rPr>
              <w:t>Ergebnisse</w:t>
            </w:r>
          </w:p>
        </w:tc>
        <w:tc>
          <w:tcPr>
            <w:tcW w:w="993" w:type="dxa"/>
            <w:tcBorders>
              <w:top w:val="single" w:sz="4" w:space="0" w:color="00000A"/>
              <w:left w:val="single" w:sz="4" w:space="0" w:color="00000A"/>
              <w:bottom w:val="single" w:sz="4" w:space="0" w:color="00000A"/>
              <w:right w:val="single" w:sz="4" w:space="0" w:color="00000A"/>
            </w:tcBorders>
            <w:shd w:val="clear" w:color="auto" w:fill="92D050"/>
            <w:tcMar>
              <w:left w:w="53" w:type="dxa"/>
            </w:tcMar>
          </w:tcPr>
          <w:p w14:paraId="1F82FFDE" w14:textId="77777777" w:rsidR="00123BA0" w:rsidRDefault="00831948">
            <w:pPr>
              <w:pStyle w:val="TextCDB"/>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F9EAE14" w14:textId="77777777" w:rsidR="00123BA0" w:rsidRDefault="00123BA0">
            <w:pPr>
              <w:pStyle w:val="TextCDB"/>
              <w:rPr>
                <w:lang w:val="de-CH"/>
              </w:rPr>
            </w:pP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5892B95" w14:textId="77777777" w:rsidR="00123BA0" w:rsidRDefault="00123BA0">
            <w:pPr>
              <w:pStyle w:val="TextCDB"/>
              <w:rPr>
                <w:lang w:val="de-CH"/>
              </w:rPr>
            </w:pPr>
          </w:p>
        </w:tc>
      </w:tr>
      <w:tr w:rsidR="00123BA0" w14:paraId="714E8FE3" w14:textId="77777777">
        <w:trPr>
          <w:trHeight w:val="409"/>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B456665" w14:textId="77777777" w:rsidR="00123BA0" w:rsidRDefault="00831948">
            <w:pPr>
              <w:pStyle w:val="TextCDB"/>
              <w:rPr>
                <w:lang w:val="de-CH"/>
              </w:rPr>
            </w:pPr>
            <w:r>
              <w:rPr>
                <w:lang w:val="de-CH"/>
              </w:rPr>
              <w:t>Projektziele</w:t>
            </w:r>
          </w:p>
        </w:tc>
        <w:tc>
          <w:tcPr>
            <w:tcW w:w="993" w:type="dxa"/>
            <w:tcBorders>
              <w:top w:val="single" w:sz="4" w:space="0" w:color="00000A"/>
              <w:left w:val="single" w:sz="4" w:space="0" w:color="00000A"/>
              <w:bottom w:val="single" w:sz="4" w:space="0" w:color="00000A"/>
              <w:right w:val="single" w:sz="4" w:space="0" w:color="00000A"/>
            </w:tcBorders>
            <w:shd w:val="clear" w:color="auto" w:fill="92D050"/>
            <w:tcMar>
              <w:left w:w="53" w:type="dxa"/>
            </w:tcMar>
          </w:tcPr>
          <w:p w14:paraId="10761639" w14:textId="77777777" w:rsidR="00123BA0" w:rsidRDefault="00831948">
            <w:pPr>
              <w:pStyle w:val="TextCDB"/>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D3F40E8" w14:textId="77777777" w:rsidR="00123BA0" w:rsidRDefault="00123BA0">
            <w:pPr>
              <w:pStyle w:val="TextCDB"/>
              <w:rPr>
                <w:lang w:val="de-CH"/>
              </w:rPr>
            </w:pP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EA9C09A" w14:textId="77777777" w:rsidR="00123BA0" w:rsidRDefault="00123BA0">
            <w:pPr>
              <w:pStyle w:val="TextCDB"/>
              <w:rPr>
                <w:lang w:val="de-CH"/>
              </w:rPr>
            </w:pPr>
          </w:p>
        </w:tc>
      </w:tr>
    </w:tbl>
    <w:p w14:paraId="6DF2DD4A" w14:textId="77777777" w:rsidR="00123BA0" w:rsidRDefault="00831948">
      <w:pPr>
        <w:pStyle w:val="TextCDB"/>
        <w:rPr>
          <w:lang w:val="de-CH"/>
        </w:rPr>
      </w:pPr>
      <w:r>
        <w:rPr>
          <w:lang w:val="de-CH"/>
        </w:rPr>
        <w:t>Legende:</w:t>
      </w:r>
      <w:r>
        <w:rPr>
          <w:lang w:val="de-CH"/>
        </w:rPr>
        <w:br/>
        <w:t>Grün: Projekt auf Kurs, Gelb: Projekterfolg gefährdet, Rot: Projekterfolg stark gefährdet</w:t>
      </w:r>
    </w:p>
    <w:p w14:paraId="19205A65" w14:textId="77777777" w:rsidR="00123BA0" w:rsidRDefault="00123BA0">
      <w:pPr>
        <w:pStyle w:val="Verzeichnis1"/>
      </w:pPr>
    </w:p>
    <w:p w14:paraId="09388792" w14:textId="77777777" w:rsidR="00123BA0" w:rsidRDefault="00123BA0">
      <w:pPr>
        <w:pStyle w:val="Verzeichnis1"/>
      </w:pPr>
    </w:p>
    <w:p w14:paraId="58B5AC54" w14:textId="77777777" w:rsidR="00123BA0" w:rsidRDefault="00831948">
      <w:pPr>
        <w:pStyle w:val="Verzeichnis1"/>
      </w:pPr>
      <w:r>
        <w:t>Gesamtbeurteilung:</w:t>
      </w:r>
    </w:p>
    <w:p w14:paraId="4CA0E683" w14:textId="77777777" w:rsidR="00123BA0" w:rsidRDefault="00831948">
      <w:commentRangeStart w:id="25"/>
      <w:r>
        <w:t xml:space="preserve">Das Projekt ist </w:t>
      </w:r>
      <w:r>
        <w:t>auf Kurs. Sämtliche Termine wurden bis anhin eingehalten. Es sieht zudem auch danach aus, dass dies so bleibt, da die Abgabetermine klar vorgegeben sind und das Team gute Arbeit leistet und leisten wird.</w:t>
      </w:r>
      <w:commentRangeEnd w:id="25"/>
      <w:r w:rsidR="0023444A">
        <w:rPr>
          <w:rStyle w:val="Kommentarzeichen"/>
        </w:rPr>
        <w:commentReference w:id="25"/>
      </w:r>
    </w:p>
    <w:p w14:paraId="53B7FAD1" w14:textId="77777777" w:rsidR="00123BA0" w:rsidRDefault="00123BA0">
      <w:pPr>
        <w:pStyle w:val="TextCDB"/>
        <w:rPr>
          <w:i/>
          <w:color w:val="4F81BD" w:themeColor="accent1"/>
          <w:lang w:val="de-CH"/>
        </w:rPr>
      </w:pPr>
    </w:p>
    <w:p w14:paraId="541E0BDA" w14:textId="77777777" w:rsidR="00123BA0" w:rsidRDefault="00123BA0">
      <w:pPr>
        <w:pStyle w:val="TextCDB"/>
        <w:rPr>
          <w:lang w:val="de-CH"/>
        </w:rPr>
      </w:pPr>
    </w:p>
    <w:p w14:paraId="1FB98190" w14:textId="77777777" w:rsidR="00123BA0" w:rsidRDefault="00831948">
      <w:pPr>
        <w:pStyle w:val="berschrift1"/>
        <w:numPr>
          <w:ilvl w:val="0"/>
          <w:numId w:val="2"/>
        </w:numPr>
      </w:pPr>
      <w:bookmarkStart w:id="26" w:name="_Toc197910896"/>
      <w:bookmarkStart w:id="27" w:name="_Toc379273887"/>
      <w:bookmarkStart w:id="28" w:name="_Toc410112396"/>
      <w:bookmarkStart w:id="29" w:name="_Toc410118961"/>
      <w:bookmarkEnd w:id="26"/>
      <w:bookmarkEnd w:id="27"/>
      <w:bookmarkEnd w:id="28"/>
      <w:bookmarkEnd w:id="29"/>
      <w:r>
        <w:t>Konfigurationsidentifikation</w:t>
      </w:r>
    </w:p>
    <w:tbl>
      <w:tblPr>
        <w:tblW w:w="9072" w:type="dxa"/>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5" w:type="dxa"/>
          <w:right w:w="70" w:type="dxa"/>
        </w:tblCellMar>
        <w:tblLook w:val="0000" w:firstRow="0" w:lastRow="0" w:firstColumn="0" w:lastColumn="0" w:noHBand="0" w:noVBand="0"/>
      </w:tblPr>
      <w:tblGrid>
        <w:gridCol w:w="2326"/>
        <w:gridCol w:w="2550"/>
        <w:gridCol w:w="1303"/>
        <w:gridCol w:w="2893"/>
      </w:tblGrid>
      <w:tr w:rsidR="00123BA0" w14:paraId="67387806" w14:textId="77777777">
        <w:trPr>
          <w:trHeight w:val="1134"/>
        </w:trPr>
        <w:tc>
          <w:tcPr>
            <w:tcW w:w="2325"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5" w:type="dxa"/>
            </w:tcMar>
          </w:tcPr>
          <w:p w14:paraId="2AAC4336" w14:textId="77777777" w:rsidR="00123BA0" w:rsidRDefault="00831948">
            <w:pPr>
              <w:rPr>
                <w:rFonts w:cs="Arial"/>
                <w:b/>
              </w:rPr>
            </w:pPr>
            <w:r>
              <w:rPr>
                <w:rFonts w:cs="Arial"/>
                <w:b/>
              </w:rPr>
              <w:t>Ergebnisse</w:t>
            </w:r>
            <w:r>
              <w:rPr>
                <w:rFonts w:cs="Arial"/>
                <w:b/>
              </w:rPr>
              <w:br/>
            </w:r>
            <w:r>
              <w:rPr>
                <w:rFonts w:cs="Arial"/>
                <w:sz w:val="16"/>
                <w:szCs w:val="16"/>
              </w:rPr>
              <w:t>bei SW-Bes</w:t>
            </w:r>
            <w:r>
              <w:rPr>
                <w:rFonts w:cs="Arial"/>
                <w:sz w:val="16"/>
                <w:szCs w:val="16"/>
              </w:rPr>
              <w:t>tandteilen:</w:t>
            </w:r>
            <w:r>
              <w:rPr>
                <w:rFonts w:cs="Arial"/>
                <w:sz w:val="16"/>
                <w:szCs w:val="16"/>
              </w:rPr>
              <w:br/>
              <w:t>gemäss Systemarchitektur</w:t>
            </w:r>
            <w:r>
              <w:rPr>
                <w:rFonts w:cs="Arial"/>
                <w:sz w:val="16"/>
                <w:szCs w:val="16"/>
              </w:rPr>
              <w:br/>
            </w:r>
          </w:p>
        </w:tc>
        <w:tc>
          <w:tcPr>
            <w:tcW w:w="2550"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5" w:type="dxa"/>
            </w:tcMar>
          </w:tcPr>
          <w:p w14:paraId="2D9B368D" w14:textId="77777777" w:rsidR="00123BA0" w:rsidRDefault="00831948">
            <w:pPr>
              <w:rPr>
                <w:rFonts w:cs="Arial"/>
                <w:b/>
              </w:rPr>
            </w:pPr>
            <w:r>
              <w:rPr>
                <w:rFonts w:cs="Arial"/>
                <w:b/>
              </w:rPr>
              <w:t>Stand</w:t>
            </w:r>
          </w:p>
        </w:tc>
        <w:tc>
          <w:tcPr>
            <w:tcW w:w="1303"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5" w:type="dxa"/>
            </w:tcMar>
          </w:tcPr>
          <w:p w14:paraId="36888116" w14:textId="77777777" w:rsidR="00123BA0" w:rsidRDefault="00831948">
            <w:pPr>
              <w:rPr>
                <w:rFonts w:cs="Arial"/>
                <w:b/>
              </w:rPr>
            </w:pPr>
            <w:r>
              <w:rPr>
                <w:rFonts w:cs="Arial"/>
                <w:b/>
              </w:rPr>
              <w:t>Status</w:t>
            </w:r>
          </w:p>
          <w:p w14:paraId="2DCCF5DF" w14:textId="77777777" w:rsidR="00123BA0" w:rsidRDefault="00831948">
            <w:pPr>
              <w:rPr>
                <w:rFonts w:cs="Arial"/>
                <w:sz w:val="16"/>
                <w:szCs w:val="16"/>
              </w:rPr>
            </w:pPr>
            <w:r>
              <w:rPr>
                <w:rFonts w:cs="Arial"/>
                <w:sz w:val="16"/>
                <w:szCs w:val="16"/>
              </w:rPr>
              <w:t>(in Arbeit, QS-geprüft)</w:t>
            </w:r>
          </w:p>
        </w:tc>
        <w:tc>
          <w:tcPr>
            <w:tcW w:w="2893"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5" w:type="dxa"/>
            </w:tcMar>
          </w:tcPr>
          <w:p w14:paraId="2B012D6D" w14:textId="77777777" w:rsidR="00123BA0" w:rsidRDefault="00831948">
            <w:pPr>
              <w:rPr>
                <w:rFonts w:cs="Arial"/>
                <w:b/>
              </w:rPr>
            </w:pPr>
            <w:r>
              <w:rPr>
                <w:rFonts w:cs="Arial"/>
                <w:b/>
              </w:rPr>
              <w:t>Bemerkungen</w:t>
            </w:r>
            <w:r>
              <w:rPr>
                <w:rFonts w:cs="Arial"/>
                <w:b/>
              </w:rPr>
              <w:br/>
            </w:r>
            <w:r>
              <w:rPr>
                <w:rFonts w:cs="Arial"/>
                <w:sz w:val="16"/>
                <w:szCs w:val="16"/>
              </w:rPr>
              <w:t>(z.B.: Prüfung erfolgreich)</w:t>
            </w:r>
          </w:p>
        </w:tc>
      </w:tr>
      <w:tr w:rsidR="00123BA0" w14:paraId="0A161BF7" w14:textId="77777777">
        <w:trPr>
          <w:trHeight w:val="238"/>
        </w:trPr>
        <w:tc>
          <w:tcPr>
            <w:tcW w:w="2325"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7C617EAE" w14:textId="77777777" w:rsidR="00123BA0" w:rsidRDefault="00831948">
            <w:pPr>
              <w:rPr>
                <w:rFonts w:cs="Arial"/>
              </w:rPr>
            </w:pPr>
            <w:r>
              <w:rPr>
                <w:rFonts w:cs="Arial"/>
              </w:rPr>
              <w:t>Initialisierungsantrag</w:t>
            </w:r>
          </w:p>
        </w:tc>
        <w:tc>
          <w:tcPr>
            <w:tcW w:w="2550"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4345C6C2" w14:textId="77777777" w:rsidR="00123BA0" w:rsidRDefault="00831948">
            <w:pPr>
              <w:rPr>
                <w:rFonts w:cs="Arial"/>
              </w:rPr>
            </w:pPr>
            <w:r>
              <w:rPr>
                <w:rFonts w:cs="Arial"/>
              </w:rPr>
              <w:t>Abgeschlossen</w:t>
            </w:r>
          </w:p>
        </w:tc>
        <w:tc>
          <w:tcPr>
            <w:tcW w:w="1303"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66E6C988" w14:textId="77777777" w:rsidR="00123BA0" w:rsidRDefault="00831948">
            <w:pPr>
              <w:rPr>
                <w:rFonts w:cs="Arial"/>
              </w:rPr>
            </w:pPr>
            <w:r>
              <w:rPr>
                <w:rFonts w:cs="Arial"/>
              </w:rPr>
              <w:t>GO</w:t>
            </w:r>
          </w:p>
        </w:tc>
        <w:tc>
          <w:tcPr>
            <w:tcW w:w="2893"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3ECE4411" w14:textId="77777777" w:rsidR="00123BA0" w:rsidRDefault="00831948">
            <w:pPr>
              <w:rPr>
                <w:rFonts w:cs="Arial"/>
              </w:rPr>
            </w:pPr>
            <w:r>
              <w:rPr>
                <w:rFonts w:cs="Arial"/>
              </w:rPr>
              <w:t>Prüfung erfolgreich</w:t>
            </w:r>
          </w:p>
        </w:tc>
      </w:tr>
      <w:tr w:rsidR="00123BA0" w14:paraId="7C07C646" w14:textId="77777777">
        <w:trPr>
          <w:trHeight w:val="238"/>
        </w:trPr>
        <w:tc>
          <w:tcPr>
            <w:tcW w:w="2325"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0D3B99C4" w14:textId="77777777" w:rsidR="00123BA0" w:rsidRDefault="00831948">
            <w:pPr>
              <w:rPr>
                <w:rFonts w:cs="Arial"/>
              </w:rPr>
            </w:pPr>
            <w:r>
              <w:rPr>
                <w:rFonts w:cs="Arial"/>
              </w:rPr>
              <w:t>Studie</w:t>
            </w:r>
          </w:p>
        </w:tc>
        <w:tc>
          <w:tcPr>
            <w:tcW w:w="2550"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4286AF2C" w14:textId="77777777" w:rsidR="00123BA0" w:rsidRDefault="00831948">
            <w:r>
              <w:rPr>
                <w:rFonts w:cs="Arial"/>
              </w:rPr>
              <w:t>Abgeschlossen</w:t>
            </w:r>
          </w:p>
        </w:tc>
        <w:tc>
          <w:tcPr>
            <w:tcW w:w="1303"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43FB02F3" w14:textId="77777777" w:rsidR="00123BA0" w:rsidRDefault="00831948">
            <w:r>
              <w:rPr>
                <w:rFonts w:cs="Arial"/>
              </w:rPr>
              <w:t>GO</w:t>
            </w:r>
          </w:p>
        </w:tc>
        <w:tc>
          <w:tcPr>
            <w:tcW w:w="2893" w:type="dxa"/>
            <w:tcBorders>
              <w:top w:val="dotted" w:sz="4" w:space="0" w:color="00000A"/>
              <w:left w:val="single" w:sz="4" w:space="0" w:color="00000A"/>
              <w:bottom w:val="single" w:sz="4" w:space="0" w:color="00000A"/>
              <w:right w:val="single" w:sz="4" w:space="0" w:color="00000A"/>
            </w:tcBorders>
            <w:shd w:val="clear" w:color="auto" w:fill="auto"/>
            <w:tcMar>
              <w:left w:w="15" w:type="dxa"/>
            </w:tcMar>
          </w:tcPr>
          <w:p w14:paraId="0FAD0790" w14:textId="77777777" w:rsidR="00123BA0" w:rsidRDefault="00831948">
            <w:pPr>
              <w:rPr>
                <w:rFonts w:cs="Arial"/>
              </w:rPr>
            </w:pPr>
            <w:r>
              <w:rPr>
                <w:rFonts w:cs="Arial"/>
              </w:rPr>
              <w:t>Prüfung erfolgreich</w:t>
            </w:r>
          </w:p>
        </w:tc>
      </w:tr>
      <w:tr w:rsidR="00123BA0" w14:paraId="47491CEA" w14:textId="77777777">
        <w:trPr>
          <w:trHeight w:val="238"/>
        </w:trPr>
        <w:tc>
          <w:tcPr>
            <w:tcW w:w="2325"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514E56A7" w14:textId="77777777" w:rsidR="00123BA0" w:rsidRDefault="00831948">
            <w:pPr>
              <w:rPr>
                <w:rFonts w:cs="Arial"/>
              </w:rPr>
            </w:pPr>
            <w:r>
              <w:rPr>
                <w:rFonts w:cs="Arial"/>
              </w:rPr>
              <w:t>Projektplan</w:t>
            </w:r>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455F1BCF" w14:textId="77777777" w:rsidR="00123BA0" w:rsidRDefault="0023444A">
            <w:ins w:id="30" w:author="Georg Ninck" w:date="2017-11-12T12:17:00Z">
              <w:r>
                <w:rPr>
                  <w:rFonts w:cs="Arial"/>
                </w:rPr>
                <w:t xml:space="preserve">v1.0 </w:t>
              </w:r>
            </w:ins>
            <w:r w:rsidR="00831948">
              <w:rPr>
                <w:rFonts w:cs="Arial"/>
              </w:rPr>
              <w:t>Abgeschlossen</w:t>
            </w:r>
            <w:ins w:id="31" w:author="Georg Ninck" w:date="2017-11-12T12:17:00Z">
              <w:r>
                <w:rPr>
                  <w:rFonts w:cs="Arial"/>
                </w:rPr>
                <w:br/>
                <w:t>v2.0</w:t>
              </w:r>
            </w:ins>
          </w:p>
        </w:tc>
        <w:tc>
          <w:tcPr>
            <w:tcW w:w="1303"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CBAB78D" w14:textId="77777777" w:rsidR="00123BA0" w:rsidRDefault="00831948">
            <w:r>
              <w:rPr>
                <w:rFonts w:cs="Arial"/>
              </w:rPr>
              <w:t>GO</w:t>
            </w:r>
            <w:ins w:id="32" w:author="Georg Ninck" w:date="2017-11-12T12:17:00Z">
              <w:r w:rsidR="0023444A">
                <w:rPr>
                  <w:rFonts w:cs="Arial"/>
                </w:rPr>
                <w:br/>
                <w:t>in Prüfung</w:t>
              </w:r>
            </w:ins>
          </w:p>
        </w:tc>
        <w:tc>
          <w:tcPr>
            <w:tcW w:w="2893"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522096E1" w14:textId="77777777" w:rsidR="00123BA0" w:rsidRDefault="00831948">
            <w:pPr>
              <w:rPr>
                <w:rFonts w:cs="Arial"/>
              </w:rPr>
            </w:pPr>
            <w:r>
              <w:rPr>
                <w:rFonts w:cs="Arial"/>
              </w:rPr>
              <w:t>Prüfung erfolgreich</w:t>
            </w:r>
          </w:p>
        </w:tc>
      </w:tr>
      <w:tr w:rsidR="00123BA0" w14:paraId="0528561D" w14:textId="77777777">
        <w:trPr>
          <w:trHeight w:val="238"/>
        </w:trPr>
        <w:tc>
          <w:tcPr>
            <w:tcW w:w="2325"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5AE71B6B" w14:textId="77777777" w:rsidR="00123BA0" w:rsidRDefault="00831948">
            <w:r>
              <w:t>Konzeptbericht</w:t>
            </w:r>
          </w:p>
        </w:tc>
        <w:tc>
          <w:tcPr>
            <w:tcW w:w="2550"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F13AC9D" w14:textId="77777777" w:rsidR="00123BA0" w:rsidRDefault="00831948">
            <w:r>
              <w:t>In Prüfung</w:t>
            </w:r>
          </w:p>
        </w:tc>
        <w:tc>
          <w:tcPr>
            <w:tcW w:w="1303"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60D1ED95" w14:textId="77777777" w:rsidR="00123BA0" w:rsidRDefault="00831948">
            <w:r>
              <w:t>In Prüfung</w:t>
            </w:r>
          </w:p>
        </w:tc>
        <w:tc>
          <w:tcPr>
            <w:tcW w:w="2893" w:type="dxa"/>
            <w:tcBorders>
              <w:top w:val="single" w:sz="4" w:space="0" w:color="00000A"/>
              <w:left w:val="single" w:sz="4" w:space="0" w:color="00000A"/>
              <w:bottom w:val="single" w:sz="4" w:space="0" w:color="00000A"/>
              <w:right w:val="single" w:sz="4" w:space="0" w:color="00000A"/>
            </w:tcBorders>
            <w:shd w:val="clear" w:color="auto" w:fill="auto"/>
            <w:tcMar>
              <w:left w:w="15" w:type="dxa"/>
            </w:tcMar>
          </w:tcPr>
          <w:p w14:paraId="7094525B" w14:textId="77777777" w:rsidR="00123BA0" w:rsidRDefault="00123BA0">
            <w:pPr>
              <w:rPr>
                <w:rFonts w:cs="Arial"/>
              </w:rPr>
            </w:pPr>
          </w:p>
        </w:tc>
      </w:tr>
    </w:tbl>
    <w:p w14:paraId="777C3D1F" w14:textId="77777777" w:rsidR="00123BA0" w:rsidRDefault="00123BA0">
      <w:pPr>
        <w:pStyle w:val="berschrift1"/>
        <w:numPr>
          <w:ilvl w:val="0"/>
          <w:numId w:val="0"/>
        </w:numPr>
        <w:ind w:left="851"/>
      </w:pPr>
    </w:p>
    <w:p w14:paraId="7441BD01" w14:textId="77777777" w:rsidR="00123BA0" w:rsidRDefault="00831948">
      <w:pPr>
        <w:pStyle w:val="TextCDB"/>
      </w:pPr>
      <w:r>
        <w:br w:type="page"/>
      </w:r>
    </w:p>
    <w:p w14:paraId="18FCBB30" w14:textId="77777777" w:rsidR="00123BA0" w:rsidRDefault="00831948">
      <w:pPr>
        <w:pStyle w:val="berschrift1"/>
        <w:numPr>
          <w:ilvl w:val="0"/>
          <w:numId w:val="2"/>
        </w:numPr>
      </w:pPr>
      <w:bookmarkStart w:id="33" w:name="_Toc410118962"/>
      <w:bookmarkEnd w:id="33"/>
      <w:r>
        <w:lastRenderedPageBreak/>
        <w:t>Projektrisiken</w:t>
      </w:r>
    </w:p>
    <w:p w14:paraId="32A5E29A" w14:textId="77777777" w:rsidR="00123BA0" w:rsidRDefault="00123BA0">
      <w:pPr>
        <w:pStyle w:val="TextCDB"/>
        <w:rPr>
          <w:lang w:val="de-CH" w:eastAsia="de-CH"/>
        </w:rPr>
      </w:pPr>
    </w:p>
    <w:tbl>
      <w:tblPr>
        <w:tblW w:w="9493" w:type="dxa"/>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560"/>
        <w:gridCol w:w="2554"/>
        <w:gridCol w:w="2410"/>
        <w:gridCol w:w="431"/>
        <w:gridCol w:w="711"/>
        <w:gridCol w:w="562"/>
        <w:gridCol w:w="2265"/>
      </w:tblGrid>
      <w:tr w:rsidR="00123BA0" w14:paraId="5C9C6AF6" w14:textId="77777777">
        <w:trPr>
          <w:trHeight w:val="507"/>
          <w:tblHeader/>
        </w:trPr>
        <w:tc>
          <w:tcPr>
            <w:tcW w:w="559"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53" w:type="dxa"/>
            </w:tcMar>
          </w:tcPr>
          <w:p w14:paraId="20F2F056" w14:textId="77777777" w:rsidR="00123BA0" w:rsidRDefault="00831948">
            <w:pPr>
              <w:pStyle w:val="TextCDB"/>
              <w:rPr>
                <w:b/>
                <w:lang w:val="de-CH"/>
              </w:rPr>
            </w:pPr>
            <w:proofErr w:type="spellStart"/>
            <w:r>
              <w:rPr>
                <w:b/>
                <w:lang w:val="de-CH"/>
              </w:rPr>
              <w:t>Nr</w:t>
            </w:r>
            <w:proofErr w:type="spellEnd"/>
          </w:p>
        </w:tc>
        <w:tc>
          <w:tcPr>
            <w:tcW w:w="2554"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53" w:type="dxa"/>
            </w:tcMar>
          </w:tcPr>
          <w:p w14:paraId="22FAC42C" w14:textId="77777777" w:rsidR="00123BA0" w:rsidRDefault="00831948">
            <w:pPr>
              <w:pStyle w:val="TextCDB"/>
              <w:rPr>
                <w:b/>
                <w:lang w:val="de-CH"/>
              </w:rPr>
            </w:pPr>
            <w:r>
              <w:rPr>
                <w:b/>
                <w:lang w:val="de-CH"/>
              </w:rPr>
              <w:t>Beschreibung des Risikos</w:t>
            </w:r>
          </w:p>
        </w:tc>
        <w:tc>
          <w:tcPr>
            <w:tcW w:w="2410"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53" w:type="dxa"/>
            </w:tcMar>
          </w:tcPr>
          <w:p w14:paraId="094496EB" w14:textId="77777777" w:rsidR="00123BA0" w:rsidRDefault="00831948">
            <w:pPr>
              <w:pStyle w:val="TextCDB"/>
              <w:rPr>
                <w:b/>
                <w:lang w:val="de-CH"/>
              </w:rPr>
            </w:pPr>
            <w:r>
              <w:rPr>
                <w:b/>
                <w:lang w:val="de-CH"/>
              </w:rPr>
              <w:t>Auswirkungen</w:t>
            </w:r>
          </w:p>
        </w:tc>
        <w:tc>
          <w:tcPr>
            <w:tcW w:w="431"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53" w:type="dxa"/>
            </w:tcMar>
          </w:tcPr>
          <w:p w14:paraId="275E5B10" w14:textId="77777777" w:rsidR="00123BA0" w:rsidRDefault="00831948">
            <w:pPr>
              <w:pStyle w:val="TextCDB"/>
              <w:rPr>
                <w:b/>
                <w:lang w:val="de-CH"/>
              </w:rPr>
            </w:pPr>
            <w:r>
              <w:rPr>
                <w:b/>
                <w:lang w:val="de-CH"/>
              </w:rPr>
              <w:t>A</w:t>
            </w:r>
          </w:p>
        </w:tc>
        <w:tc>
          <w:tcPr>
            <w:tcW w:w="711"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53" w:type="dxa"/>
            </w:tcMar>
          </w:tcPr>
          <w:p w14:paraId="69D8364C" w14:textId="77777777" w:rsidR="00123BA0" w:rsidRDefault="00831948">
            <w:pPr>
              <w:pStyle w:val="TextCDB"/>
              <w:rPr>
                <w:b/>
                <w:lang w:val="de-CH"/>
              </w:rPr>
            </w:pPr>
            <w:r>
              <w:rPr>
                <w:b/>
                <w:lang w:val="de-CH"/>
              </w:rPr>
              <w:t>EW</w:t>
            </w:r>
          </w:p>
        </w:tc>
        <w:tc>
          <w:tcPr>
            <w:tcW w:w="562"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53" w:type="dxa"/>
            </w:tcMar>
          </w:tcPr>
          <w:p w14:paraId="26A7F85F" w14:textId="77777777" w:rsidR="00123BA0" w:rsidRDefault="00831948">
            <w:pPr>
              <w:pStyle w:val="TextCDB"/>
              <w:rPr>
                <w:b/>
                <w:lang w:val="de-CH"/>
              </w:rPr>
            </w:pPr>
            <w:r>
              <w:rPr>
                <w:b/>
                <w:lang w:val="de-CH"/>
              </w:rPr>
              <w:t>RZ</w:t>
            </w:r>
          </w:p>
        </w:tc>
        <w:tc>
          <w:tcPr>
            <w:tcW w:w="2265"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53" w:type="dxa"/>
            </w:tcMar>
          </w:tcPr>
          <w:p w14:paraId="14F02A88" w14:textId="77777777" w:rsidR="00123BA0" w:rsidRDefault="00831948">
            <w:pPr>
              <w:pStyle w:val="TextCDB"/>
              <w:rPr>
                <w:b/>
                <w:lang w:val="de-CH"/>
              </w:rPr>
            </w:pPr>
            <w:r>
              <w:rPr>
                <w:b/>
                <w:lang w:val="de-CH"/>
              </w:rPr>
              <w:t>Massnahme</w:t>
            </w:r>
          </w:p>
        </w:tc>
      </w:tr>
      <w:tr w:rsidR="00123BA0" w14:paraId="71E4ED47" w14:textId="77777777">
        <w:trPr>
          <w:trHeight w:val="528"/>
        </w:trPr>
        <w:tc>
          <w:tcPr>
            <w:tcW w:w="55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7C04B1C" w14:textId="77777777" w:rsidR="00123BA0" w:rsidRDefault="00831948">
            <w:pPr>
              <w:pStyle w:val="TextCDB"/>
            </w:pPr>
            <w:r>
              <w:t>1</w:t>
            </w:r>
          </w:p>
        </w:tc>
        <w:tc>
          <w:tcPr>
            <w:tcW w:w="255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70E7905" w14:textId="77777777" w:rsidR="00123BA0" w:rsidRDefault="00831948">
            <w:pPr>
              <w:pStyle w:val="TextCDB"/>
            </w:pPr>
            <w:r>
              <w:rPr>
                <w:szCs w:val="20"/>
                <w:lang w:val="de-CH"/>
              </w:rPr>
              <w:t>Mitarbeiter fällt aus</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145746E" w14:textId="77777777" w:rsidR="00123BA0" w:rsidRDefault="00831948">
            <w:pPr>
              <w:pStyle w:val="TextCDB"/>
            </w:pPr>
            <w:r>
              <w:rPr>
                <w:szCs w:val="20"/>
                <w:lang w:val="de-CH"/>
              </w:rPr>
              <w:t>Termine können nicht eingehalten werden.</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09081F8" w14:textId="77777777" w:rsidR="00123BA0" w:rsidRDefault="00831948">
            <w:pPr>
              <w:pStyle w:val="TextCDB"/>
            </w:pPr>
            <w:r>
              <w:t>2</w:t>
            </w:r>
          </w:p>
        </w:tc>
        <w:tc>
          <w:tcPr>
            <w:tcW w:w="71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2D6D10D" w14:textId="77777777" w:rsidR="00123BA0" w:rsidRDefault="00831948">
            <w:pPr>
              <w:pStyle w:val="TextCDB"/>
            </w:pPr>
            <w:r>
              <w:t>3</w:t>
            </w:r>
          </w:p>
        </w:tc>
        <w:tc>
          <w:tcPr>
            <w:tcW w:w="562" w:type="dxa"/>
            <w:tcBorders>
              <w:top w:val="single" w:sz="4" w:space="0" w:color="00000A"/>
              <w:left w:val="single" w:sz="4" w:space="0" w:color="00000A"/>
              <w:bottom w:val="single" w:sz="4" w:space="0" w:color="00000A"/>
              <w:right w:val="single" w:sz="4" w:space="0" w:color="00000A"/>
            </w:tcBorders>
            <w:shd w:val="clear" w:color="auto" w:fill="FF7F00"/>
            <w:tcMar>
              <w:left w:w="53" w:type="dxa"/>
            </w:tcMar>
          </w:tcPr>
          <w:p w14:paraId="561E9DEA" w14:textId="77777777" w:rsidR="00123BA0" w:rsidRDefault="00831948">
            <w:pPr>
              <w:pStyle w:val="TextCDB"/>
            </w:pPr>
            <w:r>
              <w:t>6</w:t>
            </w:r>
          </w:p>
        </w:tc>
        <w:tc>
          <w:tcPr>
            <w:tcW w:w="22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F9CEAB4" w14:textId="77777777" w:rsidR="00123BA0" w:rsidRDefault="00831948">
            <w:pPr>
              <w:pStyle w:val="AufzhlungPunkt"/>
            </w:pPr>
            <w:r>
              <w:t xml:space="preserve">Kleine </w:t>
            </w:r>
            <w:proofErr w:type="spellStart"/>
            <w:r>
              <w:t>Arbeitspackete</w:t>
            </w:r>
            <w:proofErr w:type="spellEnd"/>
          </w:p>
        </w:tc>
      </w:tr>
      <w:tr w:rsidR="00123BA0" w14:paraId="3FF72ED7" w14:textId="77777777">
        <w:trPr>
          <w:trHeight w:val="528"/>
        </w:trPr>
        <w:tc>
          <w:tcPr>
            <w:tcW w:w="55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66FC097" w14:textId="77777777" w:rsidR="00123BA0" w:rsidRDefault="00831948">
            <w:pPr>
              <w:pStyle w:val="TextCDB"/>
            </w:pPr>
            <w:r>
              <w:t>2</w:t>
            </w:r>
          </w:p>
        </w:tc>
        <w:tc>
          <w:tcPr>
            <w:tcW w:w="255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83C4E2D" w14:textId="77777777" w:rsidR="00123BA0" w:rsidRDefault="00831948">
            <w:pPr>
              <w:pStyle w:val="TextCDB"/>
              <w:rPr>
                <w:szCs w:val="20"/>
                <w:lang w:val="de-CH"/>
              </w:rPr>
            </w:pPr>
            <w:r>
              <w:rPr>
                <w:szCs w:val="20"/>
                <w:lang w:val="de-CH"/>
              </w:rPr>
              <w:t>Terminverzug</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C8FEEC8" w14:textId="77777777" w:rsidR="00123BA0" w:rsidRDefault="00831948">
            <w:pPr>
              <w:pStyle w:val="TextCDB"/>
              <w:rPr>
                <w:szCs w:val="20"/>
                <w:lang w:val="de-CH"/>
              </w:rPr>
            </w:pPr>
            <w:r>
              <w:rPr>
                <w:szCs w:val="20"/>
                <w:lang w:val="de-CH"/>
              </w:rPr>
              <w:t>Lieferobjekt wird nicht rechtzeitig geliefert</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8C87813" w14:textId="77777777" w:rsidR="00123BA0" w:rsidRDefault="00831948">
            <w:pPr>
              <w:pStyle w:val="TextCDB"/>
            </w:pPr>
            <w:r>
              <w:t>3</w:t>
            </w:r>
          </w:p>
        </w:tc>
        <w:tc>
          <w:tcPr>
            <w:tcW w:w="71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DB34FD5" w14:textId="77777777" w:rsidR="00123BA0" w:rsidRDefault="00831948">
            <w:pPr>
              <w:pStyle w:val="TextCDB"/>
            </w:pPr>
            <w:r>
              <w:t>1</w:t>
            </w:r>
          </w:p>
        </w:tc>
        <w:tc>
          <w:tcPr>
            <w:tcW w:w="562" w:type="dxa"/>
            <w:tcBorders>
              <w:top w:val="single" w:sz="4" w:space="0" w:color="00000A"/>
              <w:left w:val="single" w:sz="4" w:space="0" w:color="00000A"/>
              <w:bottom w:val="single" w:sz="4" w:space="0" w:color="00000A"/>
              <w:right w:val="single" w:sz="4" w:space="0" w:color="00000A"/>
            </w:tcBorders>
            <w:shd w:val="clear" w:color="auto" w:fill="FFC000"/>
            <w:tcMar>
              <w:left w:w="53" w:type="dxa"/>
            </w:tcMar>
          </w:tcPr>
          <w:p w14:paraId="630AA3E6" w14:textId="77777777" w:rsidR="00123BA0" w:rsidRDefault="00831948">
            <w:pPr>
              <w:pStyle w:val="TextCDB"/>
            </w:pPr>
            <w:r>
              <w:t>3</w:t>
            </w:r>
          </w:p>
        </w:tc>
        <w:tc>
          <w:tcPr>
            <w:tcW w:w="22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A3EA2C5" w14:textId="77777777" w:rsidR="00123BA0" w:rsidRDefault="00831948">
            <w:pPr>
              <w:pStyle w:val="AufzhlungPunkt"/>
            </w:pPr>
            <w:r>
              <w:t>Gute Planung und realistischer Umfang des Projektes.</w:t>
            </w:r>
          </w:p>
        </w:tc>
      </w:tr>
      <w:tr w:rsidR="00123BA0" w14:paraId="62F30D56" w14:textId="77777777">
        <w:trPr>
          <w:trHeight w:val="528"/>
        </w:trPr>
        <w:tc>
          <w:tcPr>
            <w:tcW w:w="55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8CCCEB1" w14:textId="77777777" w:rsidR="00123BA0" w:rsidRDefault="00831948">
            <w:pPr>
              <w:pStyle w:val="TextCDB"/>
            </w:pPr>
            <w:r>
              <w:t>3</w:t>
            </w:r>
          </w:p>
        </w:tc>
        <w:tc>
          <w:tcPr>
            <w:tcW w:w="255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42214F3" w14:textId="77777777" w:rsidR="00123BA0" w:rsidRDefault="00831948">
            <w:pPr>
              <w:pStyle w:val="TextCDB"/>
              <w:rPr>
                <w:szCs w:val="20"/>
                <w:lang w:val="de-CH"/>
              </w:rPr>
            </w:pPr>
            <w:r>
              <w:rPr>
                <w:szCs w:val="20"/>
                <w:lang w:val="de-CH"/>
              </w:rPr>
              <w:t>Spannungen im Projektteam</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A8A6E0B" w14:textId="77777777" w:rsidR="00123BA0" w:rsidRDefault="00831948">
            <w:pPr>
              <w:pStyle w:val="TextCDB"/>
              <w:rPr>
                <w:szCs w:val="20"/>
                <w:lang w:val="de-CH"/>
              </w:rPr>
            </w:pPr>
            <w:r>
              <w:rPr>
                <w:szCs w:val="20"/>
                <w:lang w:val="de-CH"/>
              </w:rPr>
              <w:t>Unzufriedene Mitarbeiter, schlechte Kommunikation</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BAC6593" w14:textId="77777777" w:rsidR="00123BA0" w:rsidRDefault="00831948">
            <w:pPr>
              <w:pStyle w:val="TextCDB"/>
            </w:pPr>
            <w:r>
              <w:t>2</w:t>
            </w:r>
          </w:p>
        </w:tc>
        <w:tc>
          <w:tcPr>
            <w:tcW w:w="71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FC1A07B" w14:textId="77777777" w:rsidR="00123BA0" w:rsidRDefault="00831948">
            <w:pPr>
              <w:pStyle w:val="TextCDB"/>
            </w:pPr>
            <w:r>
              <w:t>2</w:t>
            </w:r>
          </w:p>
        </w:tc>
        <w:tc>
          <w:tcPr>
            <w:tcW w:w="562" w:type="dxa"/>
            <w:tcBorders>
              <w:top w:val="single" w:sz="4" w:space="0" w:color="00000A"/>
              <w:left w:val="single" w:sz="4" w:space="0" w:color="00000A"/>
              <w:bottom w:val="single" w:sz="4" w:space="0" w:color="00000A"/>
              <w:right w:val="single" w:sz="4" w:space="0" w:color="00000A"/>
            </w:tcBorders>
            <w:shd w:val="clear" w:color="auto" w:fill="FFC000"/>
            <w:tcMar>
              <w:left w:w="53" w:type="dxa"/>
            </w:tcMar>
          </w:tcPr>
          <w:p w14:paraId="32364DA0" w14:textId="77777777" w:rsidR="00123BA0" w:rsidRDefault="00831948">
            <w:pPr>
              <w:pStyle w:val="TextCDB"/>
            </w:pPr>
            <w:r>
              <w:t>4</w:t>
            </w:r>
          </w:p>
        </w:tc>
        <w:tc>
          <w:tcPr>
            <w:tcW w:w="22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84CBCC7" w14:textId="77777777" w:rsidR="00123BA0" w:rsidRDefault="00831948">
            <w:pPr>
              <w:pStyle w:val="AufzhlungPunkt"/>
            </w:pPr>
            <w:r>
              <w:t>Direkte, offene Kommunikation</w:t>
            </w:r>
          </w:p>
        </w:tc>
      </w:tr>
      <w:tr w:rsidR="00123BA0" w14:paraId="7AB98A97" w14:textId="77777777">
        <w:trPr>
          <w:trHeight w:val="528"/>
        </w:trPr>
        <w:tc>
          <w:tcPr>
            <w:tcW w:w="55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1537D6D" w14:textId="77777777" w:rsidR="00123BA0" w:rsidRDefault="00831948">
            <w:pPr>
              <w:pStyle w:val="TextCDB"/>
            </w:pPr>
            <w:r>
              <w:t>4</w:t>
            </w:r>
          </w:p>
        </w:tc>
        <w:tc>
          <w:tcPr>
            <w:tcW w:w="255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AFF88A1" w14:textId="77777777" w:rsidR="00123BA0" w:rsidRDefault="00831948">
            <w:pPr>
              <w:pStyle w:val="TextCDB"/>
              <w:rPr>
                <w:szCs w:val="20"/>
                <w:lang w:val="de-CH"/>
              </w:rPr>
            </w:pPr>
            <w:r>
              <w:rPr>
                <w:szCs w:val="20"/>
                <w:lang w:val="de-CH"/>
              </w:rPr>
              <w:t>Unterschätzung des Aufwands</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8294DA5" w14:textId="77777777" w:rsidR="00123BA0" w:rsidRDefault="00831948">
            <w:pPr>
              <w:pStyle w:val="TextCDB"/>
              <w:rPr>
                <w:szCs w:val="20"/>
                <w:lang w:val="de-CH"/>
              </w:rPr>
            </w:pPr>
            <w:r>
              <w:rPr>
                <w:szCs w:val="20"/>
                <w:lang w:val="de-CH"/>
              </w:rPr>
              <w:t>Programm wird nicht fertig oder der Liefertermin wird verschoben</w:t>
            </w:r>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394A5E2" w14:textId="77777777" w:rsidR="00123BA0" w:rsidRDefault="00831948">
            <w:pPr>
              <w:pStyle w:val="TextCDB"/>
            </w:pPr>
            <w:r>
              <w:t>3</w:t>
            </w:r>
          </w:p>
        </w:tc>
        <w:tc>
          <w:tcPr>
            <w:tcW w:w="71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8AC9B01" w14:textId="77777777" w:rsidR="00123BA0" w:rsidRDefault="00831948">
            <w:pPr>
              <w:pStyle w:val="TextCDB"/>
            </w:pPr>
            <w:r>
              <w:t>3</w:t>
            </w:r>
          </w:p>
        </w:tc>
        <w:tc>
          <w:tcPr>
            <w:tcW w:w="562" w:type="dxa"/>
            <w:tcBorders>
              <w:top w:val="single" w:sz="4" w:space="0" w:color="00000A"/>
              <w:left w:val="single" w:sz="4" w:space="0" w:color="00000A"/>
              <w:bottom w:val="single" w:sz="4" w:space="0" w:color="00000A"/>
              <w:right w:val="single" w:sz="4" w:space="0" w:color="00000A"/>
            </w:tcBorders>
            <w:shd w:val="clear" w:color="auto" w:fill="E12839"/>
            <w:tcMar>
              <w:left w:w="53" w:type="dxa"/>
            </w:tcMar>
          </w:tcPr>
          <w:p w14:paraId="50C34F47" w14:textId="77777777" w:rsidR="00123BA0" w:rsidRDefault="00831948">
            <w:pPr>
              <w:pStyle w:val="TextCDB"/>
            </w:pPr>
            <w:r>
              <w:t>9</w:t>
            </w:r>
          </w:p>
        </w:tc>
        <w:tc>
          <w:tcPr>
            <w:tcW w:w="22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FC52F6E" w14:textId="77777777" w:rsidR="00123BA0" w:rsidRDefault="00831948">
            <w:pPr>
              <w:pStyle w:val="AufzhlungPunkt"/>
            </w:pPr>
            <w:r>
              <w:t>Realistische Planung, weniger ist mehr.</w:t>
            </w:r>
          </w:p>
        </w:tc>
      </w:tr>
      <w:tr w:rsidR="00123BA0" w14:paraId="4C34962C" w14:textId="77777777">
        <w:trPr>
          <w:trHeight w:val="528"/>
        </w:trPr>
        <w:tc>
          <w:tcPr>
            <w:tcW w:w="559"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B06B7F8" w14:textId="77777777" w:rsidR="00123BA0" w:rsidRDefault="00831948">
            <w:pPr>
              <w:pStyle w:val="TextCDB"/>
            </w:pPr>
            <w:r>
              <w:t>5</w:t>
            </w:r>
          </w:p>
        </w:tc>
        <w:tc>
          <w:tcPr>
            <w:tcW w:w="255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BCC7B57" w14:textId="77777777" w:rsidR="00123BA0" w:rsidRDefault="00831948">
            <w:pPr>
              <w:pStyle w:val="TextCDB"/>
            </w:pPr>
            <w:proofErr w:type="spellStart"/>
            <w:r>
              <w:t>Ziel</w:t>
            </w:r>
            <w:proofErr w:type="spellEnd"/>
            <w:r>
              <w:t xml:space="preserve"> </w:t>
            </w:r>
            <w:proofErr w:type="spellStart"/>
            <w:r>
              <w:t>aus</w:t>
            </w:r>
            <w:proofErr w:type="spellEnd"/>
            <w:r>
              <w:t xml:space="preserve"> den </w:t>
            </w:r>
            <w:proofErr w:type="spellStart"/>
            <w:r>
              <w:t>Augen</w:t>
            </w:r>
            <w:proofErr w:type="spellEnd"/>
            <w:r>
              <w:t xml:space="preserve"> </w:t>
            </w:r>
            <w:proofErr w:type="spellStart"/>
            <w:r>
              <w:t>verlieren</w:t>
            </w:r>
            <w:proofErr w:type="spellEnd"/>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EA46EB4" w14:textId="77777777" w:rsidR="00123BA0" w:rsidRDefault="00831948">
            <w:pPr>
              <w:pStyle w:val="TextCDB"/>
            </w:pPr>
            <w:proofErr w:type="spellStart"/>
            <w:r>
              <w:t>Termine</w:t>
            </w:r>
            <w:proofErr w:type="spellEnd"/>
            <w:r>
              <w:t xml:space="preserve"> </w:t>
            </w:r>
            <w:proofErr w:type="spellStart"/>
            <w:r>
              <w:t>können</w:t>
            </w:r>
            <w:proofErr w:type="spellEnd"/>
            <w:r>
              <w:t xml:space="preserve"> </w:t>
            </w:r>
            <w:proofErr w:type="spellStart"/>
            <w:r>
              <w:t>nicht</w:t>
            </w:r>
            <w:proofErr w:type="spellEnd"/>
            <w:r>
              <w:t xml:space="preserve"> </w:t>
            </w:r>
            <w:proofErr w:type="spellStart"/>
            <w:r>
              <w:t>eingehalten</w:t>
            </w:r>
            <w:proofErr w:type="spellEnd"/>
            <w:r>
              <w:t xml:space="preserve"> </w:t>
            </w:r>
            <w:proofErr w:type="spellStart"/>
            <w:r>
              <w:t>werden</w:t>
            </w:r>
            <w:proofErr w:type="spellEnd"/>
            <w:r>
              <w:t xml:space="preserve">. </w:t>
            </w:r>
            <w:proofErr w:type="spellStart"/>
            <w:r>
              <w:t>Projekt</w:t>
            </w:r>
            <w:proofErr w:type="spellEnd"/>
            <w:r>
              <w:t xml:space="preserve"> </w:t>
            </w:r>
            <w:proofErr w:type="spellStart"/>
            <w:r>
              <w:t>kann</w:t>
            </w:r>
            <w:proofErr w:type="spellEnd"/>
            <w:r>
              <w:t xml:space="preserve"> </w:t>
            </w:r>
            <w:proofErr w:type="spellStart"/>
            <w:r>
              <w:t>nicht</w:t>
            </w:r>
            <w:proofErr w:type="spellEnd"/>
            <w:r>
              <w:t xml:space="preserve"> </w:t>
            </w:r>
            <w:proofErr w:type="spellStart"/>
            <w:r>
              <w:t>fertiggestellt</w:t>
            </w:r>
            <w:proofErr w:type="spellEnd"/>
            <w:r>
              <w:t xml:space="preserve"> </w:t>
            </w:r>
            <w:proofErr w:type="spellStart"/>
            <w:r>
              <w:t>werden</w:t>
            </w:r>
            <w:proofErr w:type="spellEnd"/>
          </w:p>
        </w:tc>
        <w:tc>
          <w:tcPr>
            <w:tcW w:w="43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537CEC6" w14:textId="77777777" w:rsidR="00123BA0" w:rsidRDefault="00831948">
            <w:pPr>
              <w:pStyle w:val="TextCDB"/>
            </w:pPr>
            <w:r>
              <w:t>3</w:t>
            </w:r>
          </w:p>
        </w:tc>
        <w:tc>
          <w:tcPr>
            <w:tcW w:w="71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904648A" w14:textId="77777777" w:rsidR="00123BA0" w:rsidRDefault="00831948">
            <w:pPr>
              <w:pStyle w:val="TextCDB"/>
            </w:pPr>
            <w:r>
              <w:t>2</w:t>
            </w:r>
          </w:p>
        </w:tc>
        <w:tc>
          <w:tcPr>
            <w:tcW w:w="562" w:type="dxa"/>
            <w:tcBorders>
              <w:top w:val="single" w:sz="4" w:space="0" w:color="00000A"/>
              <w:left w:val="single" w:sz="4" w:space="0" w:color="00000A"/>
              <w:bottom w:val="single" w:sz="4" w:space="0" w:color="00000A"/>
              <w:right w:val="single" w:sz="4" w:space="0" w:color="00000A"/>
            </w:tcBorders>
            <w:shd w:val="clear" w:color="auto" w:fill="FF7F00"/>
            <w:tcMar>
              <w:left w:w="53" w:type="dxa"/>
            </w:tcMar>
          </w:tcPr>
          <w:p w14:paraId="0891B71C" w14:textId="77777777" w:rsidR="00123BA0" w:rsidRDefault="00831948">
            <w:pPr>
              <w:pStyle w:val="TextCDB"/>
            </w:pPr>
            <w:r>
              <w:t>6</w:t>
            </w:r>
          </w:p>
        </w:tc>
        <w:tc>
          <w:tcPr>
            <w:tcW w:w="2265"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92A70C2" w14:textId="77777777" w:rsidR="00123BA0" w:rsidRDefault="00831948">
            <w:pPr>
              <w:pStyle w:val="AufzhlungPunkt"/>
            </w:pPr>
            <w:r>
              <w:t xml:space="preserve">Teammitglieder </w:t>
            </w:r>
            <w:r>
              <w:t>kontrollieren sich gegenseitig und hinterfragen das Vorgehen und die Arbeit der Anderen kritisch.</w:t>
            </w:r>
          </w:p>
        </w:tc>
      </w:tr>
    </w:tbl>
    <w:p w14:paraId="1871EBB5" w14:textId="77777777" w:rsidR="00123BA0" w:rsidRDefault="00831948">
      <w:pPr>
        <w:pStyle w:val="TextCDB"/>
        <w:rPr>
          <w:i/>
          <w:sz w:val="18"/>
          <w:szCs w:val="18"/>
          <w:lang w:val="de-CH"/>
        </w:rPr>
      </w:pPr>
      <w:r>
        <w:rPr>
          <w:i/>
          <w:sz w:val="18"/>
          <w:szCs w:val="18"/>
          <w:lang w:val="de-CH"/>
        </w:rPr>
        <w:t xml:space="preserve">A: Auswirkungsgrad,  EW: </w:t>
      </w:r>
      <w:proofErr w:type="spellStart"/>
      <w:r>
        <w:rPr>
          <w:i/>
          <w:sz w:val="18"/>
          <w:szCs w:val="18"/>
          <w:lang w:val="de-CH"/>
        </w:rPr>
        <w:t>Eintretenswahrscheinlichkeit</w:t>
      </w:r>
      <w:proofErr w:type="spellEnd"/>
      <w:r>
        <w:rPr>
          <w:i/>
          <w:sz w:val="18"/>
          <w:szCs w:val="18"/>
          <w:lang w:val="de-CH"/>
        </w:rPr>
        <w:t>,  RZ: Risikozahl</w:t>
      </w:r>
    </w:p>
    <w:p w14:paraId="656C2A6F" w14:textId="77777777" w:rsidR="00123BA0" w:rsidRDefault="00123BA0">
      <w:pPr>
        <w:pStyle w:val="TextCDB"/>
        <w:rPr>
          <w:b/>
          <w:lang w:val="de-CH"/>
        </w:rPr>
      </w:pPr>
    </w:p>
    <w:p w14:paraId="01A4E08F" w14:textId="77777777" w:rsidR="00123BA0" w:rsidRDefault="00831948">
      <w:pPr>
        <w:pStyle w:val="TextCDB"/>
        <w:rPr>
          <w:b/>
          <w:lang w:val="de-CH"/>
        </w:rPr>
      </w:pPr>
      <w:r>
        <w:rPr>
          <w:b/>
          <w:lang w:val="de-CH"/>
        </w:rPr>
        <w:t>Bewertungsskalen</w:t>
      </w:r>
    </w:p>
    <w:tbl>
      <w:tblPr>
        <w:tblW w:w="9492" w:type="dxa"/>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1129"/>
        <w:gridCol w:w="1701"/>
        <w:gridCol w:w="1701"/>
        <w:gridCol w:w="1561"/>
        <w:gridCol w:w="282"/>
        <w:gridCol w:w="1138"/>
        <w:gridCol w:w="1980"/>
      </w:tblGrid>
      <w:tr w:rsidR="00123BA0" w14:paraId="6EB1D780" w14:textId="77777777">
        <w:trPr>
          <w:trHeight w:val="353"/>
          <w:tblHeader/>
        </w:trPr>
        <w:tc>
          <w:tcPr>
            <w:tcW w:w="6091" w:type="dxa"/>
            <w:gridSpan w:val="4"/>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2D478792" w14:textId="77777777" w:rsidR="00123BA0" w:rsidRDefault="00831948">
            <w:pPr>
              <w:pStyle w:val="TextCDB"/>
              <w:spacing w:before="120" w:after="0" w:line="240" w:lineRule="auto"/>
              <w:jc w:val="center"/>
              <w:rPr>
                <w:b/>
                <w:sz w:val="18"/>
                <w:szCs w:val="18"/>
                <w:lang w:val="de-CH"/>
              </w:rPr>
            </w:pPr>
            <w:r>
              <w:rPr>
                <w:b/>
                <w:sz w:val="18"/>
                <w:szCs w:val="18"/>
                <w:lang w:val="de-CH"/>
              </w:rPr>
              <w:t>Auswirkungsgrad</w:t>
            </w:r>
          </w:p>
        </w:tc>
        <w:tc>
          <w:tcPr>
            <w:tcW w:w="28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C28B9AB" w14:textId="77777777" w:rsidR="00123BA0" w:rsidRDefault="00123BA0">
            <w:pPr>
              <w:pStyle w:val="TextCDB"/>
              <w:spacing w:before="120" w:after="0" w:line="240" w:lineRule="auto"/>
              <w:jc w:val="center"/>
              <w:rPr>
                <w:b/>
                <w:sz w:val="18"/>
                <w:szCs w:val="18"/>
                <w:lang w:val="de-CH"/>
              </w:rPr>
            </w:pP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31679AFE" w14:textId="77777777" w:rsidR="00123BA0" w:rsidRDefault="00831948">
            <w:pPr>
              <w:pStyle w:val="TextCDB"/>
              <w:spacing w:before="120" w:after="0" w:line="240" w:lineRule="auto"/>
              <w:jc w:val="center"/>
              <w:rPr>
                <w:b/>
                <w:sz w:val="18"/>
                <w:szCs w:val="18"/>
                <w:lang w:val="de-CH"/>
              </w:rPr>
            </w:pPr>
            <w:proofErr w:type="spellStart"/>
            <w:r>
              <w:rPr>
                <w:b/>
                <w:sz w:val="18"/>
                <w:szCs w:val="18"/>
                <w:lang w:val="de-CH"/>
              </w:rPr>
              <w:t>Eintretenswahrscheinlichkeit</w:t>
            </w:r>
            <w:proofErr w:type="spellEnd"/>
          </w:p>
        </w:tc>
      </w:tr>
      <w:tr w:rsidR="00123BA0" w14:paraId="05019655" w14:textId="77777777">
        <w:trPr>
          <w:trHeight w:val="525"/>
          <w:tblHeader/>
        </w:trPr>
        <w:tc>
          <w:tcPr>
            <w:tcW w:w="1128"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37A54E29" w14:textId="77777777" w:rsidR="00123BA0" w:rsidRDefault="00831948">
            <w:pPr>
              <w:pStyle w:val="TextCDB"/>
              <w:spacing w:before="120" w:after="0"/>
              <w:rPr>
                <w:b/>
                <w:sz w:val="18"/>
                <w:szCs w:val="18"/>
                <w:lang w:val="de-CH"/>
              </w:rPr>
            </w:pPr>
            <w:r>
              <w:rPr>
                <w:b/>
                <w:sz w:val="18"/>
                <w:szCs w:val="18"/>
                <w:lang w:val="de-CH"/>
              </w:rPr>
              <w:t>Bewertung</w:t>
            </w:r>
          </w:p>
        </w:tc>
        <w:tc>
          <w:tcPr>
            <w:tcW w:w="1701"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5BB4587B" w14:textId="77777777" w:rsidR="00123BA0" w:rsidRDefault="00831948">
            <w:pPr>
              <w:pStyle w:val="TextCDB"/>
              <w:spacing w:before="120" w:after="0"/>
              <w:rPr>
                <w:b/>
                <w:sz w:val="18"/>
                <w:szCs w:val="18"/>
                <w:lang w:val="de-CH"/>
              </w:rPr>
            </w:pPr>
            <w:r>
              <w:rPr>
                <w:b/>
                <w:sz w:val="18"/>
                <w:szCs w:val="18"/>
                <w:lang w:val="de-CH"/>
              </w:rPr>
              <w:t xml:space="preserve">Auswirkung auf </w:t>
            </w:r>
            <w:r>
              <w:rPr>
                <w:b/>
                <w:sz w:val="18"/>
                <w:szCs w:val="18"/>
                <w:lang w:val="de-CH"/>
              </w:rPr>
              <w:br/>
              <w:t>Projektergebnis</w:t>
            </w:r>
          </w:p>
        </w:tc>
        <w:tc>
          <w:tcPr>
            <w:tcW w:w="1701"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30B33B81" w14:textId="77777777" w:rsidR="00123BA0" w:rsidRDefault="00831948">
            <w:pPr>
              <w:pStyle w:val="TextCDB"/>
              <w:spacing w:before="120" w:after="0"/>
              <w:rPr>
                <w:b/>
                <w:sz w:val="18"/>
                <w:szCs w:val="18"/>
                <w:lang w:val="de-CH"/>
              </w:rPr>
            </w:pPr>
            <w:r>
              <w:rPr>
                <w:b/>
                <w:sz w:val="18"/>
                <w:szCs w:val="18"/>
                <w:lang w:val="de-CH"/>
              </w:rPr>
              <w:t xml:space="preserve">Auswirkung auf </w:t>
            </w:r>
            <w:r>
              <w:rPr>
                <w:b/>
                <w:sz w:val="18"/>
                <w:szCs w:val="18"/>
                <w:lang w:val="de-CH"/>
              </w:rPr>
              <w:br/>
              <w:t>Termin</w:t>
            </w:r>
          </w:p>
        </w:tc>
        <w:tc>
          <w:tcPr>
            <w:tcW w:w="1561"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66FE8F04" w14:textId="77777777" w:rsidR="00123BA0" w:rsidRDefault="00831948">
            <w:pPr>
              <w:pStyle w:val="TextCDB"/>
              <w:spacing w:before="120" w:after="0"/>
              <w:rPr>
                <w:b/>
                <w:sz w:val="18"/>
                <w:szCs w:val="18"/>
                <w:lang w:val="de-CH"/>
              </w:rPr>
            </w:pPr>
            <w:r>
              <w:rPr>
                <w:b/>
                <w:sz w:val="18"/>
                <w:szCs w:val="18"/>
                <w:lang w:val="de-CH"/>
              </w:rPr>
              <w:t xml:space="preserve">Auswirkung </w:t>
            </w:r>
            <w:r>
              <w:rPr>
                <w:b/>
                <w:sz w:val="18"/>
                <w:szCs w:val="18"/>
                <w:lang w:val="de-CH"/>
              </w:rPr>
              <w:br/>
              <w:t>auf Kosten</w:t>
            </w:r>
          </w:p>
        </w:tc>
        <w:tc>
          <w:tcPr>
            <w:tcW w:w="28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EC16D69" w14:textId="77777777" w:rsidR="00123BA0" w:rsidRDefault="00123BA0">
            <w:pPr>
              <w:pStyle w:val="TextCDB"/>
              <w:spacing w:before="120" w:after="0"/>
              <w:rPr>
                <w:b/>
                <w:sz w:val="18"/>
                <w:szCs w:val="18"/>
                <w:lang w:val="de-CH"/>
              </w:rPr>
            </w:pPr>
          </w:p>
        </w:tc>
        <w:tc>
          <w:tcPr>
            <w:tcW w:w="1138"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6D8F30A1" w14:textId="77777777" w:rsidR="00123BA0" w:rsidRDefault="00831948">
            <w:pPr>
              <w:pStyle w:val="TextCDB"/>
              <w:spacing w:before="120" w:after="0"/>
              <w:rPr>
                <w:b/>
                <w:sz w:val="18"/>
                <w:szCs w:val="18"/>
                <w:lang w:val="de-CH"/>
              </w:rPr>
            </w:pPr>
            <w:r>
              <w:rPr>
                <w:b/>
                <w:sz w:val="18"/>
                <w:szCs w:val="18"/>
                <w:lang w:val="de-CH"/>
              </w:rPr>
              <w:t>Bewertung</w:t>
            </w:r>
          </w:p>
        </w:tc>
        <w:tc>
          <w:tcPr>
            <w:tcW w:w="1980"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53" w:type="dxa"/>
            </w:tcMar>
          </w:tcPr>
          <w:p w14:paraId="29498860" w14:textId="77777777" w:rsidR="00123BA0" w:rsidRDefault="00831948">
            <w:pPr>
              <w:pStyle w:val="TextCDB"/>
              <w:spacing w:before="120" w:after="0"/>
              <w:rPr>
                <w:b/>
                <w:sz w:val="18"/>
                <w:szCs w:val="18"/>
                <w:lang w:val="de-CH"/>
              </w:rPr>
            </w:pPr>
            <w:r>
              <w:rPr>
                <w:b/>
                <w:sz w:val="18"/>
                <w:szCs w:val="18"/>
                <w:lang w:val="de-CH"/>
              </w:rPr>
              <w:t>Beschreibung</w:t>
            </w:r>
          </w:p>
        </w:tc>
      </w:tr>
      <w:tr w:rsidR="00123BA0" w14:paraId="2172E2A1" w14:textId="77777777">
        <w:trPr>
          <w:trHeight w:val="547"/>
        </w:trPr>
        <w:tc>
          <w:tcPr>
            <w:tcW w:w="112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8F0EAFC" w14:textId="77777777" w:rsidR="00123BA0" w:rsidRDefault="00831948">
            <w:pPr>
              <w:pStyle w:val="TextCDB"/>
              <w:spacing w:before="120" w:after="0"/>
              <w:rPr>
                <w:sz w:val="18"/>
                <w:szCs w:val="18"/>
                <w:lang w:val="de-CH"/>
              </w:rPr>
            </w:pPr>
            <w:r>
              <w:rPr>
                <w:sz w:val="18"/>
                <w:szCs w:val="18"/>
                <w:lang w:val="de-CH"/>
              </w:rPr>
              <w:t>1 = niedrig</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D73908D" w14:textId="77777777" w:rsidR="00123BA0" w:rsidRDefault="00831948">
            <w:pPr>
              <w:pStyle w:val="TextCDB"/>
              <w:spacing w:before="120" w:after="0"/>
              <w:rPr>
                <w:i/>
                <w:sz w:val="18"/>
                <w:szCs w:val="18"/>
                <w:lang w:val="de-CH"/>
              </w:rPr>
            </w:pPr>
            <w:r>
              <w:rPr>
                <w:i/>
                <w:sz w:val="18"/>
                <w:szCs w:val="18"/>
                <w:lang w:val="de-CH"/>
              </w:rPr>
              <w:t>Geringfügige</w:t>
            </w:r>
            <w:r>
              <w:rPr>
                <w:i/>
                <w:sz w:val="18"/>
                <w:szCs w:val="18"/>
                <w:lang w:val="de-CH"/>
              </w:rPr>
              <w:br/>
              <w:t>Mängel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57D443F" w14:textId="77777777" w:rsidR="00123BA0" w:rsidRDefault="00831948">
            <w:pPr>
              <w:pStyle w:val="TextCDB"/>
              <w:spacing w:before="120" w:after="0"/>
              <w:rPr>
                <w:i/>
                <w:sz w:val="18"/>
                <w:szCs w:val="18"/>
                <w:lang w:val="de-CH"/>
              </w:rPr>
            </w:pPr>
            <w:r>
              <w:rPr>
                <w:i/>
                <w:sz w:val="18"/>
                <w:szCs w:val="18"/>
                <w:lang w:val="de-CH"/>
              </w:rPr>
              <w:t xml:space="preserve">bis 1 Woche, </w:t>
            </w:r>
            <w:r>
              <w:rPr>
                <w:i/>
                <w:sz w:val="18"/>
                <w:szCs w:val="18"/>
                <w:lang w:val="de-CH"/>
              </w:rPr>
              <w:br/>
              <w:t>bzw. geringfügig</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1AFE242" w14:textId="77777777" w:rsidR="00123BA0" w:rsidRDefault="00831948">
            <w:pPr>
              <w:pStyle w:val="TextCDB"/>
              <w:spacing w:before="120" w:after="0"/>
              <w:rPr>
                <w:i/>
                <w:sz w:val="18"/>
                <w:szCs w:val="18"/>
                <w:lang w:val="de-CH"/>
              </w:rPr>
            </w:pPr>
            <w:r>
              <w:rPr>
                <w:i/>
                <w:sz w:val="18"/>
                <w:szCs w:val="18"/>
                <w:lang w:val="de-CH"/>
              </w:rPr>
              <w:t>keine</w:t>
            </w:r>
          </w:p>
        </w:tc>
        <w:tc>
          <w:tcPr>
            <w:tcW w:w="28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387A863" w14:textId="77777777" w:rsidR="00123BA0" w:rsidRDefault="00123BA0">
            <w:pPr>
              <w:pStyle w:val="TextCDB"/>
              <w:spacing w:before="120" w:after="0"/>
              <w:rPr>
                <w:i/>
                <w:sz w:val="18"/>
                <w:szCs w:val="18"/>
                <w:lang w:val="de-CH"/>
              </w:rPr>
            </w:pP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653B077" w14:textId="77777777" w:rsidR="00123BA0" w:rsidRDefault="00831948">
            <w:pPr>
              <w:pStyle w:val="TextCDB"/>
              <w:spacing w:before="120" w:after="0"/>
              <w:rPr>
                <w:sz w:val="18"/>
                <w:szCs w:val="18"/>
                <w:lang w:val="de-CH"/>
              </w:rPr>
            </w:pPr>
            <w:r>
              <w:rPr>
                <w:sz w:val="18"/>
                <w:szCs w:val="18"/>
                <w:lang w:val="de-CH"/>
              </w:rPr>
              <w:t>1 = niedrig</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3A58F30" w14:textId="77777777" w:rsidR="00123BA0" w:rsidRDefault="00831948">
            <w:pPr>
              <w:pStyle w:val="TextCDB"/>
              <w:spacing w:before="120" w:after="0"/>
              <w:rPr>
                <w:i/>
                <w:sz w:val="18"/>
                <w:szCs w:val="18"/>
                <w:lang w:val="de-CH"/>
              </w:rPr>
            </w:pPr>
            <w:r>
              <w:rPr>
                <w:i/>
                <w:sz w:val="18"/>
                <w:szCs w:val="18"/>
                <w:lang w:val="de-CH"/>
              </w:rPr>
              <w:t>unwahrscheinlich, bzw. unter 20%</w:t>
            </w:r>
          </w:p>
        </w:tc>
      </w:tr>
      <w:tr w:rsidR="00123BA0" w14:paraId="6648FC15" w14:textId="77777777">
        <w:trPr>
          <w:trHeight w:val="547"/>
        </w:trPr>
        <w:tc>
          <w:tcPr>
            <w:tcW w:w="112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F6D0B2F" w14:textId="77777777" w:rsidR="00123BA0" w:rsidRDefault="00831948">
            <w:pPr>
              <w:pStyle w:val="TextCDB"/>
              <w:spacing w:before="120" w:after="0"/>
              <w:rPr>
                <w:sz w:val="18"/>
                <w:szCs w:val="18"/>
                <w:lang w:val="de-CH"/>
              </w:rPr>
            </w:pPr>
            <w:r>
              <w:rPr>
                <w:sz w:val="18"/>
                <w:szCs w:val="18"/>
                <w:lang w:val="de-CH"/>
              </w:rPr>
              <w:t>2 = mittel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552FBF8" w14:textId="77777777" w:rsidR="00123BA0" w:rsidRDefault="00831948">
            <w:pPr>
              <w:pStyle w:val="TextCDB"/>
              <w:spacing w:before="120" w:after="0"/>
              <w:rPr>
                <w:i/>
                <w:sz w:val="18"/>
                <w:szCs w:val="18"/>
                <w:lang w:val="de-CH"/>
              </w:rPr>
            </w:pPr>
            <w:r>
              <w:rPr>
                <w:i/>
                <w:sz w:val="18"/>
                <w:szCs w:val="18"/>
                <w:lang w:val="de-CH"/>
              </w:rPr>
              <w:t>Wesentliche</w:t>
            </w:r>
            <w:r>
              <w:rPr>
                <w:i/>
                <w:sz w:val="18"/>
                <w:szCs w:val="18"/>
                <w:lang w:val="de-CH"/>
              </w:rPr>
              <w:br/>
              <w:t>Mängel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B99102A" w14:textId="77777777" w:rsidR="00123BA0" w:rsidRDefault="00831948">
            <w:pPr>
              <w:pStyle w:val="TextCDB"/>
              <w:spacing w:before="120" w:after="0"/>
              <w:rPr>
                <w:i/>
                <w:sz w:val="18"/>
                <w:szCs w:val="18"/>
                <w:lang w:val="de-CH"/>
              </w:rPr>
            </w:pPr>
            <w:r>
              <w:rPr>
                <w:i/>
                <w:sz w:val="18"/>
                <w:szCs w:val="18"/>
                <w:lang w:val="de-CH"/>
              </w:rPr>
              <w:t xml:space="preserve">1-3 Wochen </w:t>
            </w:r>
            <w:r>
              <w:rPr>
                <w:i/>
                <w:sz w:val="18"/>
                <w:szCs w:val="18"/>
                <w:lang w:val="de-CH"/>
              </w:rPr>
              <w:br/>
              <w:t>bzw. wesentlich</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A0E0881" w14:textId="77777777" w:rsidR="00123BA0" w:rsidRDefault="00831948">
            <w:pPr>
              <w:pStyle w:val="TextCDB"/>
              <w:spacing w:before="120" w:after="0"/>
              <w:rPr>
                <w:i/>
                <w:sz w:val="18"/>
                <w:szCs w:val="18"/>
                <w:lang w:val="de-CH"/>
              </w:rPr>
            </w:pPr>
            <w:r>
              <w:rPr>
                <w:i/>
                <w:sz w:val="18"/>
                <w:szCs w:val="18"/>
                <w:lang w:val="de-CH"/>
              </w:rPr>
              <w:t xml:space="preserve">5-20% bzw. </w:t>
            </w:r>
            <w:r>
              <w:rPr>
                <w:i/>
                <w:sz w:val="18"/>
                <w:szCs w:val="18"/>
                <w:lang w:val="de-CH"/>
              </w:rPr>
              <w:br/>
              <w:t>wesentlich</w:t>
            </w:r>
          </w:p>
        </w:tc>
        <w:tc>
          <w:tcPr>
            <w:tcW w:w="28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7691068" w14:textId="77777777" w:rsidR="00123BA0" w:rsidRDefault="00123BA0">
            <w:pPr>
              <w:pStyle w:val="TextCDB"/>
              <w:spacing w:before="120" w:after="0"/>
              <w:rPr>
                <w:i/>
                <w:sz w:val="18"/>
                <w:szCs w:val="18"/>
                <w:lang w:val="de-CH"/>
              </w:rPr>
            </w:pP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24A753EE" w14:textId="77777777" w:rsidR="00123BA0" w:rsidRDefault="00831948">
            <w:pPr>
              <w:pStyle w:val="TextCDB"/>
              <w:spacing w:before="120" w:after="0"/>
              <w:rPr>
                <w:sz w:val="18"/>
                <w:szCs w:val="18"/>
                <w:lang w:val="de-CH"/>
              </w:rPr>
            </w:pPr>
            <w:r>
              <w:rPr>
                <w:sz w:val="18"/>
                <w:szCs w:val="18"/>
                <w:lang w:val="de-CH"/>
              </w:rPr>
              <w:t>2 = mittel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24B8563" w14:textId="77777777" w:rsidR="00123BA0" w:rsidRDefault="00831948">
            <w:pPr>
              <w:pStyle w:val="TextCDB"/>
              <w:spacing w:before="120" w:after="0"/>
              <w:rPr>
                <w:i/>
                <w:sz w:val="18"/>
                <w:szCs w:val="18"/>
                <w:lang w:val="de-CH"/>
              </w:rPr>
            </w:pPr>
            <w:r>
              <w:rPr>
                <w:i/>
                <w:sz w:val="18"/>
                <w:szCs w:val="18"/>
                <w:lang w:val="de-CH"/>
              </w:rPr>
              <w:t>mässig wahrscheinlich, bzw. 20-50%</w:t>
            </w:r>
          </w:p>
        </w:tc>
      </w:tr>
      <w:tr w:rsidR="00123BA0" w14:paraId="156388B8" w14:textId="77777777">
        <w:trPr>
          <w:trHeight w:val="547"/>
        </w:trPr>
        <w:tc>
          <w:tcPr>
            <w:tcW w:w="112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8FB98A8" w14:textId="77777777" w:rsidR="00123BA0" w:rsidRDefault="00831948">
            <w:pPr>
              <w:pStyle w:val="TextCDB"/>
              <w:spacing w:before="120" w:after="0"/>
              <w:rPr>
                <w:sz w:val="18"/>
                <w:szCs w:val="18"/>
                <w:lang w:val="de-CH"/>
              </w:rPr>
            </w:pPr>
            <w:r>
              <w:rPr>
                <w:sz w:val="18"/>
                <w:szCs w:val="18"/>
                <w:lang w:val="de-CH"/>
              </w:rPr>
              <w:t>3 = hoch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71C3582" w14:textId="77777777" w:rsidR="00123BA0" w:rsidRDefault="00831948">
            <w:pPr>
              <w:pStyle w:val="TextCDB"/>
              <w:spacing w:before="120" w:after="0"/>
              <w:rPr>
                <w:i/>
                <w:sz w:val="18"/>
                <w:szCs w:val="18"/>
                <w:lang w:val="de-CH"/>
              </w:rPr>
            </w:pPr>
            <w:r>
              <w:rPr>
                <w:i/>
                <w:sz w:val="18"/>
                <w:szCs w:val="18"/>
                <w:lang w:val="de-CH"/>
              </w:rPr>
              <w:t>Gravierende</w:t>
            </w:r>
            <w:r>
              <w:rPr>
                <w:i/>
                <w:sz w:val="18"/>
                <w:szCs w:val="18"/>
                <w:lang w:val="de-CH"/>
              </w:rPr>
              <w:br/>
              <w:t>Mängel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03D72D9" w14:textId="77777777" w:rsidR="00123BA0" w:rsidRDefault="00831948">
            <w:pPr>
              <w:pStyle w:val="TextCDB"/>
              <w:spacing w:before="120" w:after="0"/>
              <w:rPr>
                <w:i/>
                <w:sz w:val="18"/>
                <w:szCs w:val="18"/>
                <w:lang w:val="de-CH"/>
              </w:rPr>
            </w:pPr>
            <w:r>
              <w:rPr>
                <w:i/>
                <w:sz w:val="18"/>
                <w:szCs w:val="18"/>
                <w:lang w:val="de-CH"/>
              </w:rPr>
              <w:t xml:space="preserve">über 3 Wochen </w:t>
            </w:r>
            <w:r>
              <w:rPr>
                <w:i/>
                <w:sz w:val="18"/>
                <w:szCs w:val="18"/>
                <w:lang w:val="de-CH"/>
              </w:rPr>
              <w:br/>
              <w:t>bzw. gravierend</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06BD8A2" w14:textId="77777777" w:rsidR="00123BA0" w:rsidRDefault="00831948">
            <w:pPr>
              <w:pStyle w:val="TextCDB"/>
              <w:spacing w:before="120" w:after="0"/>
              <w:rPr>
                <w:i/>
                <w:sz w:val="18"/>
                <w:szCs w:val="18"/>
                <w:lang w:val="de-CH"/>
              </w:rPr>
            </w:pPr>
            <w:r>
              <w:rPr>
                <w:i/>
                <w:sz w:val="18"/>
                <w:szCs w:val="18"/>
                <w:lang w:val="de-CH"/>
              </w:rPr>
              <w:t xml:space="preserve">über 20% </w:t>
            </w:r>
            <w:r>
              <w:rPr>
                <w:i/>
                <w:sz w:val="18"/>
                <w:szCs w:val="18"/>
                <w:lang w:val="de-CH"/>
              </w:rPr>
              <w:br/>
              <w:t>bzw. gravierend</w:t>
            </w:r>
          </w:p>
        </w:tc>
        <w:tc>
          <w:tcPr>
            <w:tcW w:w="28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462849C" w14:textId="77777777" w:rsidR="00123BA0" w:rsidRDefault="00123BA0">
            <w:pPr>
              <w:pStyle w:val="TextCDB"/>
              <w:spacing w:before="120" w:after="0"/>
              <w:rPr>
                <w:i/>
                <w:sz w:val="18"/>
                <w:szCs w:val="18"/>
                <w:lang w:val="de-CH"/>
              </w:rPr>
            </w:pP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428632A2" w14:textId="77777777" w:rsidR="00123BA0" w:rsidRDefault="00831948">
            <w:pPr>
              <w:pStyle w:val="TextCDB"/>
              <w:spacing w:before="120" w:after="0"/>
              <w:rPr>
                <w:sz w:val="18"/>
                <w:szCs w:val="18"/>
                <w:lang w:val="de-CH"/>
              </w:rPr>
            </w:pPr>
            <w:r>
              <w:rPr>
                <w:sz w:val="18"/>
                <w:szCs w:val="18"/>
                <w:lang w:val="de-CH"/>
              </w:rPr>
              <w:t>3 = hoch</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1514226" w14:textId="77777777" w:rsidR="00123BA0" w:rsidRDefault="00831948">
            <w:pPr>
              <w:pStyle w:val="TextCDB"/>
              <w:spacing w:before="120" w:after="0"/>
              <w:rPr>
                <w:i/>
                <w:sz w:val="18"/>
                <w:szCs w:val="18"/>
                <w:lang w:val="de-CH"/>
              </w:rPr>
            </w:pPr>
            <w:r>
              <w:rPr>
                <w:i/>
                <w:sz w:val="18"/>
                <w:szCs w:val="18"/>
                <w:lang w:val="de-CH"/>
              </w:rPr>
              <w:t>hoch wahrscheinlich, bzw. über 50%</w:t>
            </w:r>
          </w:p>
        </w:tc>
      </w:tr>
    </w:tbl>
    <w:p w14:paraId="2680B750" w14:textId="77777777" w:rsidR="00123BA0" w:rsidRDefault="00123BA0">
      <w:pPr>
        <w:pStyle w:val="TextCDB"/>
      </w:pPr>
    </w:p>
    <w:sectPr w:rsidR="00123BA0">
      <w:headerReference w:type="default" r:id="rId12"/>
      <w:footerReference w:type="default" r:id="rId13"/>
      <w:pgSz w:w="11906" w:h="16838"/>
      <w:pgMar w:top="1240" w:right="1134" w:bottom="993" w:left="1701" w:header="709" w:footer="669"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 Ninck" w:date="2017-11-12T12:17:00Z" w:initials="gn">
    <w:p w14:paraId="06180A73" w14:textId="77777777" w:rsidR="0023444A" w:rsidRDefault="0023444A">
      <w:pPr>
        <w:pStyle w:val="Kommentartext"/>
      </w:pPr>
      <w:r>
        <w:rPr>
          <w:rStyle w:val="Kommentarzeichen"/>
        </w:rPr>
        <w:annotationRef/>
      </w:r>
      <w:r>
        <w:t>nicht sauber aktualisiert</w:t>
      </w:r>
      <w:bookmarkStart w:id="1" w:name="_GoBack"/>
      <w:bookmarkEnd w:id="1"/>
    </w:p>
  </w:comment>
  <w:comment w:id="6" w:author="Georg Ninck" w:date="2017-11-12T12:13:00Z" w:initials="gn">
    <w:p w14:paraId="63558CE8" w14:textId="77777777" w:rsidR="0023444A" w:rsidRDefault="0023444A">
      <w:pPr>
        <w:pStyle w:val="Kommentartext"/>
      </w:pPr>
      <w:r>
        <w:rPr>
          <w:rStyle w:val="Kommentarzeichen"/>
        </w:rPr>
        <w:annotationRef/>
      </w:r>
      <w:r>
        <w:t>IST nicht aktualisiert</w:t>
      </w:r>
    </w:p>
  </w:comment>
  <w:comment w:id="9" w:author="Georg Ninck" w:date="2017-11-12T12:14:00Z" w:initials="gn">
    <w:p w14:paraId="640B83C9" w14:textId="77777777" w:rsidR="0023444A" w:rsidRDefault="0023444A">
      <w:pPr>
        <w:pStyle w:val="Kommentartext"/>
      </w:pPr>
      <w:r>
        <w:rPr>
          <w:rStyle w:val="Kommentarzeichen"/>
        </w:rPr>
        <w:annotationRef/>
      </w:r>
      <w:r>
        <w:t>Die vorherige Phase können Sie weglassen.</w:t>
      </w:r>
    </w:p>
  </w:comment>
  <w:comment w:id="22" w:author="Georg Ninck" w:date="2017-11-12T12:16:00Z" w:initials="gn">
    <w:p w14:paraId="28CB9841" w14:textId="77777777" w:rsidR="0023444A" w:rsidRDefault="0023444A">
      <w:pPr>
        <w:pStyle w:val="Kommentartext"/>
      </w:pPr>
      <w:r>
        <w:rPr>
          <w:rStyle w:val="Kommentarzeichen"/>
        </w:rPr>
        <w:annotationRef/>
      </w:r>
      <w:r>
        <w:t>Hier war auch der Änderungsantrag für die Verlängerung der Konzeptphase, oder?</w:t>
      </w:r>
    </w:p>
  </w:comment>
  <w:comment w:id="25" w:author="Georg Ninck" w:date="2017-11-12T12:16:00Z" w:initials="gn">
    <w:p w14:paraId="259CAE1C" w14:textId="77777777" w:rsidR="0023444A" w:rsidRDefault="0023444A">
      <w:pPr>
        <w:pStyle w:val="Kommentartext"/>
      </w:pPr>
      <w:r>
        <w:rPr>
          <w:rStyle w:val="Kommentarzeichen"/>
        </w:rPr>
        <w:annotationRef/>
      </w:r>
      <w:r>
        <w:t>Verlängerung der Konzeptphase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180A73" w15:done="0"/>
  <w15:commentEx w15:paraId="63558CE8" w15:done="0"/>
  <w15:commentEx w15:paraId="640B83C9" w15:done="0"/>
  <w15:commentEx w15:paraId="28CB9841" w15:done="0"/>
  <w15:commentEx w15:paraId="259CAE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60567" w14:textId="77777777" w:rsidR="00831948" w:rsidRDefault="00831948">
      <w:pPr>
        <w:spacing w:line="240" w:lineRule="auto"/>
      </w:pPr>
      <w:r>
        <w:separator/>
      </w:r>
    </w:p>
  </w:endnote>
  <w:endnote w:type="continuationSeparator" w:id="0">
    <w:p w14:paraId="35F909A5" w14:textId="77777777" w:rsidR="00831948" w:rsidRDefault="00831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2" w:type="dxa"/>
      <w:tblInd w:w="-37" w:type="dxa"/>
      <w:tblCellMar>
        <w:left w:w="71" w:type="dxa"/>
        <w:right w:w="71" w:type="dxa"/>
      </w:tblCellMar>
      <w:tblLook w:val="01E0" w:firstRow="1" w:lastRow="1" w:firstColumn="1" w:lastColumn="1" w:noHBand="0" w:noVBand="0"/>
    </w:tblPr>
    <w:tblGrid>
      <w:gridCol w:w="148"/>
      <w:gridCol w:w="3184"/>
      <w:gridCol w:w="3209"/>
      <w:gridCol w:w="2833"/>
      <w:gridCol w:w="148"/>
    </w:tblGrid>
    <w:tr w:rsidR="00123BA0" w14:paraId="186E3DD8" w14:textId="77777777">
      <w:trPr>
        <w:cantSplit/>
      </w:trPr>
      <w:tc>
        <w:tcPr>
          <w:tcW w:w="37" w:type="dxa"/>
          <w:shd w:val="clear" w:color="auto" w:fill="auto"/>
        </w:tcPr>
        <w:p w14:paraId="61430D89" w14:textId="77777777" w:rsidR="00123BA0" w:rsidRDefault="00123BA0"/>
      </w:tc>
      <w:tc>
        <w:tcPr>
          <w:tcW w:w="9356" w:type="dxa"/>
          <w:gridSpan w:val="3"/>
          <w:shd w:val="clear" w:color="auto" w:fill="auto"/>
          <w:vAlign w:val="bottom"/>
        </w:tcPr>
        <w:p w14:paraId="646B386E" w14:textId="77777777" w:rsidR="00123BA0" w:rsidRDefault="00123BA0">
          <w:pPr>
            <w:pStyle w:val="zCDBSeite"/>
            <w:jc w:val="left"/>
          </w:pPr>
        </w:p>
      </w:tc>
      <w:tc>
        <w:tcPr>
          <w:tcW w:w="129" w:type="dxa"/>
          <w:shd w:val="clear" w:color="auto" w:fill="auto"/>
        </w:tcPr>
        <w:p w14:paraId="0060B0E0" w14:textId="77777777" w:rsidR="00123BA0" w:rsidRDefault="00123BA0"/>
      </w:tc>
    </w:tr>
    <w:tr w:rsidR="00123BA0" w14:paraId="1674A776" w14:textId="77777777">
      <w:tc>
        <w:tcPr>
          <w:tcW w:w="3247" w:type="dxa"/>
          <w:gridSpan w:val="2"/>
          <w:tcBorders>
            <w:top w:val="single" w:sz="4" w:space="0" w:color="00000A"/>
          </w:tcBorders>
          <w:shd w:val="clear" w:color="auto" w:fill="auto"/>
        </w:tcPr>
        <w:p w14:paraId="58475159" w14:textId="77777777" w:rsidR="00123BA0" w:rsidRDefault="00831948">
          <w:pPr>
            <w:pStyle w:val="Fuzeile"/>
            <w:spacing w:before="20"/>
          </w:pPr>
          <w:r>
            <w:fldChar w:fldCharType="begin"/>
          </w:r>
          <w:r>
            <w:instrText>FILENAME</w:instrText>
          </w:r>
          <w:r>
            <w:fldChar w:fldCharType="separate"/>
          </w:r>
          <w:r>
            <w:t>2_2_Projektplan_WDB.docx</w:t>
          </w:r>
          <w:r>
            <w:fldChar w:fldCharType="end"/>
          </w:r>
        </w:p>
      </w:tc>
      <w:tc>
        <w:tcPr>
          <w:tcW w:w="3267" w:type="dxa"/>
          <w:tcBorders>
            <w:top w:val="single" w:sz="4" w:space="0" w:color="00000A"/>
          </w:tcBorders>
          <w:shd w:val="clear" w:color="auto" w:fill="auto"/>
        </w:tcPr>
        <w:p w14:paraId="4308AF49" w14:textId="77777777" w:rsidR="00123BA0" w:rsidRDefault="00123BA0">
          <w:pPr>
            <w:pStyle w:val="Fuzeile"/>
            <w:spacing w:before="20"/>
            <w:jc w:val="center"/>
            <w:rPr>
              <w:sz w:val="18"/>
              <w:szCs w:val="18"/>
            </w:rPr>
          </w:pPr>
        </w:p>
      </w:tc>
      <w:tc>
        <w:tcPr>
          <w:tcW w:w="3008" w:type="dxa"/>
          <w:gridSpan w:val="2"/>
          <w:tcBorders>
            <w:top w:val="single" w:sz="4" w:space="0" w:color="00000A"/>
          </w:tcBorders>
          <w:shd w:val="clear" w:color="auto" w:fill="auto"/>
        </w:tcPr>
        <w:p w14:paraId="3F395B69" w14:textId="77777777" w:rsidR="00123BA0" w:rsidRDefault="00831948">
          <w:pPr>
            <w:pStyle w:val="Fuzeile"/>
            <w:spacing w:before="20"/>
            <w:jc w:val="right"/>
          </w:pPr>
          <w:r>
            <w:rPr>
              <w:sz w:val="18"/>
              <w:szCs w:val="18"/>
            </w:rPr>
            <w:t xml:space="preserve">Seite </w:t>
          </w:r>
          <w:r>
            <w:rPr>
              <w:sz w:val="18"/>
              <w:szCs w:val="18"/>
            </w:rPr>
            <w:fldChar w:fldCharType="begin"/>
          </w:r>
          <w:r>
            <w:instrText>PAGE</w:instrText>
          </w:r>
          <w:r>
            <w:fldChar w:fldCharType="separate"/>
          </w:r>
          <w:r w:rsidR="0023444A">
            <w:rPr>
              <w:noProof/>
            </w:rPr>
            <w:t>3</w:t>
          </w:r>
          <w:r>
            <w:fldChar w:fldCharType="end"/>
          </w:r>
          <w:r>
            <w:rPr>
              <w:sz w:val="18"/>
              <w:szCs w:val="18"/>
            </w:rPr>
            <w:t xml:space="preserve"> von </w:t>
          </w:r>
          <w:r>
            <w:rPr>
              <w:sz w:val="18"/>
              <w:szCs w:val="18"/>
            </w:rPr>
            <w:fldChar w:fldCharType="begin"/>
          </w:r>
          <w:r>
            <w:instrText>NUMPAGES</w:instrText>
          </w:r>
          <w:r>
            <w:fldChar w:fldCharType="separate"/>
          </w:r>
          <w:r w:rsidR="0023444A">
            <w:rPr>
              <w:noProof/>
            </w:rPr>
            <w:t>7</w:t>
          </w:r>
          <w:r>
            <w:fldChar w:fldCharType="end"/>
          </w:r>
          <w:r>
            <w:rPr>
              <w:sz w:val="18"/>
              <w:szCs w:val="18"/>
            </w:rPr>
            <w:t xml:space="preserve"> </w:t>
          </w:r>
        </w:p>
      </w:tc>
    </w:tr>
  </w:tbl>
  <w:p w14:paraId="144904F4" w14:textId="77777777" w:rsidR="00123BA0" w:rsidRDefault="00123BA0">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2" w:type="dxa"/>
      <w:tblInd w:w="-37" w:type="dxa"/>
      <w:tblCellMar>
        <w:left w:w="71" w:type="dxa"/>
        <w:right w:w="71" w:type="dxa"/>
      </w:tblCellMar>
      <w:tblLook w:val="01E0" w:firstRow="1" w:lastRow="1" w:firstColumn="1" w:lastColumn="1" w:noHBand="0" w:noVBand="0"/>
    </w:tblPr>
    <w:tblGrid>
      <w:gridCol w:w="148"/>
      <w:gridCol w:w="3184"/>
      <w:gridCol w:w="3209"/>
      <w:gridCol w:w="2833"/>
      <w:gridCol w:w="148"/>
    </w:tblGrid>
    <w:tr w:rsidR="00123BA0" w14:paraId="14D59B78" w14:textId="77777777">
      <w:trPr>
        <w:cantSplit/>
      </w:trPr>
      <w:tc>
        <w:tcPr>
          <w:tcW w:w="37" w:type="dxa"/>
          <w:shd w:val="clear" w:color="auto" w:fill="auto"/>
        </w:tcPr>
        <w:p w14:paraId="78F57AC4" w14:textId="77777777" w:rsidR="00123BA0" w:rsidRDefault="00123BA0"/>
      </w:tc>
      <w:tc>
        <w:tcPr>
          <w:tcW w:w="9356" w:type="dxa"/>
          <w:gridSpan w:val="3"/>
          <w:shd w:val="clear" w:color="auto" w:fill="auto"/>
          <w:vAlign w:val="bottom"/>
        </w:tcPr>
        <w:p w14:paraId="7C739E38" w14:textId="77777777" w:rsidR="00123BA0" w:rsidRDefault="00123BA0">
          <w:pPr>
            <w:pStyle w:val="zCDBSeite"/>
            <w:jc w:val="left"/>
          </w:pPr>
        </w:p>
      </w:tc>
      <w:tc>
        <w:tcPr>
          <w:tcW w:w="129" w:type="dxa"/>
          <w:shd w:val="clear" w:color="auto" w:fill="auto"/>
        </w:tcPr>
        <w:p w14:paraId="7A89D5A2" w14:textId="77777777" w:rsidR="00123BA0" w:rsidRDefault="00123BA0"/>
      </w:tc>
    </w:tr>
    <w:tr w:rsidR="00123BA0" w14:paraId="1BDF1E57" w14:textId="77777777">
      <w:tc>
        <w:tcPr>
          <w:tcW w:w="3247" w:type="dxa"/>
          <w:gridSpan w:val="2"/>
          <w:tcBorders>
            <w:top w:val="single" w:sz="4" w:space="0" w:color="00000A"/>
          </w:tcBorders>
          <w:shd w:val="clear" w:color="auto" w:fill="auto"/>
        </w:tcPr>
        <w:p w14:paraId="61BA088F" w14:textId="77777777" w:rsidR="00123BA0" w:rsidRDefault="00831948">
          <w:pPr>
            <w:pStyle w:val="Fuzeile"/>
            <w:spacing w:before="20"/>
          </w:pPr>
          <w:r>
            <w:fldChar w:fldCharType="begin"/>
          </w:r>
          <w:r>
            <w:instrText>FILENAME</w:instrText>
          </w:r>
          <w:r>
            <w:fldChar w:fldCharType="separate"/>
          </w:r>
          <w:r>
            <w:t>2_2_Projektplan_WDB.docx</w:t>
          </w:r>
          <w:r>
            <w:fldChar w:fldCharType="end"/>
          </w:r>
        </w:p>
      </w:tc>
      <w:tc>
        <w:tcPr>
          <w:tcW w:w="3267" w:type="dxa"/>
          <w:tcBorders>
            <w:top w:val="single" w:sz="4" w:space="0" w:color="00000A"/>
          </w:tcBorders>
          <w:shd w:val="clear" w:color="auto" w:fill="auto"/>
        </w:tcPr>
        <w:p w14:paraId="38E7381B" w14:textId="77777777" w:rsidR="00123BA0" w:rsidRDefault="00123BA0">
          <w:pPr>
            <w:pStyle w:val="Fuzeile"/>
            <w:spacing w:before="20"/>
            <w:jc w:val="center"/>
            <w:rPr>
              <w:sz w:val="18"/>
              <w:szCs w:val="18"/>
            </w:rPr>
          </w:pPr>
        </w:p>
      </w:tc>
      <w:tc>
        <w:tcPr>
          <w:tcW w:w="3008" w:type="dxa"/>
          <w:gridSpan w:val="2"/>
          <w:tcBorders>
            <w:top w:val="single" w:sz="4" w:space="0" w:color="00000A"/>
          </w:tcBorders>
          <w:shd w:val="clear" w:color="auto" w:fill="auto"/>
        </w:tcPr>
        <w:p w14:paraId="19603BB4" w14:textId="77777777" w:rsidR="00123BA0" w:rsidRDefault="00831948">
          <w:pPr>
            <w:pStyle w:val="Fuzeile"/>
            <w:spacing w:before="20"/>
            <w:jc w:val="right"/>
          </w:pPr>
          <w:r>
            <w:rPr>
              <w:sz w:val="18"/>
              <w:szCs w:val="18"/>
            </w:rPr>
            <w:t xml:space="preserve">Seite </w:t>
          </w:r>
          <w:r>
            <w:rPr>
              <w:sz w:val="18"/>
              <w:szCs w:val="18"/>
            </w:rPr>
            <w:fldChar w:fldCharType="begin"/>
          </w:r>
          <w:r>
            <w:instrText>PAGE</w:instrText>
          </w:r>
          <w:r>
            <w:fldChar w:fldCharType="separate"/>
          </w:r>
          <w:r w:rsidR="0023444A">
            <w:rPr>
              <w:noProof/>
            </w:rPr>
            <w:t>7</w:t>
          </w:r>
          <w:r>
            <w:fldChar w:fldCharType="end"/>
          </w:r>
          <w:r>
            <w:rPr>
              <w:sz w:val="18"/>
              <w:szCs w:val="18"/>
            </w:rPr>
            <w:t xml:space="preserve"> von </w:t>
          </w:r>
          <w:r>
            <w:rPr>
              <w:sz w:val="18"/>
              <w:szCs w:val="18"/>
            </w:rPr>
            <w:fldChar w:fldCharType="begin"/>
          </w:r>
          <w:r>
            <w:instrText>NUMPAGES</w:instrText>
          </w:r>
          <w:r>
            <w:fldChar w:fldCharType="separate"/>
          </w:r>
          <w:r w:rsidR="0023444A">
            <w:rPr>
              <w:noProof/>
            </w:rPr>
            <w:t>7</w:t>
          </w:r>
          <w:r>
            <w:fldChar w:fldCharType="end"/>
          </w:r>
          <w:r>
            <w:rPr>
              <w:sz w:val="18"/>
              <w:szCs w:val="18"/>
            </w:rPr>
            <w:t xml:space="preserve"> </w:t>
          </w:r>
        </w:p>
      </w:tc>
    </w:tr>
  </w:tbl>
  <w:p w14:paraId="599BC10D" w14:textId="77777777" w:rsidR="00123BA0" w:rsidRDefault="00123BA0">
    <w:pPr>
      <w:pStyle w:val="zCDBSeite"/>
      <w:jc w:val="left"/>
    </w:pPr>
  </w:p>
  <w:p w14:paraId="4749FA92" w14:textId="77777777" w:rsidR="00123BA0" w:rsidRDefault="00123BA0">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A01D7" w14:textId="77777777" w:rsidR="00831948" w:rsidRDefault="00831948">
      <w:pPr>
        <w:spacing w:line="240" w:lineRule="auto"/>
      </w:pPr>
      <w:r>
        <w:separator/>
      </w:r>
    </w:p>
  </w:footnote>
  <w:footnote w:type="continuationSeparator" w:id="0">
    <w:p w14:paraId="07AC2AA1" w14:textId="77777777" w:rsidR="00831948" w:rsidRDefault="008319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7"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734"/>
      <w:gridCol w:w="4553"/>
    </w:tblGrid>
    <w:tr w:rsidR="00123BA0" w14:paraId="09FA5EA2" w14:textId="77777777">
      <w:tc>
        <w:tcPr>
          <w:tcW w:w="4733" w:type="dxa"/>
          <w:tcBorders>
            <w:top w:val="single" w:sz="4" w:space="0" w:color="000001"/>
            <w:bottom w:val="single" w:sz="4" w:space="0" w:color="000001"/>
          </w:tcBorders>
          <w:shd w:val="clear" w:color="auto" w:fill="auto"/>
        </w:tcPr>
        <w:p w14:paraId="1166EEAC" w14:textId="77777777" w:rsidR="00123BA0" w:rsidRDefault="00831948">
          <w:pPr>
            <w:pStyle w:val="Kopfzeile"/>
          </w:pPr>
          <w:r>
            <w:rPr>
              <w:noProof/>
            </w:rPr>
            <w:drawing>
              <wp:anchor distT="0" distB="0" distL="133350" distR="114300" simplePos="0" relativeHeight="4" behindDoc="1" locked="0" layoutInCell="1" allowOverlap="1" wp14:anchorId="27726971" wp14:editId="6B43E605">
                <wp:simplePos x="0" y="0"/>
                <wp:positionH relativeFrom="column">
                  <wp:posOffset>-114935</wp:posOffset>
                </wp:positionH>
                <wp:positionV relativeFrom="paragraph">
                  <wp:posOffset>-29210</wp:posOffset>
                </wp:positionV>
                <wp:extent cx="1873250" cy="265430"/>
                <wp:effectExtent l="0" t="0" r="0" b="0"/>
                <wp:wrapNone/>
                <wp:docPr id="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3"/>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14:paraId="34DEEB3E" w14:textId="77777777" w:rsidR="00123BA0" w:rsidRDefault="00123BA0">
          <w:pPr>
            <w:pStyle w:val="Kopfzeile"/>
          </w:pPr>
        </w:p>
      </w:tc>
      <w:tc>
        <w:tcPr>
          <w:tcW w:w="4553" w:type="dxa"/>
          <w:tcBorders>
            <w:top w:val="single" w:sz="4" w:space="0" w:color="000001"/>
            <w:bottom w:val="single" w:sz="4" w:space="0" w:color="000001"/>
          </w:tcBorders>
          <w:shd w:val="clear" w:color="auto" w:fill="auto"/>
        </w:tcPr>
        <w:p w14:paraId="66F36A2F" w14:textId="77777777" w:rsidR="00123BA0" w:rsidRDefault="00831948">
          <w:pPr>
            <w:pStyle w:val="Kopfzeile"/>
            <w:jc w:val="right"/>
          </w:pPr>
          <w:r>
            <w:rPr>
              <w:b/>
              <w:color w:val="548DD4"/>
              <w:sz w:val="16"/>
              <w:szCs w:val="16"/>
            </w:rPr>
            <w:t>WDB</w:t>
          </w:r>
        </w:p>
        <w:p w14:paraId="233D83EA" w14:textId="77777777" w:rsidR="00123BA0" w:rsidRDefault="00831948">
          <w:pPr>
            <w:pStyle w:val="Kopfzeile"/>
            <w:jc w:val="right"/>
          </w:pPr>
          <w:r>
            <w:rPr>
              <w:sz w:val="16"/>
              <w:szCs w:val="16"/>
            </w:rPr>
            <w:t>Projektplan</w:t>
          </w:r>
        </w:p>
      </w:tc>
    </w:tr>
  </w:tbl>
  <w:p w14:paraId="650D3049" w14:textId="77777777" w:rsidR="00123BA0" w:rsidRDefault="00123BA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2796"/>
      <w:gridCol w:w="6702"/>
    </w:tblGrid>
    <w:tr w:rsidR="00123BA0" w14:paraId="3773A469" w14:textId="77777777">
      <w:tc>
        <w:tcPr>
          <w:tcW w:w="2796" w:type="dxa"/>
          <w:tcBorders>
            <w:top w:val="single" w:sz="4" w:space="0" w:color="000001"/>
            <w:bottom w:val="single" w:sz="4" w:space="0" w:color="000001"/>
          </w:tcBorders>
          <w:shd w:val="clear" w:color="auto" w:fill="auto"/>
        </w:tcPr>
        <w:p w14:paraId="1FE3AB37" w14:textId="77777777" w:rsidR="00123BA0" w:rsidRDefault="00831948">
          <w:pPr>
            <w:pStyle w:val="Kopfzeile"/>
          </w:pPr>
          <w:r>
            <w:rPr>
              <w:noProof/>
            </w:rPr>
            <w:drawing>
              <wp:anchor distT="0" distB="0" distL="133350" distR="114300" simplePos="0" relativeHeight="8" behindDoc="1" locked="0" layoutInCell="1" allowOverlap="1" wp14:anchorId="26DC4315" wp14:editId="6B063A71">
                <wp:simplePos x="0" y="0"/>
                <wp:positionH relativeFrom="column">
                  <wp:posOffset>-114935</wp:posOffset>
                </wp:positionH>
                <wp:positionV relativeFrom="paragraph">
                  <wp:posOffset>-29210</wp:posOffset>
                </wp:positionV>
                <wp:extent cx="1873250" cy="265430"/>
                <wp:effectExtent l="0" t="0" r="0" b="0"/>
                <wp:wrapNone/>
                <wp:docPr id="2"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14:paraId="7C2C279B" w14:textId="77777777" w:rsidR="00123BA0" w:rsidRDefault="00123BA0">
          <w:pPr>
            <w:pStyle w:val="Kopfzeile"/>
          </w:pPr>
        </w:p>
      </w:tc>
      <w:tc>
        <w:tcPr>
          <w:tcW w:w="6701" w:type="dxa"/>
          <w:tcBorders>
            <w:top w:val="single" w:sz="4" w:space="0" w:color="000001"/>
            <w:bottom w:val="single" w:sz="4" w:space="0" w:color="000001"/>
          </w:tcBorders>
          <w:shd w:val="clear" w:color="auto" w:fill="auto"/>
        </w:tcPr>
        <w:p w14:paraId="44F86237" w14:textId="77777777" w:rsidR="00123BA0" w:rsidRDefault="00831948">
          <w:pPr>
            <w:pStyle w:val="Kopfzeile"/>
            <w:jc w:val="right"/>
          </w:pPr>
          <w:r>
            <w:rPr>
              <w:b/>
              <w:color w:val="548DD4"/>
              <w:sz w:val="16"/>
              <w:szCs w:val="16"/>
            </w:rPr>
            <w:t>WDB</w:t>
          </w:r>
        </w:p>
        <w:p w14:paraId="07DCAA08" w14:textId="77777777" w:rsidR="00123BA0" w:rsidRDefault="00831948">
          <w:pPr>
            <w:pStyle w:val="Kopfzeile"/>
            <w:jc w:val="right"/>
          </w:pPr>
          <w:r>
            <w:rPr>
              <w:sz w:val="16"/>
              <w:szCs w:val="16"/>
            </w:rPr>
            <w:t>Projektplan</w:t>
          </w:r>
        </w:p>
      </w:tc>
    </w:tr>
  </w:tbl>
  <w:p w14:paraId="6A773020" w14:textId="77777777" w:rsidR="00123BA0" w:rsidRDefault="00123BA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31B6B"/>
    <w:multiLevelType w:val="multilevel"/>
    <w:tmpl w:val="14901A3C"/>
    <w:lvl w:ilvl="0">
      <w:start w:val="1"/>
      <w:numFmt w:val="decimal"/>
      <w:pStyle w:val="berschrift1"/>
      <w:lvlText w:val="%1"/>
      <w:lvlJc w:val="left"/>
      <w:pPr>
        <w:tabs>
          <w:tab w:val="num" w:pos="1134"/>
        </w:tabs>
        <w:ind w:left="851" w:hanging="851"/>
      </w:pPr>
      <w:rPr>
        <w:b/>
        <w:i w:val="0"/>
        <w:sz w:val="24"/>
        <w:szCs w:val="32"/>
      </w:rPr>
    </w:lvl>
    <w:lvl w:ilvl="1">
      <w:start w:val="1"/>
      <w:numFmt w:val="decimal"/>
      <w:pStyle w:val="berschrift2"/>
      <w:lvlText w:val="%1.%2"/>
      <w:lvlJc w:val="left"/>
      <w:pPr>
        <w:tabs>
          <w:tab w:val="num" w:pos="1134"/>
        </w:tabs>
        <w:ind w:left="851" w:hanging="851"/>
      </w:pPr>
      <w:rPr>
        <w:b/>
        <w:i w:val="0"/>
        <w:sz w:val="28"/>
        <w:szCs w:val="28"/>
      </w:rPr>
    </w:lvl>
    <w:lvl w:ilvl="2">
      <w:start w:val="1"/>
      <w:numFmt w:val="decimal"/>
      <w:pStyle w:val="berschrift3"/>
      <w:lvlText w:val="%1.%2.%3"/>
      <w:lvlJc w:val="left"/>
      <w:pPr>
        <w:tabs>
          <w:tab w:val="num" w:pos="1374"/>
        </w:tabs>
        <w:ind w:left="851" w:hanging="851"/>
      </w:pPr>
      <w:rPr>
        <w:b/>
        <w:i w:val="0"/>
        <w:sz w:val="24"/>
        <w:szCs w:val="24"/>
      </w:rPr>
    </w:lvl>
    <w:lvl w:ilvl="3">
      <w:start w:val="1"/>
      <w:numFmt w:val="none"/>
      <w:suff w:val="nothing"/>
      <w:lvlText w:val=""/>
      <w:lvlJc w:val="left"/>
      <w:pPr>
        <w:ind w:left="0" w:firstLine="0"/>
      </w:pPr>
    </w:lvl>
    <w:lvl w:ilvl="4">
      <w:start w:val="1"/>
      <w:numFmt w:val="decimal"/>
      <w:pStyle w:val="berschrift5"/>
      <w:lvlText w:val="%1.%2.%3.%5"/>
      <w:lvlJc w:val="left"/>
      <w:pPr>
        <w:tabs>
          <w:tab w:val="num" w:pos="1134"/>
        </w:tabs>
        <w:ind w:left="1134" w:hanging="1134"/>
      </w:pPr>
      <w:rPr>
        <w:b/>
        <w:i w:val="0"/>
        <w:sz w:val="22"/>
        <w:szCs w:val="22"/>
      </w:rPr>
    </w:lvl>
    <w:lvl w:ilvl="5">
      <w:start w:val="1"/>
      <w:numFmt w:val="decimal"/>
      <w:pStyle w:val="berschrift6"/>
      <w:lvlText w:val="%1.%2.%3.%5.%6"/>
      <w:lvlJc w:val="left"/>
      <w:pPr>
        <w:tabs>
          <w:tab w:val="num" w:pos="1134"/>
        </w:tabs>
        <w:ind w:left="1134" w:hanging="1134"/>
      </w:pPr>
      <w:rPr>
        <w:b w:val="0"/>
        <w:i w:val="0"/>
        <w:sz w:val="22"/>
        <w:szCs w:val="22"/>
      </w:rPr>
    </w:lvl>
    <w:lvl w:ilvl="6">
      <w:start w:val="1"/>
      <w:numFmt w:val="decimal"/>
      <w:pStyle w:val="berschrift7"/>
      <w:lvlText w:val="%1.%2.%3.%5.%6.%7"/>
      <w:lvlJc w:val="left"/>
      <w:pPr>
        <w:tabs>
          <w:tab w:val="num" w:pos="1701"/>
        </w:tabs>
        <w:ind w:left="1701" w:hanging="1701"/>
      </w:pPr>
      <w:rPr>
        <w:b w:val="0"/>
        <w:i w:val="0"/>
        <w:sz w:val="22"/>
        <w:szCs w:val="22"/>
      </w:rPr>
    </w:lvl>
    <w:lvl w:ilvl="7">
      <w:start w:val="1"/>
      <w:numFmt w:val="decimal"/>
      <w:pStyle w:val="berschrift8"/>
      <w:lvlText w:val="%1.%2.%3.%5.%6.%7.%8"/>
      <w:lvlJc w:val="left"/>
      <w:pPr>
        <w:tabs>
          <w:tab w:val="num" w:pos="1701"/>
        </w:tabs>
        <w:ind w:left="1701" w:hanging="1701"/>
      </w:pPr>
      <w:rPr>
        <w:b w:val="0"/>
        <w:i w:val="0"/>
        <w:sz w:val="22"/>
        <w:szCs w:val="22"/>
      </w:rPr>
    </w:lvl>
    <w:lvl w:ilvl="8">
      <w:start w:val="1"/>
      <w:numFmt w:val="decimal"/>
      <w:pStyle w:val="berschrift9"/>
      <w:lvlText w:val="%1.%2.%3.%5.%6.%7.%8.%9"/>
      <w:lvlJc w:val="left"/>
      <w:pPr>
        <w:tabs>
          <w:tab w:val="num" w:pos="1701"/>
        </w:tabs>
        <w:ind w:left="1701" w:hanging="1701"/>
      </w:pPr>
      <w:rPr>
        <w:b w:val="0"/>
        <w:i w:val="0"/>
        <w:sz w:val="22"/>
        <w:szCs w:val="22"/>
      </w:rPr>
    </w:lvl>
  </w:abstractNum>
  <w:abstractNum w:abstractNumId="1" w15:restartNumberingAfterBreak="0">
    <w:nsid w:val="5F7132EE"/>
    <w:multiLevelType w:val="multilevel"/>
    <w:tmpl w:val="4418C03A"/>
    <w:lvl w:ilvl="0">
      <w:start w:val="1"/>
      <w:numFmt w:val="bullet"/>
      <w:lvlText w:val=""/>
      <w:lvlJc w:val="left"/>
      <w:pPr>
        <w:tabs>
          <w:tab w:val="num" w:pos="1646"/>
        </w:tabs>
        <w:ind w:left="1646" w:hanging="360"/>
      </w:pPr>
      <w:rPr>
        <w:rFonts w:ascii="Symbol" w:hAnsi="Symbol" w:cs="OpenSymbol" w:hint="default"/>
      </w:rPr>
    </w:lvl>
    <w:lvl w:ilvl="1">
      <w:start w:val="1"/>
      <w:numFmt w:val="bullet"/>
      <w:lvlText w:val="◦"/>
      <w:lvlJc w:val="left"/>
      <w:pPr>
        <w:tabs>
          <w:tab w:val="num" w:pos="2006"/>
        </w:tabs>
        <w:ind w:left="2006" w:hanging="360"/>
      </w:pPr>
      <w:rPr>
        <w:rFonts w:ascii="OpenSymbol" w:hAnsi="OpenSymbol" w:cs="OpenSymbol" w:hint="default"/>
      </w:rPr>
    </w:lvl>
    <w:lvl w:ilvl="2">
      <w:start w:val="1"/>
      <w:numFmt w:val="bullet"/>
      <w:lvlText w:val="▪"/>
      <w:lvlJc w:val="left"/>
      <w:pPr>
        <w:tabs>
          <w:tab w:val="num" w:pos="2366"/>
        </w:tabs>
        <w:ind w:left="2366" w:hanging="360"/>
      </w:pPr>
      <w:rPr>
        <w:rFonts w:ascii="OpenSymbol" w:hAnsi="OpenSymbol" w:cs="OpenSymbol" w:hint="default"/>
      </w:rPr>
    </w:lvl>
    <w:lvl w:ilvl="3">
      <w:start w:val="1"/>
      <w:numFmt w:val="bullet"/>
      <w:lvlText w:val=""/>
      <w:lvlJc w:val="left"/>
      <w:pPr>
        <w:tabs>
          <w:tab w:val="num" w:pos="2726"/>
        </w:tabs>
        <w:ind w:left="2726" w:hanging="360"/>
      </w:pPr>
      <w:rPr>
        <w:rFonts w:ascii="Symbol" w:hAnsi="Symbol" w:cs="OpenSymbol" w:hint="default"/>
      </w:rPr>
    </w:lvl>
    <w:lvl w:ilvl="4">
      <w:start w:val="1"/>
      <w:numFmt w:val="bullet"/>
      <w:lvlText w:val="◦"/>
      <w:lvlJc w:val="left"/>
      <w:pPr>
        <w:tabs>
          <w:tab w:val="num" w:pos="3086"/>
        </w:tabs>
        <w:ind w:left="3086" w:hanging="360"/>
      </w:pPr>
      <w:rPr>
        <w:rFonts w:ascii="OpenSymbol" w:hAnsi="OpenSymbol" w:cs="OpenSymbol" w:hint="default"/>
      </w:rPr>
    </w:lvl>
    <w:lvl w:ilvl="5">
      <w:start w:val="1"/>
      <w:numFmt w:val="bullet"/>
      <w:lvlText w:val="▪"/>
      <w:lvlJc w:val="left"/>
      <w:pPr>
        <w:tabs>
          <w:tab w:val="num" w:pos="3446"/>
        </w:tabs>
        <w:ind w:left="3446" w:hanging="360"/>
      </w:pPr>
      <w:rPr>
        <w:rFonts w:ascii="OpenSymbol" w:hAnsi="OpenSymbol" w:cs="OpenSymbol" w:hint="default"/>
      </w:rPr>
    </w:lvl>
    <w:lvl w:ilvl="6">
      <w:start w:val="1"/>
      <w:numFmt w:val="bullet"/>
      <w:lvlText w:val=""/>
      <w:lvlJc w:val="left"/>
      <w:pPr>
        <w:tabs>
          <w:tab w:val="num" w:pos="3806"/>
        </w:tabs>
        <w:ind w:left="3806" w:hanging="360"/>
      </w:pPr>
      <w:rPr>
        <w:rFonts w:ascii="Symbol" w:hAnsi="Symbol" w:cs="OpenSymbol" w:hint="default"/>
      </w:rPr>
    </w:lvl>
    <w:lvl w:ilvl="7">
      <w:start w:val="1"/>
      <w:numFmt w:val="bullet"/>
      <w:lvlText w:val="◦"/>
      <w:lvlJc w:val="left"/>
      <w:pPr>
        <w:tabs>
          <w:tab w:val="num" w:pos="4166"/>
        </w:tabs>
        <w:ind w:left="4166" w:hanging="360"/>
      </w:pPr>
      <w:rPr>
        <w:rFonts w:ascii="OpenSymbol" w:hAnsi="OpenSymbol" w:cs="OpenSymbol" w:hint="default"/>
      </w:rPr>
    </w:lvl>
    <w:lvl w:ilvl="8">
      <w:start w:val="1"/>
      <w:numFmt w:val="bullet"/>
      <w:lvlText w:val="▪"/>
      <w:lvlJc w:val="left"/>
      <w:pPr>
        <w:tabs>
          <w:tab w:val="num" w:pos="4526"/>
        </w:tabs>
        <w:ind w:left="4526" w:hanging="360"/>
      </w:pPr>
      <w:rPr>
        <w:rFonts w:ascii="OpenSymbol" w:hAnsi="OpenSymbol" w:cs="OpenSymbol" w:hint="default"/>
      </w:rPr>
    </w:lvl>
  </w:abstractNum>
  <w:abstractNum w:abstractNumId="2" w15:restartNumberingAfterBreak="0">
    <w:nsid w:val="6BAF6B03"/>
    <w:multiLevelType w:val="multilevel"/>
    <w:tmpl w:val="5672DAA6"/>
    <w:lvl w:ilvl="0">
      <w:start w:val="1"/>
      <w:numFmt w:val="decimal"/>
      <w:lvlText w:val="%1"/>
      <w:lvlJc w:val="left"/>
      <w:pPr>
        <w:tabs>
          <w:tab w:val="num" w:pos="1134"/>
        </w:tabs>
        <w:ind w:left="851" w:hanging="851"/>
      </w:pPr>
      <w:rPr>
        <w:b/>
        <w:i w:val="0"/>
        <w:sz w:val="32"/>
        <w:szCs w:val="32"/>
      </w:rPr>
    </w:lvl>
    <w:lvl w:ilvl="1">
      <w:start w:val="1"/>
      <w:numFmt w:val="decimal"/>
      <w:lvlText w:val="%1.%2"/>
      <w:lvlJc w:val="left"/>
      <w:pPr>
        <w:tabs>
          <w:tab w:val="num" w:pos="1134"/>
        </w:tabs>
        <w:ind w:left="851" w:hanging="851"/>
      </w:pPr>
      <w:rPr>
        <w:b/>
        <w:i w:val="0"/>
        <w:sz w:val="28"/>
        <w:szCs w:val="28"/>
      </w:rPr>
    </w:lvl>
    <w:lvl w:ilvl="2">
      <w:start w:val="1"/>
      <w:numFmt w:val="decimal"/>
      <w:lvlText w:val="%1.%2.%3"/>
      <w:lvlJc w:val="left"/>
      <w:pPr>
        <w:tabs>
          <w:tab w:val="num" w:pos="1374"/>
        </w:tabs>
        <w:ind w:left="851" w:hanging="851"/>
      </w:pPr>
      <w:rPr>
        <w:b/>
        <w:i w:val="0"/>
        <w:sz w:val="24"/>
        <w:szCs w:val="24"/>
      </w:rPr>
    </w:lvl>
    <w:lvl w:ilvl="3">
      <w:start w:val="1"/>
      <w:numFmt w:val="decimal"/>
      <w:lvlText w:val="%1.%2.%3.%4"/>
      <w:lvlJc w:val="left"/>
      <w:pPr>
        <w:tabs>
          <w:tab w:val="num" w:pos="1134"/>
        </w:tabs>
        <w:ind w:left="851" w:hanging="851"/>
      </w:pPr>
      <w:rPr>
        <w:b/>
        <w:i w:val="0"/>
        <w:sz w:val="22"/>
        <w:szCs w:val="22"/>
      </w:rPr>
    </w:lvl>
    <w:lvl w:ilvl="4">
      <w:start w:val="1"/>
      <w:numFmt w:val="decimal"/>
      <w:lvlText w:val="%1.%2.%3.%4.%5"/>
      <w:lvlJc w:val="left"/>
      <w:pPr>
        <w:tabs>
          <w:tab w:val="num" w:pos="1134"/>
        </w:tabs>
        <w:ind w:left="1134" w:hanging="1134"/>
      </w:pPr>
      <w:rPr>
        <w:b/>
        <w:i w:val="0"/>
        <w:sz w:val="22"/>
        <w:szCs w:val="22"/>
      </w:rPr>
    </w:lvl>
    <w:lvl w:ilvl="5">
      <w:start w:val="1"/>
      <w:numFmt w:val="decimal"/>
      <w:lvlText w:val="%1.%2.%3.%4.%5.%6"/>
      <w:lvlJc w:val="left"/>
      <w:pPr>
        <w:tabs>
          <w:tab w:val="num" w:pos="1134"/>
        </w:tabs>
        <w:ind w:left="1134" w:hanging="1134"/>
      </w:pPr>
      <w:rPr>
        <w:b w:val="0"/>
        <w:i w:val="0"/>
        <w:sz w:val="22"/>
        <w:szCs w:val="22"/>
      </w:rPr>
    </w:lvl>
    <w:lvl w:ilvl="6">
      <w:start w:val="1"/>
      <w:numFmt w:val="decimal"/>
      <w:lvlText w:val="%1.%2.%3.%4.%5.%6.%7"/>
      <w:lvlJc w:val="left"/>
      <w:pPr>
        <w:tabs>
          <w:tab w:val="num" w:pos="1701"/>
        </w:tabs>
        <w:ind w:left="1701" w:hanging="1701"/>
      </w:pPr>
      <w:rPr>
        <w:b w:val="0"/>
        <w:i w:val="0"/>
        <w:sz w:val="22"/>
        <w:szCs w:val="22"/>
      </w:rPr>
    </w:lvl>
    <w:lvl w:ilvl="7">
      <w:start w:val="1"/>
      <w:numFmt w:val="decimal"/>
      <w:lvlText w:val="%1.%2.%3.%4.%5.%6.%7.%8"/>
      <w:lvlJc w:val="left"/>
      <w:pPr>
        <w:tabs>
          <w:tab w:val="num" w:pos="1701"/>
        </w:tabs>
        <w:ind w:left="1701" w:hanging="1701"/>
      </w:pPr>
      <w:rPr>
        <w:b w:val="0"/>
        <w:i w:val="0"/>
        <w:sz w:val="22"/>
        <w:szCs w:val="22"/>
      </w:rPr>
    </w:lvl>
    <w:lvl w:ilvl="8">
      <w:start w:val="1"/>
      <w:numFmt w:val="decimal"/>
      <w:lvlText w:val="%1.%2.%3.%4.%5.%6.%7.%8.%9"/>
      <w:lvlJc w:val="left"/>
      <w:pPr>
        <w:tabs>
          <w:tab w:val="num" w:pos="1701"/>
        </w:tabs>
        <w:ind w:left="1701" w:hanging="1701"/>
      </w:pPr>
      <w:rPr>
        <w:b w:val="0"/>
        <w:i w:val="0"/>
        <w:sz w:val="22"/>
        <w:szCs w:val="22"/>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Ninck">
    <w15:presenceInfo w15:providerId="None" w15:userId="Georg Nin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A0"/>
    <w:rsid w:val="00123BA0"/>
    <w:rsid w:val="0023444A"/>
    <w:rsid w:val="006A19E3"/>
    <w:rsid w:val="00831948"/>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55FC"/>
  <w15:docId w15:val="{3254543E-9CAD-401A-A153-17CCDA8F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olor w:val="00000A"/>
      <w:sz w:val="22"/>
    </w:rPr>
  </w:style>
  <w:style w:type="paragraph" w:styleId="berschrift1">
    <w:name w:val="heading 1"/>
    <w:basedOn w:val="Standard"/>
    <w:qFormat/>
    <w:pPr>
      <w:keepNext/>
      <w:numPr>
        <w:numId w:val="1"/>
      </w:numPr>
      <w:tabs>
        <w:tab w:val="left" w:pos="850"/>
      </w:tabs>
      <w:spacing w:before="120" w:after="120" w:line="288" w:lineRule="auto"/>
      <w:outlineLvl w:val="0"/>
    </w:pPr>
    <w:rPr>
      <w:rFonts w:cs="Arial"/>
      <w:b/>
      <w:bCs/>
      <w:sz w:val="32"/>
      <w:szCs w:val="32"/>
    </w:rPr>
  </w:style>
  <w:style w:type="paragraph" w:styleId="berschrift2">
    <w:name w:val="heading 2"/>
    <w:basedOn w:val="berschrift1"/>
    <w:qFormat/>
    <w:pPr>
      <w:numPr>
        <w:ilvl w:val="1"/>
      </w:numPr>
      <w:outlineLvl w:val="1"/>
    </w:pPr>
    <w:rPr>
      <w:bCs w:val="0"/>
      <w:sz w:val="28"/>
      <w:szCs w:val="28"/>
      <w:lang w:eastAsia="de-DE"/>
    </w:rPr>
  </w:style>
  <w:style w:type="paragraph" w:styleId="berschrift3">
    <w:name w:val="heading 3"/>
    <w:basedOn w:val="berschrift1"/>
    <w:qFormat/>
    <w:pPr>
      <w:numPr>
        <w:ilvl w:val="2"/>
      </w:numPr>
      <w:outlineLvl w:val="2"/>
    </w:pPr>
    <w:rPr>
      <w:bCs w:val="0"/>
      <w:sz w:val="24"/>
      <w:szCs w:val="24"/>
      <w:lang w:eastAsia="de-DE"/>
    </w:rPr>
  </w:style>
  <w:style w:type="paragraph" w:styleId="berschrift4">
    <w:name w:val="heading 4"/>
    <w:basedOn w:val="berschrift1"/>
    <w:qFormat/>
    <w:pPr>
      <w:numPr>
        <w:numId w:val="0"/>
      </w:numPr>
      <w:outlineLvl w:val="3"/>
    </w:pPr>
    <w:rPr>
      <w:bCs w:val="0"/>
      <w:sz w:val="22"/>
      <w:szCs w:val="22"/>
      <w:lang w:eastAsia="de-DE"/>
    </w:rPr>
  </w:style>
  <w:style w:type="paragraph" w:styleId="berschrift5">
    <w:name w:val="heading 5"/>
    <w:basedOn w:val="berschrift1"/>
    <w:qFormat/>
    <w:pPr>
      <w:numPr>
        <w:ilvl w:val="4"/>
      </w:numPr>
      <w:spacing w:before="240"/>
      <w:outlineLvl w:val="4"/>
    </w:pPr>
    <w:rPr>
      <w:bCs w:val="0"/>
      <w:iCs/>
      <w:sz w:val="22"/>
      <w:szCs w:val="22"/>
      <w:lang w:eastAsia="de-DE"/>
    </w:rPr>
  </w:style>
  <w:style w:type="paragraph" w:styleId="berschrift6">
    <w:name w:val="heading 6"/>
    <w:basedOn w:val="berschrift1"/>
    <w:qFormat/>
    <w:pPr>
      <w:numPr>
        <w:ilvl w:val="5"/>
      </w:numPr>
      <w:spacing w:before="240"/>
      <w:outlineLvl w:val="5"/>
    </w:pPr>
    <w:rPr>
      <w:b w:val="0"/>
      <w:bCs w:val="0"/>
      <w:sz w:val="22"/>
      <w:szCs w:val="22"/>
    </w:rPr>
  </w:style>
  <w:style w:type="paragraph" w:styleId="berschrift7">
    <w:name w:val="heading 7"/>
    <w:basedOn w:val="berschrift1"/>
    <w:qFormat/>
    <w:pPr>
      <w:numPr>
        <w:ilvl w:val="6"/>
      </w:numPr>
      <w:spacing w:before="240"/>
      <w:outlineLvl w:val="6"/>
    </w:pPr>
    <w:rPr>
      <w:b w:val="0"/>
      <w:sz w:val="22"/>
      <w:szCs w:val="22"/>
    </w:rPr>
  </w:style>
  <w:style w:type="paragraph" w:styleId="berschrift8">
    <w:name w:val="heading 8"/>
    <w:basedOn w:val="berschrift1"/>
    <w:qFormat/>
    <w:pPr>
      <w:numPr>
        <w:ilvl w:val="7"/>
      </w:numPr>
      <w:spacing w:before="240"/>
      <w:outlineLvl w:val="7"/>
    </w:pPr>
    <w:rPr>
      <w:b w:val="0"/>
      <w:iCs/>
      <w:sz w:val="22"/>
      <w:szCs w:val="22"/>
    </w:rPr>
  </w:style>
  <w:style w:type="paragraph" w:styleId="berschrift9">
    <w:name w:val="heading 9"/>
    <w:basedOn w:val="berschrift1"/>
    <w:qFormat/>
    <w:pPr>
      <w:numPr>
        <w:ilvl w:val="8"/>
      </w:numPr>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FF"/>
      <w:u w:val="single"/>
    </w:rPr>
  </w:style>
  <w:style w:type="character" w:customStyle="1" w:styleId="TextkrperZchn">
    <w:name w:val="Textkörper Zchn"/>
    <w:link w:val="Textkrper"/>
    <w:uiPriority w:val="99"/>
    <w:semiHidden/>
    <w:qFormat/>
    <w:rPr>
      <w:rFonts w:ascii="Arial" w:hAnsi="Arial"/>
      <w:sz w:val="22"/>
      <w:lang w:bidi="ar-SA"/>
    </w:rPr>
  </w:style>
  <w:style w:type="character" w:styleId="Funotenzeichen">
    <w:name w:val="footnote reference"/>
    <w:uiPriority w:val="99"/>
    <w:semiHidden/>
    <w:unhideWhenUsed/>
    <w:qFormat/>
    <w:rPr>
      <w:vertAlign w:val="superscript"/>
    </w:rPr>
  </w:style>
  <w:style w:type="character" w:styleId="Seitenzahl">
    <w:name w:val="page number"/>
    <w:basedOn w:val="Absatz-Standardschriftart"/>
    <w:uiPriority w:val="99"/>
    <w:semiHidden/>
    <w:unhideWhenUsed/>
    <w:qFormat/>
  </w:style>
  <w:style w:type="character" w:customStyle="1" w:styleId="AufzhlungNumm1CDBCar">
    <w:name w:val="Aufzählung Numm 1_CDB Car"/>
    <w:link w:val="AufzhlungNumm1CDB"/>
    <w:qFormat/>
    <w:rPr>
      <w:rFonts w:ascii="Arial" w:hAnsi="Arial"/>
      <w:sz w:val="22"/>
      <w:szCs w:val="22"/>
      <w:lang w:eastAsia="de-DE"/>
    </w:rPr>
  </w:style>
  <w:style w:type="character" w:customStyle="1" w:styleId="AufzhlungNumeroCar">
    <w:name w:val="Aufzählung Numero Car"/>
    <w:basedOn w:val="AufzhlungNumm1CDBCar"/>
    <w:link w:val="AufzhlungNumero"/>
    <w:qFormat/>
    <w:rPr>
      <w:rFonts w:ascii="Arial" w:hAnsi="Arial"/>
      <w:sz w:val="22"/>
      <w:szCs w:val="22"/>
      <w:lang w:eastAsia="de-DE"/>
    </w:rPr>
  </w:style>
  <w:style w:type="character" w:customStyle="1" w:styleId="Aufzhlung1CDBCar">
    <w:name w:val="Aufzählung 1_CDB Car"/>
    <w:link w:val="Aufzhlung1CDB"/>
    <w:qFormat/>
    <w:rPr>
      <w:rFonts w:ascii="Arial" w:hAnsi="Arial"/>
      <w:sz w:val="22"/>
      <w:szCs w:val="22"/>
      <w:lang w:eastAsia="de-DE"/>
    </w:rPr>
  </w:style>
  <w:style w:type="character" w:customStyle="1" w:styleId="AufzhlungPunkt1Car">
    <w:name w:val="Aufzählung Punkt 1 Car"/>
    <w:basedOn w:val="Aufzhlung1CDBCar"/>
    <w:link w:val="AufzhlungPunkt1"/>
    <w:qFormat/>
    <w:rPr>
      <w:rFonts w:ascii="Arial" w:hAnsi="Arial"/>
      <w:sz w:val="22"/>
      <w:szCs w:val="22"/>
      <w:lang w:eastAsia="de-DE"/>
    </w:rPr>
  </w:style>
  <w:style w:type="character" w:customStyle="1" w:styleId="AufzhlungPunktZchn">
    <w:name w:val="Aufzählung Punkt Zchn"/>
    <w:basedOn w:val="AufzhlungPunkt1Car"/>
    <w:link w:val="AufzhlungPunkt"/>
    <w:qFormat/>
    <w:rPr>
      <w:rFonts w:ascii="Arial" w:hAnsi="Arial"/>
      <w:sz w:val="22"/>
      <w:szCs w:val="22"/>
      <w:lang w:eastAsia="de-DE"/>
    </w:rPr>
  </w:style>
  <w:style w:type="character" w:customStyle="1" w:styleId="AufzhlungZchn">
    <w:name w:val="Aufzählung Zchn"/>
    <w:basedOn w:val="AufzhlungPunktZchn"/>
    <w:link w:val="Aufzhlung"/>
    <w:qFormat/>
    <w:rPr>
      <w:rFonts w:ascii="Arial" w:hAnsi="Arial"/>
      <w:sz w:val="22"/>
      <w:szCs w:val="22"/>
      <w:lang w:eastAsia="de-DE"/>
    </w:rPr>
  </w:style>
  <w:style w:type="character" w:customStyle="1" w:styleId="SprechblasentextZchn">
    <w:name w:val="Sprechblasentext Zchn"/>
    <w:basedOn w:val="Absatz-Standardschriftart"/>
    <w:link w:val="Sprechblasentext"/>
    <w:uiPriority w:val="99"/>
    <w:semiHidden/>
    <w:qFormat/>
    <w:rPr>
      <w:rFonts w:ascii="Tahoma" w:hAnsi="Tahoma" w:cs="Tahoma"/>
      <w:sz w:val="16"/>
      <w:szCs w:val="16"/>
    </w:rPr>
  </w:style>
  <w:style w:type="character" w:customStyle="1" w:styleId="KopfzeileZchn">
    <w:name w:val="Kopfzeile Zchn"/>
    <w:basedOn w:val="Absatz-Standardschriftart"/>
    <w:link w:val="Kopfzeile"/>
    <w:uiPriority w:val="99"/>
    <w:qFormat/>
    <w:rPr>
      <w:rFonts w:ascii="Arial" w:hAnsi="Arial"/>
      <w:sz w:val="15"/>
    </w:rPr>
  </w:style>
  <w:style w:type="character" w:customStyle="1" w:styleId="ListLabel1">
    <w:name w:val="ListLabel 1"/>
    <w:qFormat/>
    <w:rPr>
      <w:rFonts w:cs="Times New Roman"/>
      <w:b/>
      <w:bCs w:val="0"/>
      <w:i w:val="0"/>
      <w:iCs w:val="0"/>
      <w:caps w:val="0"/>
      <w:smallCaps w:val="0"/>
      <w:strike w:val="0"/>
      <w:dstrike w:val="0"/>
      <w:vanish w:val="0"/>
      <w:color w:val="000000"/>
      <w:spacing w:val="0"/>
      <w:position w:val="0"/>
      <w:sz w:val="22"/>
      <w:u w:val="none"/>
      <w:vertAlign w:val="baseline"/>
      <w:em w:val="none"/>
    </w:rPr>
  </w:style>
  <w:style w:type="character" w:customStyle="1" w:styleId="ListLabel2">
    <w:name w:val="ListLabel 2"/>
    <w:qFormat/>
    <w:rPr>
      <w:i w:val="0"/>
      <w:caps w:val="0"/>
      <w:smallCaps w:val="0"/>
      <w:strike w:val="0"/>
      <w:dstrike w:val="0"/>
      <w:vanish w:val="0"/>
      <w:color w:val="000000"/>
      <w:spacing w:val="0"/>
      <w:position w:val="0"/>
      <w:sz w:val="22"/>
      <w:u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sz w:val="22"/>
      <w:szCs w:val="22"/>
    </w:rPr>
  </w:style>
  <w:style w:type="character" w:customStyle="1" w:styleId="ListLabel13">
    <w:name w:val="ListLabel 13"/>
    <w:qFormat/>
    <w:rPr>
      <w:b w:val="0"/>
      <w:i w:val="0"/>
      <w:sz w:val="22"/>
      <w:szCs w:val="22"/>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val="0"/>
      <w:i w:val="0"/>
      <w:sz w:val="22"/>
      <w:szCs w:val="22"/>
    </w:rPr>
  </w:style>
  <w:style w:type="character" w:customStyle="1" w:styleId="ListLabel37">
    <w:name w:val="ListLabel 37"/>
    <w:qFormat/>
    <w:rPr>
      <w:b w:val="0"/>
      <w:i w:val="0"/>
      <w:sz w:val="22"/>
      <w:szCs w:val="22"/>
    </w:rPr>
  </w:style>
  <w:style w:type="character" w:customStyle="1" w:styleId="ListLabel38">
    <w:name w:val="ListLabel 38"/>
    <w:qFormat/>
    <w:rPr>
      <w:b w:val="0"/>
      <w:i w:val="0"/>
      <w:sz w:val="22"/>
      <w:szCs w:val="22"/>
    </w:rPr>
  </w:style>
  <w:style w:type="character" w:customStyle="1" w:styleId="ListLabel39">
    <w:name w:val="ListLabel 39"/>
    <w:qFormat/>
    <w:rPr>
      <w:b w:val="0"/>
      <w:i w:val="0"/>
      <w:sz w:val="22"/>
      <w:szCs w:val="22"/>
    </w:rPr>
  </w:style>
  <w:style w:type="character" w:customStyle="1" w:styleId="ListLabel40">
    <w:name w:val="ListLabel 40"/>
    <w:qFormat/>
    <w:rPr>
      <w:b w:val="0"/>
      <w:i w:val="0"/>
      <w:sz w:val="22"/>
      <w:szCs w:val="22"/>
    </w:rPr>
  </w:style>
  <w:style w:type="character" w:customStyle="1" w:styleId="ListLabel41">
    <w:name w:val="ListLabel 41"/>
    <w:qFormat/>
    <w:rPr>
      <w:b w:val="0"/>
      <w:i w:val="0"/>
      <w:sz w:val="22"/>
      <w:szCs w:val="22"/>
    </w:rPr>
  </w:style>
  <w:style w:type="character" w:customStyle="1" w:styleId="ListLabel42">
    <w:name w:val="ListLabel 42"/>
    <w:qFormat/>
    <w:rPr>
      <w:b/>
      <w:i w:val="0"/>
      <w:sz w:val="32"/>
      <w:szCs w:val="32"/>
    </w:rPr>
  </w:style>
  <w:style w:type="character" w:customStyle="1" w:styleId="ListLabel43">
    <w:name w:val="ListLabel 43"/>
    <w:qFormat/>
    <w:rPr>
      <w:b/>
      <w:i w:val="0"/>
      <w:sz w:val="28"/>
      <w:szCs w:val="28"/>
    </w:rPr>
  </w:style>
  <w:style w:type="character" w:customStyle="1" w:styleId="ListLabel44">
    <w:name w:val="ListLabel 44"/>
    <w:qFormat/>
    <w:rPr>
      <w:b/>
      <w:i w:val="0"/>
      <w:sz w:val="24"/>
      <w:szCs w:val="24"/>
    </w:rPr>
  </w:style>
  <w:style w:type="character" w:customStyle="1" w:styleId="ListLabel45">
    <w:name w:val="ListLabel 45"/>
    <w:qFormat/>
    <w:rPr>
      <w:b/>
      <w:i w:val="0"/>
      <w:sz w:val="22"/>
      <w:szCs w:val="22"/>
    </w:rPr>
  </w:style>
  <w:style w:type="character" w:customStyle="1" w:styleId="ListLabel46">
    <w:name w:val="ListLabel 46"/>
    <w:qFormat/>
    <w:rPr>
      <w:b/>
      <w:i w:val="0"/>
      <w:sz w:val="22"/>
      <w:szCs w:val="22"/>
    </w:rPr>
  </w:style>
  <w:style w:type="character" w:customStyle="1" w:styleId="ListLabel47">
    <w:name w:val="ListLabel 47"/>
    <w:qFormat/>
    <w:rPr>
      <w:b w:val="0"/>
      <w:i w:val="0"/>
      <w:sz w:val="22"/>
      <w:szCs w:val="22"/>
    </w:rPr>
  </w:style>
  <w:style w:type="character" w:customStyle="1" w:styleId="ListLabel48">
    <w:name w:val="ListLabel 48"/>
    <w:qFormat/>
    <w:rPr>
      <w:b w:val="0"/>
      <w:i w:val="0"/>
      <w:sz w:val="22"/>
      <w:szCs w:val="22"/>
    </w:rPr>
  </w:style>
  <w:style w:type="character" w:customStyle="1" w:styleId="ListLabel49">
    <w:name w:val="ListLabel 49"/>
    <w:qFormat/>
    <w:rPr>
      <w:b w:val="0"/>
      <w:i w:val="0"/>
      <w:sz w:val="22"/>
      <w:szCs w:val="22"/>
    </w:rPr>
  </w:style>
  <w:style w:type="character" w:customStyle="1" w:styleId="ListLabel50">
    <w:name w:val="ListLabel 50"/>
    <w:qFormat/>
    <w:rPr>
      <w:b w:val="0"/>
      <w:i w:val="0"/>
      <w:sz w:val="22"/>
      <w:szCs w:val="22"/>
    </w:rPr>
  </w:style>
  <w:style w:type="character" w:customStyle="1" w:styleId="ListLabel51">
    <w:name w:val="ListLabel 51"/>
    <w:qFormat/>
    <w:rPr>
      <w:b/>
      <w:i w:val="0"/>
      <w:sz w:val="32"/>
      <w:szCs w:val="32"/>
    </w:rPr>
  </w:style>
  <w:style w:type="character" w:customStyle="1" w:styleId="ListLabel52">
    <w:name w:val="ListLabel 52"/>
    <w:qFormat/>
    <w:rPr>
      <w:b/>
      <w:i w:val="0"/>
      <w:sz w:val="28"/>
      <w:szCs w:val="28"/>
    </w:rPr>
  </w:style>
  <w:style w:type="character" w:customStyle="1" w:styleId="ListLabel53">
    <w:name w:val="ListLabel 53"/>
    <w:qFormat/>
    <w:rPr>
      <w:b/>
      <w:i w:val="0"/>
      <w:sz w:val="24"/>
      <w:szCs w:val="24"/>
    </w:rPr>
  </w:style>
  <w:style w:type="character" w:customStyle="1" w:styleId="ListLabel54">
    <w:name w:val="ListLabel 54"/>
    <w:qFormat/>
    <w:rPr>
      <w:b/>
      <w:i w:val="0"/>
      <w:sz w:val="22"/>
      <w:szCs w:val="22"/>
    </w:rPr>
  </w:style>
  <w:style w:type="character" w:customStyle="1" w:styleId="ListLabel55">
    <w:name w:val="ListLabel 55"/>
    <w:qFormat/>
    <w:rPr>
      <w:b/>
      <w:i w:val="0"/>
      <w:sz w:val="22"/>
      <w:szCs w:val="22"/>
    </w:rPr>
  </w:style>
  <w:style w:type="character" w:customStyle="1" w:styleId="ListLabel56">
    <w:name w:val="ListLabel 56"/>
    <w:qFormat/>
    <w:rPr>
      <w:b w:val="0"/>
      <w:i w:val="0"/>
      <w:sz w:val="22"/>
      <w:szCs w:val="22"/>
    </w:rPr>
  </w:style>
  <w:style w:type="character" w:customStyle="1" w:styleId="ListLabel57">
    <w:name w:val="ListLabel 57"/>
    <w:qFormat/>
    <w:rPr>
      <w:b w:val="0"/>
      <w:i w:val="0"/>
      <w:sz w:val="22"/>
      <w:szCs w:val="22"/>
    </w:rPr>
  </w:style>
  <w:style w:type="character" w:customStyle="1" w:styleId="ListLabel58">
    <w:name w:val="ListLabel 58"/>
    <w:qFormat/>
    <w:rPr>
      <w:b w:val="0"/>
      <w:i w:val="0"/>
      <w:sz w:val="22"/>
      <w:szCs w:val="22"/>
    </w:rPr>
  </w:style>
  <w:style w:type="character" w:customStyle="1" w:styleId="ListLabel59">
    <w:name w:val="ListLabel 59"/>
    <w:qFormat/>
    <w:rPr>
      <w:b w:val="0"/>
      <w:i w:val="0"/>
      <w:sz w:val="22"/>
      <w:szCs w:val="22"/>
    </w:rPr>
  </w:style>
  <w:style w:type="character" w:customStyle="1" w:styleId="ListLabel60">
    <w:name w:val="ListLabel 60"/>
    <w:qFormat/>
    <w:rPr>
      <w:b/>
      <w:i w:val="0"/>
      <w:sz w:val="32"/>
      <w:szCs w:val="32"/>
    </w:rPr>
  </w:style>
  <w:style w:type="character" w:customStyle="1" w:styleId="ListLabel61">
    <w:name w:val="ListLabel 61"/>
    <w:qFormat/>
    <w:rPr>
      <w:b/>
      <w:i w:val="0"/>
      <w:sz w:val="28"/>
      <w:szCs w:val="28"/>
    </w:rPr>
  </w:style>
  <w:style w:type="character" w:customStyle="1" w:styleId="ListLabel62">
    <w:name w:val="ListLabel 62"/>
    <w:qFormat/>
    <w:rPr>
      <w:b/>
      <w:i w:val="0"/>
      <w:sz w:val="24"/>
      <w:szCs w:val="24"/>
    </w:rPr>
  </w:style>
  <w:style w:type="character" w:customStyle="1" w:styleId="ListLabel63">
    <w:name w:val="ListLabel 63"/>
    <w:qFormat/>
    <w:rPr>
      <w:b/>
      <w:i w:val="0"/>
      <w:sz w:val="22"/>
      <w:szCs w:val="22"/>
    </w:rPr>
  </w:style>
  <w:style w:type="character" w:customStyle="1" w:styleId="ListLabel64">
    <w:name w:val="ListLabel 64"/>
    <w:qFormat/>
    <w:rPr>
      <w:b/>
      <w:i w:val="0"/>
      <w:sz w:val="22"/>
      <w:szCs w:val="22"/>
    </w:rPr>
  </w:style>
  <w:style w:type="character" w:customStyle="1" w:styleId="ListLabel65">
    <w:name w:val="ListLabel 65"/>
    <w:qFormat/>
    <w:rPr>
      <w:b w:val="0"/>
      <w:i w:val="0"/>
      <w:sz w:val="22"/>
      <w:szCs w:val="22"/>
    </w:rPr>
  </w:style>
  <w:style w:type="character" w:customStyle="1" w:styleId="ListLabel66">
    <w:name w:val="ListLabel 66"/>
    <w:qFormat/>
    <w:rPr>
      <w:b w:val="0"/>
      <w:i w:val="0"/>
      <w:sz w:val="22"/>
      <w:szCs w:val="22"/>
    </w:rPr>
  </w:style>
  <w:style w:type="character" w:customStyle="1" w:styleId="ListLabel67">
    <w:name w:val="ListLabel 67"/>
    <w:qFormat/>
    <w:rPr>
      <w:b w:val="0"/>
      <w:i w:val="0"/>
      <w:sz w:val="22"/>
      <w:szCs w:val="22"/>
    </w:rPr>
  </w:style>
  <w:style w:type="character" w:customStyle="1" w:styleId="ListLabel68">
    <w:name w:val="ListLabel 68"/>
    <w:qFormat/>
    <w:rPr>
      <w:b w:val="0"/>
      <w:i w:val="0"/>
      <w:sz w:val="22"/>
      <w:szCs w:val="22"/>
    </w:rPr>
  </w:style>
  <w:style w:type="character" w:customStyle="1" w:styleId="ListLabel69">
    <w:name w:val="ListLabel 69"/>
    <w:qFormat/>
    <w:rPr>
      <w:b/>
      <w:i w:val="0"/>
      <w:sz w:val="32"/>
      <w:szCs w:val="32"/>
    </w:rPr>
  </w:style>
  <w:style w:type="character" w:customStyle="1" w:styleId="ListLabel70">
    <w:name w:val="ListLabel 70"/>
    <w:qFormat/>
    <w:rPr>
      <w:b/>
      <w:i w:val="0"/>
      <w:sz w:val="28"/>
      <w:szCs w:val="28"/>
    </w:rPr>
  </w:style>
  <w:style w:type="character" w:customStyle="1" w:styleId="ListLabel71">
    <w:name w:val="ListLabel 71"/>
    <w:qFormat/>
    <w:rPr>
      <w:b/>
      <w:i w:val="0"/>
      <w:sz w:val="24"/>
      <w:szCs w:val="24"/>
    </w:rPr>
  </w:style>
  <w:style w:type="character" w:customStyle="1" w:styleId="ListLabel72">
    <w:name w:val="ListLabel 72"/>
    <w:qFormat/>
    <w:rPr>
      <w:b/>
      <w:i w:val="0"/>
      <w:sz w:val="22"/>
      <w:szCs w:val="22"/>
    </w:rPr>
  </w:style>
  <w:style w:type="character" w:customStyle="1" w:styleId="ListLabel73">
    <w:name w:val="ListLabel 73"/>
    <w:qFormat/>
    <w:rPr>
      <w:b/>
      <w:i w:val="0"/>
      <w:sz w:val="22"/>
      <w:szCs w:val="22"/>
    </w:rPr>
  </w:style>
  <w:style w:type="character" w:customStyle="1" w:styleId="ListLabel74">
    <w:name w:val="ListLabel 74"/>
    <w:qFormat/>
    <w:rPr>
      <w:b w:val="0"/>
      <w:i w:val="0"/>
      <w:sz w:val="22"/>
      <w:szCs w:val="22"/>
    </w:rPr>
  </w:style>
  <w:style w:type="character" w:customStyle="1" w:styleId="ListLabel75">
    <w:name w:val="ListLabel 75"/>
    <w:qFormat/>
    <w:rPr>
      <w:b w:val="0"/>
      <w:i w:val="0"/>
      <w:sz w:val="22"/>
      <w:szCs w:val="22"/>
    </w:rPr>
  </w:style>
  <w:style w:type="character" w:customStyle="1" w:styleId="ListLabel76">
    <w:name w:val="ListLabel 76"/>
    <w:qFormat/>
    <w:rPr>
      <w:b w:val="0"/>
      <w:i w:val="0"/>
      <w:sz w:val="22"/>
      <w:szCs w:val="22"/>
    </w:rPr>
  </w:style>
  <w:style w:type="character" w:customStyle="1" w:styleId="ListLabel77">
    <w:name w:val="ListLabel 77"/>
    <w:qFormat/>
    <w:rPr>
      <w:b w:val="0"/>
      <w:i w:val="0"/>
      <w:sz w:val="22"/>
      <w:szCs w:val="22"/>
    </w:rPr>
  </w:style>
  <w:style w:type="character" w:customStyle="1" w:styleId="ListLabel78">
    <w:name w:val="ListLabel 78"/>
    <w:qFormat/>
    <w:rPr>
      <w:b/>
      <w:i w:val="0"/>
      <w:sz w:val="32"/>
      <w:szCs w:val="32"/>
    </w:rPr>
  </w:style>
  <w:style w:type="character" w:customStyle="1" w:styleId="ListLabel79">
    <w:name w:val="ListLabel 79"/>
    <w:qFormat/>
    <w:rPr>
      <w:b/>
      <w:i w:val="0"/>
      <w:sz w:val="28"/>
      <w:szCs w:val="28"/>
    </w:rPr>
  </w:style>
  <w:style w:type="character" w:customStyle="1" w:styleId="ListLabel80">
    <w:name w:val="ListLabel 80"/>
    <w:qFormat/>
    <w:rPr>
      <w:b/>
      <w:i w:val="0"/>
      <w:sz w:val="24"/>
      <w:szCs w:val="24"/>
    </w:rPr>
  </w:style>
  <w:style w:type="character" w:customStyle="1" w:styleId="ListLabel81">
    <w:name w:val="ListLabel 81"/>
    <w:qFormat/>
    <w:rPr>
      <w:b/>
      <w:i w:val="0"/>
      <w:sz w:val="22"/>
      <w:szCs w:val="22"/>
    </w:rPr>
  </w:style>
  <w:style w:type="character" w:customStyle="1" w:styleId="ListLabel82">
    <w:name w:val="ListLabel 82"/>
    <w:qFormat/>
    <w:rPr>
      <w:b/>
      <w:i w:val="0"/>
      <w:sz w:val="22"/>
      <w:szCs w:val="22"/>
    </w:rPr>
  </w:style>
  <w:style w:type="character" w:customStyle="1" w:styleId="ListLabel83">
    <w:name w:val="ListLabel 83"/>
    <w:qFormat/>
    <w:rPr>
      <w:b w:val="0"/>
      <w:i w:val="0"/>
      <w:sz w:val="22"/>
      <w:szCs w:val="22"/>
    </w:rPr>
  </w:style>
  <w:style w:type="character" w:customStyle="1" w:styleId="ListLabel84">
    <w:name w:val="ListLabel 84"/>
    <w:qFormat/>
    <w:rPr>
      <w:b w:val="0"/>
      <w:i w:val="0"/>
      <w:sz w:val="22"/>
      <w:szCs w:val="22"/>
    </w:rPr>
  </w:style>
  <w:style w:type="character" w:customStyle="1" w:styleId="ListLabel85">
    <w:name w:val="ListLabel 85"/>
    <w:qFormat/>
    <w:rPr>
      <w:b w:val="0"/>
      <w:i w:val="0"/>
      <w:sz w:val="22"/>
      <w:szCs w:val="22"/>
    </w:rPr>
  </w:style>
  <w:style w:type="character" w:customStyle="1" w:styleId="ListLabel86">
    <w:name w:val="ListLabel 86"/>
    <w:qFormat/>
    <w:rPr>
      <w:b w:val="0"/>
      <w:i w:val="0"/>
      <w:sz w:val="22"/>
      <w:szCs w:val="22"/>
    </w:rPr>
  </w:style>
  <w:style w:type="character" w:customStyle="1" w:styleId="ListLabel87">
    <w:name w:val="ListLabel 87"/>
    <w:qFormat/>
    <w:rPr>
      <w:b/>
      <w:i w:val="0"/>
      <w:sz w:val="32"/>
      <w:szCs w:val="32"/>
    </w:rPr>
  </w:style>
  <w:style w:type="character" w:customStyle="1" w:styleId="ListLabel88">
    <w:name w:val="ListLabel 88"/>
    <w:qFormat/>
    <w:rPr>
      <w:b/>
      <w:i w:val="0"/>
      <w:sz w:val="28"/>
      <w:szCs w:val="28"/>
    </w:rPr>
  </w:style>
  <w:style w:type="character" w:customStyle="1" w:styleId="ListLabel89">
    <w:name w:val="ListLabel 89"/>
    <w:qFormat/>
    <w:rPr>
      <w:b/>
      <w:i w:val="0"/>
      <w:sz w:val="24"/>
      <w:szCs w:val="24"/>
    </w:rPr>
  </w:style>
  <w:style w:type="character" w:customStyle="1" w:styleId="ListLabel90">
    <w:name w:val="ListLabel 90"/>
    <w:qFormat/>
    <w:rPr>
      <w:b/>
      <w:i w:val="0"/>
      <w:sz w:val="22"/>
      <w:szCs w:val="22"/>
    </w:rPr>
  </w:style>
  <w:style w:type="character" w:customStyle="1" w:styleId="ListLabel91">
    <w:name w:val="ListLabel 91"/>
    <w:qFormat/>
    <w:rPr>
      <w:b/>
      <w:i w:val="0"/>
      <w:sz w:val="22"/>
      <w:szCs w:val="22"/>
    </w:rPr>
  </w:style>
  <w:style w:type="character" w:customStyle="1" w:styleId="ListLabel92">
    <w:name w:val="ListLabel 92"/>
    <w:qFormat/>
    <w:rPr>
      <w:b w:val="0"/>
      <w:i w:val="0"/>
      <w:sz w:val="22"/>
      <w:szCs w:val="22"/>
    </w:rPr>
  </w:style>
  <w:style w:type="character" w:customStyle="1" w:styleId="ListLabel93">
    <w:name w:val="ListLabel 93"/>
    <w:qFormat/>
    <w:rPr>
      <w:b w:val="0"/>
      <w:i w:val="0"/>
      <w:sz w:val="22"/>
      <w:szCs w:val="22"/>
    </w:rPr>
  </w:style>
  <w:style w:type="character" w:customStyle="1" w:styleId="ListLabel94">
    <w:name w:val="ListLabel 94"/>
    <w:qFormat/>
    <w:rPr>
      <w:b w:val="0"/>
      <w:i w:val="0"/>
      <w:sz w:val="22"/>
      <w:szCs w:val="22"/>
    </w:rPr>
  </w:style>
  <w:style w:type="character" w:customStyle="1" w:styleId="ListLabel95">
    <w:name w:val="ListLabel 95"/>
    <w:qFormat/>
    <w:rPr>
      <w:b w:val="0"/>
      <w:i w:val="0"/>
      <w:sz w:val="22"/>
      <w:szCs w:val="22"/>
    </w:rPr>
  </w:style>
  <w:style w:type="character" w:customStyle="1" w:styleId="ListLabel96">
    <w:name w:val="ListLabel 96"/>
    <w:qFormat/>
    <w:rPr>
      <w:b/>
      <w:i w:val="0"/>
      <w:sz w:val="32"/>
      <w:szCs w:val="32"/>
    </w:rPr>
  </w:style>
  <w:style w:type="character" w:customStyle="1" w:styleId="ListLabel97">
    <w:name w:val="ListLabel 97"/>
    <w:qFormat/>
    <w:rPr>
      <w:b/>
      <w:i w:val="0"/>
      <w:sz w:val="28"/>
      <w:szCs w:val="28"/>
    </w:rPr>
  </w:style>
  <w:style w:type="character" w:customStyle="1" w:styleId="ListLabel98">
    <w:name w:val="ListLabel 98"/>
    <w:qFormat/>
    <w:rPr>
      <w:b/>
      <w:i w:val="0"/>
      <w:sz w:val="24"/>
      <w:szCs w:val="24"/>
    </w:rPr>
  </w:style>
  <w:style w:type="character" w:customStyle="1" w:styleId="ListLabel99">
    <w:name w:val="ListLabel 99"/>
    <w:qFormat/>
    <w:rPr>
      <w:b/>
      <w:i w:val="0"/>
      <w:sz w:val="22"/>
      <w:szCs w:val="22"/>
    </w:rPr>
  </w:style>
  <w:style w:type="character" w:customStyle="1" w:styleId="ListLabel100">
    <w:name w:val="ListLabel 100"/>
    <w:qFormat/>
    <w:rPr>
      <w:b/>
      <w:i w:val="0"/>
      <w:sz w:val="22"/>
      <w:szCs w:val="22"/>
    </w:rPr>
  </w:style>
  <w:style w:type="character" w:customStyle="1" w:styleId="ListLabel101">
    <w:name w:val="ListLabel 101"/>
    <w:qFormat/>
    <w:rPr>
      <w:b w:val="0"/>
      <w:i w:val="0"/>
      <w:sz w:val="22"/>
      <w:szCs w:val="22"/>
    </w:rPr>
  </w:style>
  <w:style w:type="character" w:customStyle="1" w:styleId="ListLabel102">
    <w:name w:val="ListLabel 102"/>
    <w:qFormat/>
    <w:rPr>
      <w:b w:val="0"/>
      <w:i w:val="0"/>
      <w:sz w:val="22"/>
      <w:szCs w:val="22"/>
    </w:rPr>
  </w:style>
  <w:style w:type="character" w:customStyle="1" w:styleId="ListLabel103">
    <w:name w:val="ListLabel 103"/>
    <w:qFormat/>
    <w:rPr>
      <w:b w:val="0"/>
      <w:i w:val="0"/>
      <w:sz w:val="22"/>
      <w:szCs w:val="22"/>
    </w:rPr>
  </w:style>
  <w:style w:type="character" w:customStyle="1" w:styleId="ListLabel104">
    <w:name w:val="ListLabel 104"/>
    <w:qFormat/>
    <w:rPr>
      <w:b w:val="0"/>
      <w:i w:val="0"/>
      <w:sz w:val="22"/>
      <w:szCs w:val="22"/>
    </w:rPr>
  </w:style>
  <w:style w:type="character" w:customStyle="1" w:styleId="ListLabel105">
    <w:name w:val="ListLabel 105"/>
    <w:qFormat/>
    <w:rPr>
      <w:b/>
      <w:i w:val="0"/>
      <w:sz w:val="32"/>
      <w:szCs w:val="32"/>
    </w:rPr>
  </w:style>
  <w:style w:type="character" w:customStyle="1" w:styleId="ListLabel106">
    <w:name w:val="ListLabel 106"/>
    <w:qFormat/>
    <w:rPr>
      <w:b/>
      <w:i w:val="0"/>
      <w:sz w:val="28"/>
      <w:szCs w:val="28"/>
    </w:rPr>
  </w:style>
  <w:style w:type="character" w:customStyle="1" w:styleId="ListLabel107">
    <w:name w:val="ListLabel 107"/>
    <w:qFormat/>
    <w:rPr>
      <w:b/>
      <w:i w:val="0"/>
      <w:sz w:val="24"/>
      <w:szCs w:val="24"/>
    </w:rPr>
  </w:style>
  <w:style w:type="character" w:customStyle="1" w:styleId="ListLabel108">
    <w:name w:val="ListLabel 108"/>
    <w:qFormat/>
    <w:rPr>
      <w:b/>
      <w:i w:val="0"/>
      <w:sz w:val="22"/>
      <w:szCs w:val="22"/>
    </w:rPr>
  </w:style>
  <w:style w:type="character" w:customStyle="1" w:styleId="ListLabel109">
    <w:name w:val="ListLabel 109"/>
    <w:qFormat/>
    <w:rPr>
      <w:b/>
      <w:i w:val="0"/>
      <w:sz w:val="22"/>
      <w:szCs w:val="22"/>
    </w:rPr>
  </w:style>
  <w:style w:type="character" w:customStyle="1" w:styleId="ListLabel110">
    <w:name w:val="ListLabel 110"/>
    <w:qFormat/>
    <w:rPr>
      <w:b w:val="0"/>
      <w:i w:val="0"/>
      <w:sz w:val="22"/>
      <w:szCs w:val="22"/>
    </w:rPr>
  </w:style>
  <w:style w:type="character" w:customStyle="1" w:styleId="ListLabel111">
    <w:name w:val="ListLabel 111"/>
    <w:qFormat/>
    <w:rPr>
      <w:b w:val="0"/>
      <w:i w:val="0"/>
      <w:sz w:val="22"/>
      <w:szCs w:val="22"/>
    </w:rPr>
  </w:style>
  <w:style w:type="character" w:customStyle="1" w:styleId="ListLabel112">
    <w:name w:val="ListLabel 112"/>
    <w:qFormat/>
    <w:rPr>
      <w:b w:val="0"/>
      <w:i w:val="0"/>
      <w:sz w:val="22"/>
      <w:szCs w:val="22"/>
    </w:rPr>
  </w:style>
  <w:style w:type="character" w:customStyle="1" w:styleId="ListLabel113">
    <w:name w:val="ListLabel 113"/>
    <w:qFormat/>
    <w:rPr>
      <w:b w:val="0"/>
      <w:i w:val="0"/>
      <w:sz w:val="22"/>
      <w:szCs w:val="22"/>
    </w:rPr>
  </w:style>
  <w:style w:type="character" w:customStyle="1" w:styleId="ListLabel114">
    <w:name w:val="ListLabel 114"/>
    <w:qFormat/>
    <w:rPr>
      <w:b/>
      <w:i w:val="0"/>
      <w:sz w:val="32"/>
      <w:szCs w:val="32"/>
    </w:rPr>
  </w:style>
  <w:style w:type="character" w:customStyle="1" w:styleId="ListLabel115">
    <w:name w:val="ListLabel 115"/>
    <w:qFormat/>
    <w:rPr>
      <w:b/>
      <w:i w:val="0"/>
      <w:sz w:val="28"/>
      <w:szCs w:val="28"/>
    </w:rPr>
  </w:style>
  <w:style w:type="character" w:customStyle="1" w:styleId="ListLabel116">
    <w:name w:val="ListLabel 116"/>
    <w:qFormat/>
    <w:rPr>
      <w:b/>
      <w:i w:val="0"/>
      <w:sz w:val="24"/>
      <w:szCs w:val="24"/>
    </w:rPr>
  </w:style>
  <w:style w:type="character" w:customStyle="1" w:styleId="ListLabel117">
    <w:name w:val="ListLabel 117"/>
    <w:qFormat/>
    <w:rPr>
      <w:b/>
      <w:i w:val="0"/>
      <w:sz w:val="22"/>
      <w:szCs w:val="22"/>
    </w:rPr>
  </w:style>
  <w:style w:type="character" w:customStyle="1" w:styleId="ListLabel118">
    <w:name w:val="ListLabel 118"/>
    <w:qFormat/>
    <w:rPr>
      <w:b/>
      <w:i w:val="0"/>
      <w:sz w:val="22"/>
      <w:szCs w:val="22"/>
    </w:rPr>
  </w:style>
  <w:style w:type="character" w:customStyle="1" w:styleId="ListLabel119">
    <w:name w:val="ListLabel 119"/>
    <w:qFormat/>
    <w:rPr>
      <w:b w:val="0"/>
      <w:i w:val="0"/>
      <w:sz w:val="22"/>
      <w:szCs w:val="22"/>
    </w:rPr>
  </w:style>
  <w:style w:type="character" w:customStyle="1" w:styleId="ListLabel120">
    <w:name w:val="ListLabel 120"/>
    <w:qFormat/>
    <w:rPr>
      <w:b w:val="0"/>
      <w:i w:val="0"/>
      <w:sz w:val="22"/>
      <w:szCs w:val="22"/>
    </w:rPr>
  </w:style>
  <w:style w:type="character" w:customStyle="1" w:styleId="ListLabel121">
    <w:name w:val="ListLabel 121"/>
    <w:qFormat/>
    <w:rPr>
      <w:b w:val="0"/>
      <w:i w:val="0"/>
      <w:sz w:val="22"/>
      <w:szCs w:val="22"/>
    </w:rPr>
  </w:style>
  <w:style w:type="character" w:customStyle="1" w:styleId="ListLabel122">
    <w:name w:val="ListLabel 122"/>
    <w:qFormat/>
    <w:rPr>
      <w:b w:val="0"/>
      <w:i w:val="0"/>
      <w:sz w:val="22"/>
      <w:szCs w:val="22"/>
    </w:rPr>
  </w:style>
  <w:style w:type="character" w:customStyle="1" w:styleId="ListLabel123">
    <w:name w:val="ListLabel 123"/>
    <w:qFormat/>
    <w:rPr>
      <w:color w:val="0080B9"/>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color w:val="0080B9"/>
      <w:position w:val="0"/>
      <w:sz w:val="32"/>
      <w:vertAlign w:val="baseline"/>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color w:val="0080B9"/>
      <w:position w:val="0"/>
      <w:sz w:val="32"/>
      <w:vertAlign w:val="baseline"/>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color w:val="0080B9"/>
      <w:position w:val="0"/>
      <w:sz w:val="24"/>
      <w:vertAlign w:val="baseline"/>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color w:val="00000A"/>
      <w:position w:val="0"/>
      <w:sz w:val="24"/>
      <w:vertAlign w:val="baseline"/>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color w:val="00000A"/>
      <w:position w:val="0"/>
      <w:sz w:val="24"/>
      <w:vertAlign w:val="baseline"/>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color w:val="00000A"/>
      <w:position w:val="0"/>
      <w:sz w:val="24"/>
      <w:vertAlign w:val="baseline"/>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color w:val="00000A"/>
      <w:position w:val="0"/>
      <w:sz w:val="24"/>
      <w:vertAlign w:val="baseline"/>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b/>
      <w:i w:val="0"/>
      <w:sz w:val="32"/>
      <w:szCs w:val="32"/>
    </w:rPr>
  </w:style>
  <w:style w:type="character" w:customStyle="1" w:styleId="ListLabel162">
    <w:name w:val="ListLabel 162"/>
    <w:qFormat/>
    <w:rPr>
      <w:b/>
      <w:i w:val="0"/>
      <w:sz w:val="28"/>
      <w:szCs w:val="28"/>
    </w:rPr>
  </w:style>
  <w:style w:type="character" w:customStyle="1" w:styleId="ListLabel163">
    <w:name w:val="ListLabel 163"/>
    <w:qFormat/>
    <w:rPr>
      <w:b/>
      <w:i w:val="0"/>
      <w:sz w:val="24"/>
      <w:szCs w:val="24"/>
    </w:rPr>
  </w:style>
  <w:style w:type="character" w:customStyle="1" w:styleId="ListLabel164">
    <w:name w:val="ListLabel 164"/>
    <w:qFormat/>
    <w:rPr>
      <w:b/>
      <w:i w:val="0"/>
      <w:sz w:val="22"/>
      <w:szCs w:val="22"/>
    </w:rPr>
  </w:style>
  <w:style w:type="character" w:customStyle="1" w:styleId="ListLabel165">
    <w:name w:val="ListLabel 165"/>
    <w:qFormat/>
    <w:rPr>
      <w:b/>
      <w:i w:val="0"/>
      <w:sz w:val="22"/>
      <w:szCs w:val="22"/>
    </w:rPr>
  </w:style>
  <w:style w:type="character" w:customStyle="1" w:styleId="ListLabel166">
    <w:name w:val="ListLabel 166"/>
    <w:qFormat/>
    <w:rPr>
      <w:b w:val="0"/>
      <w:i w:val="0"/>
      <w:sz w:val="22"/>
      <w:szCs w:val="22"/>
    </w:rPr>
  </w:style>
  <w:style w:type="character" w:customStyle="1" w:styleId="ListLabel167">
    <w:name w:val="ListLabel 167"/>
    <w:qFormat/>
    <w:rPr>
      <w:b w:val="0"/>
      <w:i w:val="0"/>
      <w:sz w:val="22"/>
      <w:szCs w:val="22"/>
    </w:rPr>
  </w:style>
  <w:style w:type="character" w:customStyle="1" w:styleId="ListLabel168">
    <w:name w:val="ListLabel 168"/>
    <w:qFormat/>
    <w:rPr>
      <w:b w:val="0"/>
      <w:i w:val="0"/>
      <w:sz w:val="22"/>
      <w:szCs w:val="22"/>
    </w:rPr>
  </w:style>
  <w:style w:type="character" w:customStyle="1" w:styleId="ListLabel169">
    <w:name w:val="ListLabel 169"/>
    <w:qFormat/>
    <w:rPr>
      <w:b w:val="0"/>
      <w:i w:val="0"/>
      <w:sz w:val="22"/>
      <w:szCs w:val="22"/>
    </w:rPr>
  </w:style>
  <w:style w:type="character" w:customStyle="1" w:styleId="Aufzhlungszeichen1">
    <w:name w:val="Aufzählungszeichen1"/>
    <w:qFormat/>
    <w:rPr>
      <w:rFonts w:ascii="OpenSymbol" w:eastAsia="OpenSymbol" w:hAnsi="OpenSymbol" w:cs="OpenSymbol"/>
    </w:rPr>
  </w:style>
  <w:style w:type="character" w:customStyle="1" w:styleId="ListLabel170">
    <w:name w:val="ListLabel 170"/>
    <w:qFormat/>
    <w:rPr>
      <w:b/>
      <w:i w:val="0"/>
      <w:sz w:val="24"/>
      <w:szCs w:val="32"/>
    </w:rPr>
  </w:style>
  <w:style w:type="character" w:customStyle="1" w:styleId="ListLabel171">
    <w:name w:val="ListLabel 171"/>
    <w:qFormat/>
    <w:rPr>
      <w:b/>
      <w:i w:val="0"/>
      <w:sz w:val="28"/>
      <w:szCs w:val="28"/>
    </w:rPr>
  </w:style>
  <w:style w:type="character" w:customStyle="1" w:styleId="ListLabel172">
    <w:name w:val="ListLabel 172"/>
    <w:qFormat/>
    <w:rPr>
      <w:b/>
      <w:i w:val="0"/>
      <w:sz w:val="24"/>
      <w:szCs w:val="24"/>
    </w:rPr>
  </w:style>
  <w:style w:type="character" w:customStyle="1" w:styleId="ListLabel173">
    <w:name w:val="ListLabel 173"/>
    <w:qFormat/>
    <w:rPr>
      <w:b/>
      <w:i w:val="0"/>
      <w:sz w:val="22"/>
      <w:szCs w:val="22"/>
    </w:rPr>
  </w:style>
  <w:style w:type="character" w:customStyle="1" w:styleId="ListLabel174">
    <w:name w:val="ListLabel 174"/>
    <w:qFormat/>
    <w:rPr>
      <w:b w:val="0"/>
      <w:i w:val="0"/>
      <w:sz w:val="22"/>
      <w:szCs w:val="22"/>
    </w:rPr>
  </w:style>
  <w:style w:type="character" w:customStyle="1" w:styleId="ListLabel175">
    <w:name w:val="ListLabel 175"/>
    <w:qFormat/>
    <w:rPr>
      <w:b w:val="0"/>
      <w:i w:val="0"/>
      <w:sz w:val="22"/>
      <w:szCs w:val="22"/>
    </w:rPr>
  </w:style>
  <w:style w:type="character" w:customStyle="1" w:styleId="ListLabel176">
    <w:name w:val="ListLabel 176"/>
    <w:qFormat/>
    <w:rPr>
      <w:b w:val="0"/>
      <w:i w:val="0"/>
      <w:sz w:val="22"/>
      <w:szCs w:val="22"/>
    </w:rPr>
  </w:style>
  <w:style w:type="character" w:customStyle="1" w:styleId="ListLabel177">
    <w:name w:val="ListLabel 177"/>
    <w:qFormat/>
    <w:rPr>
      <w:b w:val="0"/>
      <w:i w:val="0"/>
      <w:sz w:val="22"/>
      <w:szCs w:val="22"/>
    </w:rPr>
  </w:style>
  <w:style w:type="character" w:customStyle="1" w:styleId="ListLabel178">
    <w:name w:val="ListLabel 178"/>
    <w:qFormat/>
    <w:rPr>
      <w:b/>
      <w:i w:val="0"/>
      <w:sz w:val="32"/>
      <w:szCs w:val="32"/>
    </w:rPr>
  </w:style>
  <w:style w:type="character" w:customStyle="1" w:styleId="ListLabel179">
    <w:name w:val="ListLabel 179"/>
    <w:qFormat/>
    <w:rPr>
      <w:b/>
      <w:i w:val="0"/>
      <w:sz w:val="28"/>
      <w:szCs w:val="28"/>
    </w:rPr>
  </w:style>
  <w:style w:type="character" w:customStyle="1" w:styleId="ListLabel180">
    <w:name w:val="ListLabel 180"/>
    <w:qFormat/>
    <w:rPr>
      <w:b/>
      <w:i w:val="0"/>
      <w:sz w:val="24"/>
      <w:szCs w:val="24"/>
    </w:rPr>
  </w:style>
  <w:style w:type="character" w:customStyle="1" w:styleId="ListLabel181">
    <w:name w:val="ListLabel 181"/>
    <w:qFormat/>
    <w:rPr>
      <w:b/>
      <w:i w:val="0"/>
      <w:sz w:val="22"/>
      <w:szCs w:val="22"/>
    </w:rPr>
  </w:style>
  <w:style w:type="character" w:customStyle="1" w:styleId="ListLabel182">
    <w:name w:val="ListLabel 182"/>
    <w:qFormat/>
    <w:rPr>
      <w:b/>
      <w:i w:val="0"/>
      <w:sz w:val="22"/>
      <w:szCs w:val="22"/>
    </w:rPr>
  </w:style>
  <w:style w:type="character" w:customStyle="1" w:styleId="ListLabel183">
    <w:name w:val="ListLabel 183"/>
    <w:qFormat/>
    <w:rPr>
      <w:b w:val="0"/>
      <w:i w:val="0"/>
      <w:sz w:val="22"/>
      <w:szCs w:val="22"/>
    </w:rPr>
  </w:style>
  <w:style w:type="character" w:customStyle="1" w:styleId="ListLabel184">
    <w:name w:val="ListLabel 184"/>
    <w:qFormat/>
    <w:rPr>
      <w:b w:val="0"/>
      <w:i w:val="0"/>
      <w:sz w:val="22"/>
      <w:szCs w:val="22"/>
    </w:rPr>
  </w:style>
  <w:style w:type="character" w:customStyle="1" w:styleId="ListLabel185">
    <w:name w:val="ListLabel 185"/>
    <w:qFormat/>
    <w:rPr>
      <w:b w:val="0"/>
      <w:i w:val="0"/>
      <w:sz w:val="22"/>
      <w:szCs w:val="22"/>
    </w:rPr>
  </w:style>
  <w:style w:type="character" w:customStyle="1" w:styleId="ListLabel186">
    <w:name w:val="ListLabel 186"/>
    <w:qFormat/>
    <w:rPr>
      <w:b w:val="0"/>
      <w:i w:val="0"/>
      <w:sz w:val="22"/>
      <w:szCs w:val="22"/>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i w:val="0"/>
      <w:sz w:val="24"/>
      <w:szCs w:val="32"/>
    </w:rPr>
  </w:style>
  <w:style w:type="character" w:customStyle="1" w:styleId="ListLabel197">
    <w:name w:val="ListLabel 197"/>
    <w:qFormat/>
    <w:rPr>
      <w:b/>
      <w:i w:val="0"/>
      <w:sz w:val="28"/>
      <w:szCs w:val="28"/>
    </w:rPr>
  </w:style>
  <w:style w:type="character" w:customStyle="1" w:styleId="ListLabel198">
    <w:name w:val="ListLabel 198"/>
    <w:qFormat/>
    <w:rPr>
      <w:b/>
      <w:i w:val="0"/>
      <w:sz w:val="24"/>
      <w:szCs w:val="24"/>
    </w:rPr>
  </w:style>
  <w:style w:type="character" w:customStyle="1" w:styleId="ListLabel199">
    <w:name w:val="ListLabel 199"/>
    <w:qFormat/>
    <w:rPr>
      <w:b/>
      <w:i w:val="0"/>
      <w:sz w:val="22"/>
      <w:szCs w:val="22"/>
    </w:rPr>
  </w:style>
  <w:style w:type="character" w:customStyle="1" w:styleId="ListLabel200">
    <w:name w:val="ListLabel 200"/>
    <w:qFormat/>
    <w:rPr>
      <w:b w:val="0"/>
      <w:i w:val="0"/>
      <w:sz w:val="22"/>
      <w:szCs w:val="22"/>
    </w:rPr>
  </w:style>
  <w:style w:type="character" w:customStyle="1" w:styleId="ListLabel201">
    <w:name w:val="ListLabel 201"/>
    <w:qFormat/>
    <w:rPr>
      <w:b w:val="0"/>
      <w:i w:val="0"/>
      <w:sz w:val="22"/>
      <w:szCs w:val="22"/>
    </w:rPr>
  </w:style>
  <w:style w:type="character" w:customStyle="1" w:styleId="ListLabel202">
    <w:name w:val="ListLabel 202"/>
    <w:qFormat/>
    <w:rPr>
      <w:b w:val="0"/>
      <w:i w:val="0"/>
      <w:sz w:val="22"/>
      <w:szCs w:val="22"/>
    </w:rPr>
  </w:style>
  <w:style w:type="character" w:customStyle="1" w:styleId="ListLabel203">
    <w:name w:val="ListLabel 203"/>
    <w:qFormat/>
    <w:rPr>
      <w:b w:val="0"/>
      <w:i w:val="0"/>
      <w:sz w:val="22"/>
      <w:szCs w:val="22"/>
    </w:rPr>
  </w:style>
  <w:style w:type="character" w:customStyle="1" w:styleId="ListLabel204">
    <w:name w:val="ListLabel 204"/>
    <w:qFormat/>
    <w:rPr>
      <w:b/>
      <w:i w:val="0"/>
      <w:sz w:val="32"/>
      <w:szCs w:val="32"/>
    </w:rPr>
  </w:style>
  <w:style w:type="character" w:customStyle="1" w:styleId="ListLabel205">
    <w:name w:val="ListLabel 205"/>
    <w:qFormat/>
    <w:rPr>
      <w:b/>
      <w:i w:val="0"/>
      <w:sz w:val="28"/>
      <w:szCs w:val="28"/>
    </w:rPr>
  </w:style>
  <w:style w:type="character" w:customStyle="1" w:styleId="ListLabel206">
    <w:name w:val="ListLabel 206"/>
    <w:qFormat/>
    <w:rPr>
      <w:b/>
      <w:i w:val="0"/>
      <w:sz w:val="24"/>
      <w:szCs w:val="24"/>
    </w:rPr>
  </w:style>
  <w:style w:type="character" w:customStyle="1" w:styleId="ListLabel207">
    <w:name w:val="ListLabel 207"/>
    <w:qFormat/>
    <w:rPr>
      <w:b/>
      <w:i w:val="0"/>
      <w:sz w:val="22"/>
      <w:szCs w:val="22"/>
    </w:rPr>
  </w:style>
  <w:style w:type="character" w:customStyle="1" w:styleId="ListLabel208">
    <w:name w:val="ListLabel 208"/>
    <w:qFormat/>
    <w:rPr>
      <w:b/>
      <w:i w:val="0"/>
      <w:sz w:val="22"/>
      <w:szCs w:val="22"/>
    </w:rPr>
  </w:style>
  <w:style w:type="character" w:customStyle="1" w:styleId="ListLabel209">
    <w:name w:val="ListLabel 209"/>
    <w:qFormat/>
    <w:rPr>
      <w:b w:val="0"/>
      <w:i w:val="0"/>
      <w:sz w:val="22"/>
      <w:szCs w:val="22"/>
    </w:rPr>
  </w:style>
  <w:style w:type="character" w:customStyle="1" w:styleId="ListLabel210">
    <w:name w:val="ListLabel 210"/>
    <w:qFormat/>
    <w:rPr>
      <w:b w:val="0"/>
      <w:i w:val="0"/>
      <w:sz w:val="22"/>
      <w:szCs w:val="22"/>
    </w:rPr>
  </w:style>
  <w:style w:type="character" w:customStyle="1" w:styleId="ListLabel211">
    <w:name w:val="ListLabel 211"/>
    <w:qFormat/>
    <w:rPr>
      <w:b w:val="0"/>
      <w:i w:val="0"/>
      <w:sz w:val="22"/>
      <w:szCs w:val="22"/>
    </w:rPr>
  </w:style>
  <w:style w:type="character" w:customStyle="1" w:styleId="ListLabel212">
    <w:name w:val="ListLabel 212"/>
    <w:qFormat/>
    <w:rPr>
      <w:b w:val="0"/>
      <w:i w:val="0"/>
      <w:sz w:val="22"/>
      <w:szCs w:val="22"/>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b/>
      <w:i w:val="0"/>
      <w:sz w:val="24"/>
      <w:szCs w:val="32"/>
    </w:rPr>
  </w:style>
  <w:style w:type="character" w:customStyle="1" w:styleId="ListLabel223">
    <w:name w:val="ListLabel 223"/>
    <w:qFormat/>
    <w:rPr>
      <w:b/>
      <w:i w:val="0"/>
      <w:sz w:val="28"/>
      <w:szCs w:val="28"/>
    </w:rPr>
  </w:style>
  <w:style w:type="character" w:customStyle="1" w:styleId="ListLabel224">
    <w:name w:val="ListLabel 224"/>
    <w:qFormat/>
    <w:rPr>
      <w:b/>
      <w:i w:val="0"/>
      <w:sz w:val="24"/>
      <w:szCs w:val="24"/>
    </w:rPr>
  </w:style>
  <w:style w:type="character" w:customStyle="1" w:styleId="ListLabel225">
    <w:name w:val="ListLabel 225"/>
    <w:qFormat/>
    <w:rPr>
      <w:b/>
      <w:i w:val="0"/>
      <w:sz w:val="22"/>
      <w:szCs w:val="22"/>
    </w:rPr>
  </w:style>
  <w:style w:type="character" w:customStyle="1" w:styleId="ListLabel226">
    <w:name w:val="ListLabel 226"/>
    <w:qFormat/>
    <w:rPr>
      <w:b w:val="0"/>
      <w:i w:val="0"/>
      <w:sz w:val="22"/>
      <w:szCs w:val="22"/>
    </w:rPr>
  </w:style>
  <w:style w:type="character" w:customStyle="1" w:styleId="ListLabel227">
    <w:name w:val="ListLabel 227"/>
    <w:qFormat/>
    <w:rPr>
      <w:b w:val="0"/>
      <w:i w:val="0"/>
      <w:sz w:val="22"/>
      <w:szCs w:val="22"/>
    </w:rPr>
  </w:style>
  <w:style w:type="character" w:customStyle="1" w:styleId="ListLabel228">
    <w:name w:val="ListLabel 228"/>
    <w:qFormat/>
    <w:rPr>
      <w:b w:val="0"/>
      <w:i w:val="0"/>
      <w:sz w:val="22"/>
      <w:szCs w:val="22"/>
    </w:rPr>
  </w:style>
  <w:style w:type="character" w:customStyle="1" w:styleId="ListLabel229">
    <w:name w:val="ListLabel 229"/>
    <w:qFormat/>
    <w:rPr>
      <w:b w:val="0"/>
      <w:i w:val="0"/>
      <w:sz w:val="22"/>
      <w:szCs w:val="22"/>
    </w:rPr>
  </w:style>
  <w:style w:type="character" w:customStyle="1" w:styleId="ListLabel230">
    <w:name w:val="ListLabel 230"/>
    <w:qFormat/>
    <w:rPr>
      <w:b/>
      <w:i w:val="0"/>
      <w:sz w:val="32"/>
      <w:szCs w:val="32"/>
    </w:rPr>
  </w:style>
  <w:style w:type="character" w:customStyle="1" w:styleId="ListLabel231">
    <w:name w:val="ListLabel 231"/>
    <w:qFormat/>
    <w:rPr>
      <w:b/>
      <w:i w:val="0"/>
      <w:sz w:val="28"/>
      <w:szCs w:val="28"/>
    </w:rPr>
  </w:style>
  <w:style w:type="character" w:customStyle="1" w:styleId="ListLabel232">
    <w:name w:val="ListLabel 232"/>
    <w:qFormat/>
    <w:rPr>
      <w:b/>
      <w:i w:val="0"/>
      <w:sz w:val="24"/>
      <w:szCs w:val="24"/>
    </w:rPr>
  </w:style>
  <w:style w:type="character" w:customStyle="1" w:styleId="ListLabel233">
    <w:name w:val="ListLabel 233"/>
    <w:qFormat/>
    <w:rPr>
      <w:b/>
      <w:i w:val="0"/>
      <w:sz w:val="22"/>
      <w:szCs w:val="22"/>
    </w:rPr>
  </w:style>
  <w:style w:type="character" w:customStyle="1" w:styleId="ListLabel234">
    <w:name w:val="ListLabel 234"/>
    <w:qFormat/>
    <w:rPr>
      <w:b/>
      <w:i w:val="0"/>
      <w:sz w:val="22"/>
      <w:szCs w:val="22"/>
    </w:rPr>
  </w:style>
  <w:style w:type="character" w:customStyle="1" w:styleId="ListLabel235">
    <w:name w:val="ListLabel 235"/>
    <w:qFormat/>
    <w:rPr>
      <w:b w:val="0"/>
      <w:i w:val="0"/>
      <w:sz w:val="22"/>
      <w:szCs w:val="22"/>
    </w:rPr>
  </w:style>
  <w:style w:type="character" w:customStyle="1" w:styleId="ListLabel236">
    <w:name w:val="ListLabel 236"/>
    <w:qFormat/>
    <w:rPr>
      <w:b w:val="0"/>
      <w:i w:val="0"/>
      <w:sz w:val="22"/>
      <w:szCs w:val="22"/>
    </w:rPr>
  </w:style>
  <w:style w:type="character" w:customStyle="1" w:styleId="ListLabel237">
    <w:name w:val="ListLabel 237"/>
    <w:qFormat/>
    <w:rPr>
      <w:b w:val="0"/>
      <w:i w:val="0"/>
      <w:sz w:val="22"/>
      <w:szCs w:val="22"/>
    </w:rPr>
  </w:style>
  <w:style w:type="character" w:customStyle="1" w:styleId="ListLabel238">
    <w:name w:val="ListLabel 238"/>
    <w:qFormat/>
    <w:rPr>
      <w:b w:val="0"/>
      <w:i w:val="0"/>
      <w:sz w:val="22"/>
      <w:szCs w:val="22"/>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i w:val="0"/>
      <w:sz w:val="24"/>
      <w:szCs w:val="32"/>
    </w:rPr>
  </w:style>
  <w:style w:type="character" w:customStyle="1" w:styleId="ListLabel249">
    <w:name w:val="ListLabel 249"/>
    <w:qFormat/>
    <w:rPr>
      <w:b/>
      <w:i w:val="0"/>
      <w:sz w:val="28"/>
      <w:szCs w:val="28"/>
    </w:rPr>
  </w:style>
  <w:style w:type="character" w:customStyle="1" w:styleId="ListLabel250">
    <w:name w:val="ListLabel 250"/>
    <w:qFormat/>
    <w:rPr>
      <w:b/>
      <w:i w:val="0"/>
      <w:sz w:val="24"/>
      <w:szCs w:val="24"/>
    </w:rPr>
  </w:style>
  <w:style w:type="character" w:customStyle="1" w:styleId="ListLabel251">
    <w:name w:val="ListLabel 251"/>
    <w:qFormat/>
    <w:rPr>
      <w:b/>
      <w:i w:val="0"/>
      <w:sz w:val="22"/>
      <w:szCs w:val="22"/>
    </w:rPr>
  </w:style>
  <w:style w:type="character" w:customStyle="1" w:styleId="ListLabel252">
    <w:name w:val="ListLabel 252"/>
    <w:qFormat/>
    <w:rPr>
      <w:b w:val="0"/>
      <w:i w:val="0"/>
      <w:sz w:val="22"/>
      <w:szCs w:val="22"/>
    </w:rPr>
  </w:style>
  <w:style w:type="character" w:customStyle="1" w:styleId="ListLabel253">
    <w:name w:val="ListLabel 253"/>
    <w:qFormat/>
    <w:rPr>
      <w:b w:val="0"/>
      <w:i w:val="0"/>
      <w:sz w:val="22"/>
      <w:szCs w:val="22"/>
    </w:rPr>
  </w:style>
  <w:style w:type="character" w:customStyle="1" w:styleId="ListLabel254">
    <w:name w:val="ListLabel 254"/>
    <w:qFormat/>
    <w:rPr>
      <w:b w:val="0"/>
      <w:i w:val="0"/>
      <w:sz w:val="22"/>
      <w:szCs w:val="22"/>
    </w:rPr>
  </w:style>
  <w:style w:type="character" w:customStyle="1" w:styleId="ListLabel255">
    <w:name w:val="ListLabel 255"/>
    <w:qFormat/>
    <w:rPr>
      <w:b w:val="0"/>
      <w:i w:val="0"/>
      <w:sz w:val="22"/>
      <w:szCs w:val="22"/>
    </w:rPr>
  </w:style>
  <w:style w:type="character" w:customStyle="1" w:styleId="ListLabel256">
    <w:name w:val="ListLabel 256"/>
    <w:qFormat/>
    <w:rPr>
      <w:b/>
      <w:i w:val="0"/>
      <w:sz w:val="32"/>
      <w:szCs w:val="32"/>
    </w:rPr>
  </w:style>
  <w:style w:type="character" w:customStyle="1" w:styleId="ListLabel257">
    <w:name w:val="ListLabel 257"/>
    <w:qFormat/>
    <w:rPr>
      <w:b/>
      <w:i w:val="0"/>
      <w:sz w:val="28"/>
      <w:szCs w:val="28"/>
    </w:rPr>
  </w:style>
  <w:style w:type="character" w:customStyle="1" w:styleId="ListLabel258">
    <w:name w:val="ListLabel 258"/>
    <w:qFormat/>
    <w:rPr>
      <w:b/>
      <w:i w:val="0"/>
      <w:sz w:val="24"/>
      <w:szCs w:val="24"/>
    </w:rPr>
  </w:style>
  <w:style w:type="character" w:customStyle="1" w:styleId="ListLabel259">
    <w:name w:val="ListLabel 259"/>
    <w:qFormat/>
    <w:rPr>
      <w:b/>
      <w:i w:val="0"/>
      <w:sz w:val="22"/>
      <w:szCs w:val="22"/>
    </w:rPr>
  </w:style>
  <w:style w:type="character" w:customStyle="1" w:styleId="ListLabel260">
    <w:name w:val="ListLabel 260"/>
    <w:qFormat/>
    <w:rPr>
      <w:b/>
      <w:i w:val="0"/>
      <w:sz w:val="22"/>
      <w:szCs w:val="22"/>
    </w:rPr>
  </w:style>
  <w:style w:type="character" w:customStyle="1" w:styleId="ListLabel261">
    <w:name w:val="ListLabel 261"/>
    <w:qFormat/>
    <w:rPr>
      <w:b w:val="0"/>
      <w:i w:val="0"/>
      <w:sz w:val="22"/>
      <w:szCs w:val="22"/>
    </w:rPr>
  </w:style>
  <w:style w:type="character" w:customStyle="1" w:styleId="ListLabel262">
    <w:name w:val="ListLabel 262"/>
    <w:qFormat/>
    <w:rPr>
      <w:b w:val="0"/>
      <w:i w:val="0"/>
      <w:sz w:val="22"/>
      <w:szCs w:val="22"/>
    </w:rPr>
  </w:style>
  <w:style w:type="character" w:customStyle="1" w:styleId="ListLabel263">
    <w:name w:val="ListLabel 263"/>
    <w:qFormat/>
    <w:rPr>
      <w:b w:val="0"/>
      <w:i w:val="0"/>
      <w:sz w:val="22"/>
      <w:szCs w:val="22"/>
    </w:rPr>
  </w:style>
  <w:style w:type="character" w:customStyle="1" w:styleId="ListLabel264">
    <w:name w:val="ListLabel 264"/>
    <w:qFormat/>
    <w:rPr>
      <w:b w:val="0"/>
      <w:i w:val="0"/>
      <w:sz w:val="22"/>
      <w:szCs w:val="22"/>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b/>
      <w:i w:val="0"/>
      <w:sz w:val="24"/>
      <w:szCs w:val="32"/>
    </w:rPr>
  </w:style>
  <w:style w:type="character" w:customStyle="1" w:styleId="ListLabel275">
    <w:name w:val="ListLabel 275"/>
    <w:qFormat/>
    <w:rPr>
      <w:b/>
      <w:i w:val="0"/>
      <w:sz w:val="28"/>
      <w:szCs w:val="28"/>
    </w:rPr>
  </w:style>
  <w:style w:type="character" w:customStyle="1" w:styleId="ListLabel276">
    <w:name w:val="ListLabel 276"/>
    <w:qFormat/>
    <w:rPr>
      <w:b/>
      <w:i w:val="0"/>
      <w:sz w:val="24"/>
      <w:szCs w:val="24"/>
    </w:rPr>
  </w:style>
  <w:style w:type="character" w:customStyle="1" w:styleId="ListLabel277">
    <w:name w:val="ListLabel 277"/>
    <w:qFormat/>
    <w:rPr>
      <w:b/>
      <w:i w:val="0"/>
      <w:sz w:val="22"/>
      <w:szCs w:val="22"/>
    </w:rPr>
  </w:style>
  <w:style w:type="character" w:customStyle="1" w:styleId="ListLabel278">
    <w:name w:val="ListLabel 278"/>
    <w:qFormat/>
    <w:rPr>
      <w:b w:val="0"/>
      <w:i w:val="0"/>
      <w:sz w:val="22"/>
      <w:szCs w:val="22"/>
    </w:rPr>
  </w:style>
  <w:style w:type="character" w:customStyle="1" w:styleId="ListLabel279">
    <w:name w:val="ListLabel 279"/>
    <w:qFormat/>
    <w:rPr>
      <w:b w:val="0"/>
      <w:i w:val="0"/>
      <w:sz w:val="22"/>
      <w:szCs w:val="22"/>
    </w:rPr>
  </w:style>
  <w:style w:type="character" w:customStyle="1" w:styleId="ListLabel280">
    <w:name w:val="ListLabel 280"/>
    <w:qFormat/>
    <w:rPr>
      <w:b w:val="0"/>
      <w:i w:val="0"/>
      <w:sz w:val="22"/>
      <w:szCs w:val="22"/>
    </w:rPr>
  </w:style>
  <w:style w:type="character" w:customStyle="1" w:styleId="ListLabel281">
    <w:name w:val="ListLabel 281"/>
    <w:qFormat/>
    <w:rPr>
      <w:b w:val="0"/>
      <w:i w:val="0"/>
      <w:sz w:val="22"/>
      <w:szCs w:val="22"/>
    </w:rPr>
  </w:style>
  <w:style w:type="character" w:customStyle="1" w:styleId="ListLabel282">
    <w:name w:val="ListLabel 282"/>
    <w:qFormat/>
    <w:rPr>
      <w:b/>
      <w:i w:val="0"/>
      <w:sz w:val="32"/>
      <w:szCs w:val="32"/>
    </w:rPr>
  </w:style>
  <w:style w:type="character" w:customStyle="1" w:styleId="ListLabel283">
    <w:name w:val="ListLabel 283"/>
    <w:qFormat/>
    <w:rPr>
      <w:b/>
      <w:i w:val="0"/>
      <w:sz w:val="28"/>
      <w:szCs w:val="28"/>
    </w:rPr>
  </w:style>
  <w:style w:type="character" w:customStyle="1" w:styleId="ListLabel284">
    <w:name w:val="ListLabel 284"/>
    <w:qFormat/>
    <w:rPr>
      <w:b/>
      <w:i w:val="0"/>
      <w:sz w:val="24"/>
      <w:szCs w:val="24"/>
    </w:rPr>
  </w:style>
  <w:style w:type="character" w:customStyle="1" w:styleId="ListLabel285">
    <w:name w:val="ListLabel 285"/>
    <w:qFormat/>
    <w:rPr>
      <w:b/>
      <w:i w:val="0"/>
      <w:sz w:val="22"/>
      <w:szCs w:val="22"/>
    </w:rPr>
  </w:style>
  <w:style w:type="character" w:customStyle="1" w:styleId="ListLabel286">
    <w:name w:val="ListLabel 286"/>
    <w:qFormat/>
    <w:rPr>
      <w:b/>
      <w:i w:val="0"/>
      <w:sz w:val="22"/>
      <w:szCs w:val="22"/>
    </w:rPr>
  </w:style>
  <w:style w:type="character" w:customStyle="1" w:styleId="ListLabel287">
    <w:name w:val="ListLabel 287"/>
    <w:qFormat/>
    <w:rPr>
      <w:b w:val="0"/>
      <w:i w:val="0"/>
      <w:sz w:val="22"/>
      <w:szCs w:val="22"/>
    </w:rPr>
  </w:style>
  <w:style w:type="character" w:customStyle="1" w:styleId="ListLabel288">
    <w:name w:val="ListLabel 288"/>
    <w:qFormat/>
    <w:rPr>
      <w:b w:val="0"/>
      <w:i w:val="0"/>
      <w:sz w:val="22"/>
      <w:szCs w:val="22"/>
    </w:rPr>
  </w:style>
  <w:style w:type="character" w:customStyle="1" w:styleId="ListLabel289">
    <w:name w:val="ListLabel 289"/>
    <w:qFormat/>
    <w:rPr>
      <w:b w:val="0"/>
      <w:i w:val="0"/>
      <w:sz w:val="22"/>
      <w:szCs w:val="22"/>
    </w:rPr>
  </w:style>
  <w:style w:type="character" w:customStyle="1" w:styleId="ListLabel290">
    <w:name w:val="ListLabel 290"/>
    <w:qFormat/>
    <w:rPr>
      <w:b w:val="0"/>
      <w:i w:val="0"/>
      <w:sz w:val="22"/>
      <w:szCs w:val="22"/>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b/>
      <w:i w:val="0"/>
      <w:sz w:val="24"/>
      <w:szCs w:val="32"/>
    </w:rPr>
  </w:style>
  <w:style w:type="character" w:customStyle="1" w:styleId="ListLabel301">
    <w:name w:val="ListLabel 301"/>
    <w:qFormat/>
    <w:rPr>
      <w:b/>
      <w:i w:val="0"/>
      <w:sz w:val="28"/>
      <w:szCs w:val="28"/>
    </w:rPr>
  </w:style>
  <w:style w:type="character" w:customStyle="1" w:styleId="ListLabel302">
    <w:name w:val="ListLabel 302"/>
    <w:qFormat/>
    <w:rPr>
      <w:b/>
      <w:i w:val="0"/>
      <w:sz w:val="24"/>
      <w:szCs w:val="24"/>
    </w:rPr>
  </w:style>
  <w:style w:type="character" w:customStyle="1" w:styleId="ListLabel303">
    <w:name w:val="ListLabel 303"/>
    <w:qFormat/>
    <w:rPr>
      <w:b/>
      <w:i w:val="0"/>
      <w:sz w:val="22"/>
      <w:szCs w:val="22"/>
    </w:rPr>
  </w:style>
  <w:style w:type="character" w:customStyle="1" w:styleId="ListLabel304">
    <w:name w:val="ListLabel 304"/>
    <w:qFormat/>
    <w:rPr>
      <w:b w:val="0"/>
      <w:i w:val="0"/>
      <w:sz w:val="22"/>
      <w:szCs w:val="22"/>
    </w:rPr>
  </w:style>
  <w:style w:type="character" w:customStyle="1" w:styleId="ListLabel305">
    <w:name w:val="ListLabel 305"/>
    <w:qFormat/>
    <w:rPr>
      <w:b w:val="0"/>
      <w:i w:val="0"/>
      <w:sz w:val="22"/>
      <w:szCs w:val="22"/>
    </w:rPr>
  </w:style>
  <w:style w:type="character" w:customStyle="1" w:styleId="ListLabel306">
    <w:name w:val="ListLabel 306"/>
    <w:qFormat/>
    <w:rPr>
      <w:b w:val="0"/>
      <w:i w:val="0"/>
      <w:sz w:val="22"/>
      <w:szCs w:val="22"/>
    </w:rPr>
  </w:style>
  <w:style w:type="character" w:customStyle="1" w:styleId="ListLabel307">
    <w:name w:val="ListLabel 307"/>
    <w:qFormat/>
    <w:rPr>
      <w:b w:val="0"/>
      <w:i w:val="0"/>
      <w:sz w:val="22"/>
      <w:szCs w:val="22"/>
    </w:rPr>
  </w:style>
  <w:style w:type="character" w:customStyle="1" w:styleId="ListLabel308">
    <w:name w:val="ListLabel 308"/>
    <w:qFormat/>
    <w:rPr>
      <w:b/>
      <w:i w:val="0"/>
      <w:sz w:val="32"/>
      <w:szCs w:val="32"/>
    </w:rPr>
  </w:style>
  <w:style w:type="character" w:customStyle="1" w:styleId="ListLabel309">
    <w:name w:val="ListLabel 309"/>
    <w:qFormat/>
    <w:rPr>
      <w:b/>
      <w:i w:val="0"/>
      <w:sz w:val="28"/>
      <w:szCs w:val="28"/>
    </w:rPr>
  </w:style>
  <w:style w:type="character" w:customStyle="1" w:styleId="ListLabel310">
    <w:name w:val="ListLabel 310"/>
    <w:qFormat/>
    <w:rPr>
      <w:b/>
      <w:i w:val="0"/>
      <w:sz w:val="24"/>
      <w:szCs w:val="24"/>
    </w:rPr>
  </w:style>
  <w:style w:type="character" w:customStyle="1" w:styleId="ListLabel311">
    <w:name w:val="ListLabel 311"/>
    <w:qFormat/>
    <w:rPr>
      <w:b/>
      <w:i w:val="0"/>
      <w:sz w:val="22"/>
      <w:szCs w:val="22"/>
    </w:rPr>
  </w:style>
  <w:style w:type="character" w:customStyle="1" w:styleId="ListLabel312">
    <w:name w:val="ListLabel 312"/>
    <w:qFormat/>
    <w:rPr>
      <w:b/>
      <w:i w:val="0"/>
      <w:sz w:val="22"/>
      <w:szCs w:val="22"/>
    </w:rPr>
  </w:style>
  <w:style w:type="character" w:customStyle="1" w:styleId="ListLabel313">
    <w:name w:val="ListLabel 313"/>
    <w:qFormat/>
    <w:rPr>
      <w:b w:val="0"/>
      <w:i w:val="0"/>
      <w:sz w:val="22"/>
      <w:szCs w:val="22"/>
    </w:rPr>
  </w:style>
  <w:style w:type="character" w:customStyle="1" w:styleId="ListLabel314">
    <w:name w:val="ListLabel 314"/>
    <w:qFormat/>
    <w:rPr>
      <w:b w:val="0"/>
      <w:i w:val="0"/>
      <w:sz w:val="22"/>
      <w:szCs w:val="22"/>
    </w:rPr>
  </w:style>
  <w:style w:type="character" w:customStyle="1" w:styleId="ListLabel315">
    <w:name w:val="ListLabel 315"/>
    <w:qFormat/>
    <w:rPr>
      <w:b w:val="0"/>
      <w:i w:val="0"/>
      <w:sz w:val="22"/>
      <w:szCs w:val="22"/>
    </w:rPr>
  </w:style>
  <w:style w:type="character" w:customStyle="1" w:styleId="ListLabel316">
    <w:name w:val="ListLabel 316"/>
    <w:qFormat/>
    <w:rPr>
      <w:b w:val="0"/>
      <w:i w:val="0"/>
      <w:sz w:val="22"/>
      <w:szCs w:val="22"/>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b/>
      <w:i w:val="0"/>
      <w:sz w:val="24"/>
      <w:szCs w:val="32"/>
    </w:rPr>
  </w:style>
  <w:style w:type="character" w:customStyle="1" w:styleId="ListLabel327">
    <w:name w:val="ListLabel 327"/>
    <w:qFormat/>
    <w:rPr>
      <w:b/>
      <w:i w:val="0"/>
      <w:sz w:val="28"/>
      <w:szCs w:val="28"/>
    </w:rPr>
  </w:style>
  <w:style w:type="character" w:customStyle="1" w:styleId="ListLabel328">
    <w:name w:val="ListLabel 328"/>
    <w:qFormat/>
    <w:rPr>
      <w:b/>
      <w:i w:val="0"/>
      <w:sz w:val="24"/>
      <w:szCs w:val="24"/>
    </w:rPr>
  </w:style>
  <w:style w:type="character" w:customStyle="1" w:styleId="ListLabel329">
    <w:name w:val="ListLabel 329"/>
    <w:qFormat/>
    <w:rPr>
      <w:b/>
      <w:i w:val="0"/>
      <w:sz w:val="22"/>
      <w:szCs w:val="22"/>
    </w:rPr>
  </w:style>
  <w:style w:type="character" w:customStyle="1" w:styleId="ListLabel330">
    <w:name w:val="ListLabel 330"/>
    <w:qFormat/>
    <w:rPr>
      <w:b w:val="0"/>
      <w:i w:val="0"/>
      <w:sz w:val="22"/>
      <w:szCs w:val="22"/>
    </w:rPr>
  </w:style>
  <w:style w:type="character" w:customStyle="1" w:styleId="ListLabel331">
    <w:name w:val="ListLabel 331"/>
    <w:qFormat/>
    <w:rPr>
      <w:b w:val="0"/>
      <w:i w:val="0"/>
      <w:sz w:val="22"/>
      <w:szCs w:val="22"/>
    </w:rPr>
  </w:style>
  <w:style w:type="character" w:customStyle="1" w:styleId="ListLabel332">
    <w:name w:val="ListLabel 332"/>
    <w:qFormat/>
    <w:rPr>
      <w:b w:val="0"/>
      <w:i w:val="0"/>
      <w:sz w:val="22"/>
      <w:szCs w:val="22"/>
    </w:rPr>
  </w:style>
  <w:style w:type="character" w:customStyle="1" w:styleId="ListLabel333">
    <w:name w:val="ListLabel 333"/>
    <w:qFormat/>
    <w:rPr>
      <w:b w:val="0"/>
      <w:i w:val="0"/>
      <w:sz w:val="22"/>
      <w:szCs w:val="22"/>
    </w:rPr>
  </w:style>
  <w:style w:type="character" w:customStyle="1" w:styleId="ListLabel334">
    <w:name w:val="ListLabel 334"/>
    <w:qFormat/>
    <w:rPr>
      <w:b/>
      <w:i w:val="0"/>
      <w:sz w:val="32"/>
      <w:szCs w:val="32"/>
    </w:rPr>
  </w:style>
  <w:style w:type="character" w:customStyle="1" w:styleId="ListLabel335">
    <w:name w:val="ListLabel 335"/>
    <w:qFormat/>
    <w:rPr>
      <w:b/>
      <w:i w:val="0"/>
      <w:sz w:val="28"/>
      <w:szCs w:val="28"/>
    </w:rPr>
  </w:style>
  <w:style w:type="character" w:customStyle="1" w:styleId="ListLabel336">
    <w:name w:val="ListLabel 336"/>
    <w:qFormat/>
    <w:rPr>
      <w:b/>
      <w:i w:val="0"/>
      <w:sz w:val="24"/>
      <w:szCs w:val="24"/>
    </w:rPr>
  </w:style>
  <w:style w:type="character" w:customStyle="1" w:styleId="ListLabel337">
    <w:name w:val="ListLabel 337"/>
    <w:qFormat/>
    <w:rPr>
      <w:b/>
      <w:i w:val="0"/>
      <w:sz w:val="22"/>
      <w:szCs w:val="22"/>
    </w:rPr>
  </w:style>
  <w:style w:type="character" w:customStyle="1" w:styleId="ListLabel338">
    <w:name w:val="ListLabel 338"/>
    <w:qFormat/>
    <w:rPr>
      <w:b/>
      <w:i w:val="0"/>
      <w:sz w:val="22"/>
      <w:szCs w:val="22"/>
    </w:rPr>
  </w:style>
  <w:style w:type="character" w:customStyle="1" w:styleId="ListLabel339">
    <w:name w:val="ListLabel 339"/>
    <w:qFormat/>
    <w:rPr>
      <w:b w:val="0"/>
      <w:i w:val="0"/>
      <w:sz w:val="22"/>
      <w:szCs w:val="22"/>
    </w:rPr>
  </w:style>
  <w:style w:type="character" w:customStyle="1" w:styleId="ListLabel340">
    <w:name w:val="ListLabel 340"/>
    <w:qFormat/>
    <w:rPr>
      <w:b w:val="0"/>
      <w:i w:val="0"/>
      <w:sz w:val="22"/>
      <w:szCs w:val="22"/>
    </w:rPr>
  </w:style>
  <w:style w:type="character" w:customStyle="1" w:styleId="ListLabel341">
    <w:name w:val="ListLabel 341"/>
    <w:qFormat/>
    <w:rPr>
      <w:b w:val="0"/>
      <w:i w:val="0"/>
      <w:sz w:val="22"/>
      <w:szCs w:val="22"/>
    </w:rPr>
  </w:style>
  <w:style w:type="character" w:customStyle="1" w:styleId="ListLabel342">
    <w:name w:val="ListLabel 342"/>
    <w:qFormat/>
    <w:rPr>
      <w:b w:val="0"/>
      <w:i w:val="0"/>
      <w:sz w:val="22"/>
      <w:szCs w:val="22"/>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b/>
      <w:i w:val="0"/>
      <w:sz w:val="24"/>
      <w:szCs w:val="32"/>
    </w:rPr>
  </w:style>
  <w:style w:type="character" w:customStyle="1" w:styleId="ListLabel353">
    <w:name w:val="ListLabel 353"/>
    <w:qFormat/>
    <w:rPr>
      <w:b/>
      <w:i w:val="0"/>
      <w:sz w:val="28"/>
      <w:szCs w:val="28"/>
    </w:rPr>
  </w:style>
  <w:style w:type="character" w:customStyle="1" w:styleId="ListLabel354">
    <w:name w:val="ListLabel 354"/>
    <w:qFormat/>
    <w:rPr>
      <w:b/>
      <w:i w:val="0"/>
      <w:sz w:val="24"/>
      <w:szCs w:val="24"/>
    </w:rPr>
  </w:style>
  <w:style w:type="character" w:customStyle="1" w:styleId="ListLabel355">
    <w:name w:val="ListLabel 355"/>
    <w:qFormat/>
    <w:rPr>
      <w:b/>
      <w:i w:val="0"/>
      <w:sz w:val="22"/>
      <w:szCs w:val="22"/>
    </w:rPr>
  </w:style>
  <w:style w:type="character" w:customStyle="1" w:styleId="ListLabel356">
    <w:name w:val="ListLabel 356"/>
    <w:qFormat/>
    <w:rPr>
      <w:b w:val="0"/>
      <w:i w:val="0"/>
      <w:sz w:val="22"/>
      <w:szCs w:val="22"/>
    </w:rPr>
  </w:style>
  <w:style w:type="character" w:customStyle="1" w:styleId="ListLabel357">
    <w:name w:val="ListLabel 357"/>
    <w:qFormat/>
    <w:rPr>
      <w:b w:val="0"/>
      <w:i w:val="0"/>
      <w:sz w:val="22"/>
      <w:szCs w:val="22"/>
    </w:rPr>
  </w:style>
  <w:style w:type="character" w:customStyle="1" w:styleId="ListLabel358">
    <w:name w:val="ListLabel 358"/>
    <w:qFormat/>
    <w:rPr>
      <w:b w:val="0"/>
      <w:i w:val="0"/>
      <w:sz w:val="22"/>
      <w:szCs w:val="22"/>
    </w:rPr>
  </w:style>
  <w:style w:type="character" w:customStyle="1" w:styleId="ListLabel359">
    <w:name w:val="ListLabel 359"/>
    <w:qFormat/>
    <w:rPr>
      <w:b w:val="0"/>
      <w:i w:val="0"/>
      <w:sz w:val="22"/>
      <w:szCs w:val="22"/>
    </w:rPr>
  </w:style>
  <w:style w:type="character" w:customStyle="1" w:styleId="ListLabel360">
    <w:name w:val="ListLabel 360"/>
    <w:qFormat/>
    <w:rPr>
      <w:b/>
      <w:i w:val="0"/>
      <w:sz w:val="32"/>
      <w:szCs w:val="32"/>
    </w:rPr>
  </w:style>
  <w:style w:type="character" w:customStyle="1" w:styleId="ListLabel361">
    <w:name w:val="ListLabel 361"/>
    <w:qFormat/>
    <w:rPr>
      <w:b/>
      <w:i w:val="0"/>
      <w:sz w:val="28"/>
      <w:szCs w:val="28"/>
    </w:rPr>
  </w:style>
  <w:style w:type="character" w:customStyle="1" w:styleId="ListLabel362">
    <w:name w:val="ListLabel 362"/>
    <w:qFormat/>
    <w:rPr>
      <w:b/>
      <w:i w:val="0"/>
      <w:sz w:val="24"/>
      <w:szCs w:val="24"/>
    </w:rPr>
  </w:style>
  <w:style w:type="character" w:customStyle="1" w:styleId="ListLabel363">
    <w:name w:val="ListLabel 363"/>
    <w:qFormat/>
    <w:rPr>
      <w:b/>
      <w:i w:val="0"/>
      <w:sz w:val="22"/>
      <w:szCs w:val="22"/>
    </w:rPr>
  </w:style>
  <w:style w:type="character" w:customStyle="1" w:styleId="ListLabel364">
    <w:name w:val="ListLabel 364"/>
    <w:qFormat/>
    <w:rPr>
      <w:b/>
      <w:i w:val="0"/>
      <w:sz w:val="22"/>
      <w:szCs w:val="22"/>
    </w:rPr>
  </w:style>
  <w:style w:type="character" w:customStyle="1" w:styleId="ListLabel365">
    <w:name w:val="ListLabel 365"/>
    <w:qFormat/>
    <w:rPr>
      <w:b w:val="0"/>
      <w:i w:val="0"/>
      <w:sz w:val="22"/>
      <w:szCs w:val="22"/>
    </w:rPr>
  </w:style>
  <w:style w:type="character" w:customStyle="1" w:styleId="ListLabel366">
    <w:name w:val="ListLabel 366"/>
    <w:qFormat/>
    <w:rPr>
      <w:b w:val="0"/>
      <w:i w:val="0"/>
      <w:sz w:val="22"/>
      <w:szCs w:val="22"/>
    </w:rPr>
  </w:style>
  <w:style w:type="character" w:customStyle="1" w:styleId="ListLabel367">
    <w:name w:val="ListLabel 367"/>
    <w:qFormat/>
    <w:rPr>
      <w:b w:val="0"/>
      <w:i w:val="0"/>
      <w:sz w:val="22"/>
      <w:szCs w:val="22"/>
    </w:rPr>
  </w:style>
  <w:style w:type="character" w:customStyle="1" w:styleId="ListLabel368">
    <w:name w:val="ListLabel 368"/>
    <w:qFormat/>
    <w:rPr>
      <w:b w:val="0"/>
      <w:i w:val="0"/>
      <w:sz w:val="22"/>
      <w:szCs w:val="22"/>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b/>
      <w:i w:val="0"/>
      <w:sz w:val="24"/>
      <w:szCs w:val="32"/>
    </w:rPr>
  </w:style>
  <w:style w:type="character" w:customStyle="1" w:styleId="ListLabel379">
    <w:name w:val="ListLabel 379"/>
    <w:qFormat/>
    <w:rPr>
      <w:b/>
      <w:i w:val="0"/>
      <w:sz w:val="28"/>
      <w:szCs w:val="28"/>
    </w:rPr>
  </w:style>
  <w:style w:type="character" w:customStyle="1" w:styleId="ListLabel380">
    <w:name w:val="ListLabel 380"/>
    <w:qFormat/>
    <w:rPr>
      <w:b/>
      <w:i w:val="0"/>
      <w:sz w:val="24"/>
      <w:szCs w:val="24"/>
    </w:rPr>
  </w:style>
  <w:style w:type="character" w:customStyle="1" w:styleId="ListLabel381">
    <w:name w:val="ListLabel 381"/>
    <w:qFormat/>
    <w:rPr>
      <w:b/>
      <w:i w:val="0"/>
      <w:sz w:val="22"/>
      <w:szCs w:val="22"/>
    </w:rPr>
  </w:style>
  <w:style w:type="character" w:customStyle="1" w:styleId="ListLabel382">
    <w:name w:val="ListLabel 382"/>
    <w:qFormat/>
    <w:rPr>
      <w:b w:val="0"/>
      <w:i w:val="0"/>
      <w:sz w:val="22"/>
      <w:szCs w:val="22"/>
    </w:rPr>
  </w:style>
  <w:style w:type="character" w:customStyle="1" w:styleId="ListLabel383">
    <w:name w:val="ListLabel 383"/>
    <w:qFormat/>
    <w:rPr>
      <w:b w:val="0"/>
      <w:i w:val="0"/>
      <w:sz w:val="22"/>
      <w:szCs w:val="22"/>
    </w:rPr>
  </w:style>
  <w:style w:type="character" w:customStyle="1" w:styleId="ListLabel384">
    <w:name w:val="ListLabel 384"/>
    <w:qFormat/>
    <w:rPr>
      <w:b w:val="0"/>
      <w:i w:val="0"/>
      <w:sz w:val="22"/>
      <w:szCs w:val="22"/>
    </w:rPr>
  </w:style>
  <w:style w:type="character" w:customStyle="1" w:styleId="ListLabel385">
    <w:name w:val="ListLabel 385"/>
    <w:qFormat/>
    <w:rPr>
      <w:b w:val="0"/>
      <w:i w:val="0"/>
      <w:sz w:val="22"/>
      <w:szCs w:val="22"/>
    </w:rPr>
  </w:style>
  <w:style w:type="character" w:customStyle="1" w:styleId="ListLabel386">
    <w:name w:val="ListLabel 386"/>
    <w:qFormat/>
    <w:rPr>
      <w:b/>
      <w:i w:val="0"/>
      <w:sz w:val="32"/>
      <w:szCs w:val="32"/>
    </w:rPr>
  </w:style>
  <w:style w:type="character" w:customStyle="1" w:styleId="ListLabel387">
    <w:name w:val="ListLabel 387"/>
    <w:qFormat/>
    <w:rPr>
      <w:b/>
      <w:i w:val="0"/>
      <w:sz w:val="28"/>
      <w:szCs w:val="28"/>
    </w:rPr>
  </w:style>
  <w:style w:type="character" w:customStyle="1" w:styleId="ListLabel388">
    <w:name w:val="ListLabel 388"/>
    <w:qFormat/>
    <w:rPr>
      <w:b/>
      <w:i w:val="0"/>
      <w:sz w:val="24"/>
      <w:szCs w:val="24"/>
    </w:rPr>
  </w:style>
  <w:style w:type="character" w:customStyle="1" w:styleId="ListLabel389">
    <w:name w:val="ListLabel 389"/>
    <w:qFormat/>
    <w:rPr>
      <w:b/>
      <w:i w:val="0"/>
      <w:sz w:val="22"/>
      <w:szCs w:val="22"/>
    </w:rPr>
  </w:style>
  <w:style w:type="character" w:customStyle="1" w:styleId="ListLabel390">
    <w:name w:val="ListLabel 390"/>
    <w:qFormat/>
    <w:rPr>
      <w:b/>
      <w:i w:val="0"/>
      <w:sz w:val="22"/>
      <w:szCs w:val="22"/>
    </w:rPr>
  </w:style>
  <w:style w:type="character" w:customStyle="1" w:styleId="ListLabel391">
    <w:name w:val="ListLabel 391"/>
    <w:qFormat/>
    <w:rPr>
      <w:b w:val="0"/>
      <w:i w:val="0"/>
      <w:sz w:val="22"/>
      <w:szCs w:val="22"/>
    </w:rPr>
  </w:style>
  <w:style w:type="character" w:customStyle="1" w:styleId="ListLabel392">
    <w:name w:val="ListLabel 392"/>
    <w:qFormat/>
    <w:rPr>
      <w:b w:val="0"/>
      <w:i w:val="0"/>
      <w:sz w:val="22"/>
      <w:szCs w:val="22"/>
    </w:rPr>
  </w:style>
  <w:style w:type="character" w:customStyle="1" w:styleId="ListLabel393">
    <w:name w:val="ListLabel 393"/>
    <w:qFormat/>
    <w:rPr>
      <w:b w:val="0"/>
      <w:i w:val="0"/>
      <w:sz w:val="22"/>
      <w:szCs w:val="22"/>
    </w:rPr>
  </w:style>
  <w:style w:type="character" w:customStyle="1" w:styleId="ListLabel394">
    <w:name w:val="ListLabel 394"/>
    <w:qFormat/>
    <w:rPr>
      <w:b w:val="0"/>
      <w:i w:val="0"/>
      <w:sz w:val="22"/>
      <w:szCs w:val="22"/>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b/>
      <w:i w:val="0"/>
      <w:sz w:val="24"/>
      <w:szCs w:val="32"/>
    </w:rPr>
  </w:style>
  <w:style w:type="character" w:customStyle="1" w:styleId="ListLabel405">
    <w:name w:val="ListLabel 405"/>
    <w:qFormat/>
    <w:rPr>
      <w:b/>
      <w:i w:val="0"/>
      <w:sz w:val="28"/>
      <w:szCs w:val="28"/>
    </w:rPr>
  </w:style>
  <w:style w:type="character" w:customStyle="1" w:styleId="ListLabel406">
    <w:name w:val="ListLabel 406"/>
    <w:qFormat/>
    <w:rPr>
      <w:b/>
      <w:i w:val="0"/>
      <w:sz w:val="24"/>
      <w:szCs w:val="24"/>
    </w:rPr>
  </w:style>
  <w:style w:type="character" w:customStyle="1" w:styleId="ListLabel407">
    <w:name w:val="ListLabel 407"/>
    <w:qFormat/>
    <w:rPr>
      <w:b/>
      <w:i w:val="0"/>
      <w:sz w:val="22"/>
      <w:szCs w:val="22"/>
    </w:rPr>
  </w:style>
  <w:style w:type="character" w:customStyle="1" w:styleId="ListLabel408">
    <w:name w:val="ListLabel 408"/>
    <w:qFormat/>
    <w:rPr>
      <w:b w:val="0"/>
      <w:i w:val="0"/>
      <w:sz w:val="22"/>
      <w:szCs w:val="22"/>
    </w:rPr>
  </w:style>
  <w:style w:type="character" w:customStyle="1" w:styleId="ListLabel409">
    <w:name w:val="ListLabel 409"/>
    <w:qFormat/>
    <w:rPr>
      <w:b w:val="0"/>
      <w:i w:val="0"/>
      <w:sz w:val="22"/>
      <w:szCs w:val="22"/>
    </w:rPr>
  </w:style>
  <w:style w:type="character" w:customStyle="1" w:styleId="ListLabel410">
    <w:name w:val="ListLabel 410"/>
    <w:qFormat/>
    <w:rPr>
      <w:b w:val="0"/>
      <w:i w:val="0"/>
      <w:sz w:val="22"/>
      <w:szCs w:val="22"/>
    </w:rPr>
  </w:style>
  <w:style w:type="character" w:customStyle="1" w:styleId="ListLabel411">
    <w:name w:val="ListLabel 411"/>
    <w:qFormat/>
    <w:rPr>
      <w:b w:val="0"/>
      <w:i w:val="0"/>
      <w:sz w:val="22"/>
      <w:szCs w:val="22"/>
    </w:rPr>
  </w:style>
  <w:style w:type="character" w:customStyle="1" w:styleId="ListLabel412">
    <w:name w:val="ListLabel 412"/>
    <w:qFormat/>
    <w:rPr>
      <w:b/>
      <w:i w:val="0"/>
      <w:sz w:val="32"/>
      <w:szCs w:val="32"/>
    </w:rPr>
  </w:style>
  <w:style w:type="character" w:customStyle="1" w:styleId="ListLabel413">
    <w:name w:val="ListLabel 413"/>
    <w:qFormat/>
    <w:rPr>
      <w:b/>
      <w:i w:val="0"/>
      <w:sz w:val="28"/>
      <w:szCs w:val="28"/>
    </w:rPr>
  </w:style>
  <w:style w:type="character" w:customStyle="1" w:styleId="ListLabel414">
    <w:name w:val="ListLabel 414"/>
    <w:qFormat/>
    <w:rPr>
      <w:b/>
      <w:i w:val="0"/>
      <w:sz w:val="24"/>
      <w:szCs w:val="24"/>
    </w:rPr>
  </w:style>
  <w:style w:type="character" w:customStyle="1" w:styleId="ListLabel415">
    <w:name w:val="ListLabel 415"/>
    <w:qFormat/>
    <w:rPr>
      <w:b/>
      <w:i w:val="0"/>
      <w:sz w:val="22"/>
      <w:szCs w:val="22"/>
    </w:rPr>
  </w:style>
  <w:style w:type="character" w:customStyle="1" w:styleId="ListLabel416">
    <w:name w:val="ListLabel 416"/>
    <w:qFormat/>
    <w:rPr>
      <w:b/>
      <w:i w:val="0"/>
      <w:sz w:val="22"/>
      <w:szCs w:val="22"/>
    </w:rPr>
  </w:style>
  <w:style w:type="character" w:customStyle="1" w:styleId="ListLabel417">
    <w:name w:val="ListLabel 417"/>
    <w:qFormat/>
    <w:rPr>
      <w:b w:val="0"/>
      <w:i w:val="0"/>
      <w:sz w:val="22"/>
      <w:szCs w:val="22"/>
    </w:rPr>
  </w:style>
  <w:style w:type="character" w:customStyle="1" w:styleId="ListLabel418">
    <w:name w:val="ListLabel 418"/>
    <w:qFormat/>
    <w:rPr>
      <w:b w:val="0"/>
      <w:i w:val="0"/>
      <w:sz w:val="22"/>
      <w:szCs w:val="22"/>
    </w:rPr>
  </w:style>
  <w:style w:type="character" w:customStyle="1" w:styleId="ListLabel419">
    <w:name w:val="ListLabel 419"/>
    <w:qFormat/>
    <w:rPr>
      <w:b w:val="0"/>
      <w:i w:val="0"/>
      <w:sz w:val="22"/>
      <w:szCs w:val="22"/>
    </w:rPr>
  </w:style>
  <w:style w:type="character" w:customStyle="1" w:styleId="ListLabel420">
    <w:name w:val="ListLabel 420"/>
    <w:qFormat/>
    <w:rPr>
      <w:b w:val="0"/>
      <w:i w:val="0"/>
      <w:sz w:val="22"/>
      <w:szCs w:val="22"/>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b/>
      <w:i w:val="0"/>
      <w:sz w:val="24"/>
      <w:szCs w:val="32"/>
    </w:rPr>
  </w:style>
  <w:style w:type="character" w:customStyle="1" w:styleId="ListLabel431">
    <w:name w:val="ListLabel 431"/>
    <w:qFormat/>
    <w:rPr>
      <w:b/>
      <w:i w:val="0"/>
      <w:sz w:val="28"/>
      <w:szCs w:val="28"/>
    </w:rPr>
  </w:style>
  <w:style w:type="character" w:customStyle="1" w:styleId="ListLabel432">
    <w:name w:val="ListLabel 432"/>
    <w:qFormat/>
    <w:rPr>
      <w:b/>
      <w:i w:val="0"/>
      <w:sz w:val="24"/>
      <w:szCs w:val="24"/>
    </w:rPr>
  </w:style>
  <w:style w:type="character" w:customStyle="1" w:styleId="ListLabel433">
    <w:name w:val="ListLabel 433"/>
    <w:qFormat/>
    <w:rPr>
      <w:b/>
      <w:i w:val="0"/>
      <w:sz w:val="22"/>
      <w:szCs w:val="22"/>
    </w:rPr>
  </w:style>
  <w:style w:type="character" w:customStyle="1" w:styleId="ListLabel434">
    <w:name w:val="ListLabel 434"/>
    <w:qFormat/>
    <w:rPr>
      <w:b w:val="0"/>
      <w:i w:val="0"/>
      <w:sz w:val="22"/>
      <w:szCs w:val="22"/>
    </w:rPr>
  </w:style>
  <w:style w:type="character" w:customStyle="1" w:styleId="ListLabel435">
    <w:name w:val="ListLabel 435"/>
    <w:qFormat/>
    <w:rPr>
      <w:b w:val="0"/>
      <w:i w:val="0"/>
      <w:sz w:val="22"/>
      <w:szCs w:val="22"/>
    </w:rPr>
  </w:style>
  <w:style w:type="character" w:customStyle="1" w:styleId="ListLabel436">
    <w:name w:val="ListLabel 436"/>
    <w:qFormat/>
    <w:rPr>
      <w:b w:val="0"/>
      <w:i w:val="0"/>
      <w:sz w:val="22"/>
      <w:szCs w:val="22"/>
    </w:rPr>
  </w:style>
  <w:style w:type="character" w:customStyle="1" w:styleId="ListLabel437">
    <w:name w:val="ListLabel 437"/>
    <w:qFormat/>
    <w:rPr>
      <w:b w:val="0"/>
      <w:i w:val="0"/>
      <w:sz w:val="22"/>
      <w:szCs w:val="22"/>
    </w:rPr>
  </w:style>
  <w:style w:type="character" w:customStyle="1" w:styleId="ListLabel438">
    <w:name w:val="ListLabel 438"/>
    <w:qFormat/>
    <w:rPr>
      <w:b/>
      <w:i w:val="0"/>
      <w:sz w:val="32"/>
      <w:szCs w:val="32"/>
    </w:rPr>
  </w:style>
  <w:style w:type="character" w:customStyle="1" w:styleId="ListLabel439">
    <w:name w:val="ListLabel 439"/>
    <w:qFormat/>
    <w:rPr>
      <w:b/>
      <w:i w:val="0"/>
      <w:sz w:val="28"/>
      <w:szCs w:val="28"/>
    </w:rPr>
  </w:style>
  <w:style w:type="character" w:customStyle="1" w:styleId="ListLabel440">
    <w:name w:val="ListLabel 440"/>
    <w:qFormat/>
    <w:rPr>
      <w:b/>
      <w:i w:val="0"/>
      <w:sz w:val="24"/>
      <w:szCs w:val="24"/>
    </w:rPr>
  </w:style>
  <w:style w:type="character" w:customStyle="1" w:styleId="ListLabel441">
    <w:name w:val="ListLabel 441"/>
    <w:qFormat/>
    <w:rPr>
      <w:b/>
      <w:i w:val="0"/>
      <w:sz w:val="22"/>
      <w:szCs w:val="22"/>
    </w:rPr>
  </w:style>
  <w:style w:type="character" w:customStyle="1" w:styleId="ListLabel442">
    <w:name w:val="ListLabel 442"/>
    <w:qFormat/>
    <w:rPr>
      <w:b/>
      <w:i w:val="0"/>
      <w:sz w:val="22"/>
      <w:szCs w:val="22"/>
    </w:rPr>
  </w:style>
  <w:style w:type="character" w:customStyle="1" w:styleId="ListLabel443">
    <w:name w:val="ListLabel 443"/>
    <w:qFormat/>
    <w:rPr>
      <w:b w:val="0"/>
      <w:i w:val="0"/>
      <w:sz w:val="22"/>
      <w:szCs w:val="22"/>
    </w:rPr>
  </w:style>
  <w:style w:type="character" w:customStyle="1" w:styleId="ListLabel444">
    <w:name w:val="ListLabel 444"/>
    <w:qFormat/>
    <w:rPr>
      <w:b w:val="0"/>
      <w:i w:val="0"/>
      <w:sz w:val="22"/>
      <w:szCs w:val="22"/>
    </w:rPr>
  </w:style>
  <w:style w:type="character" w:customStyle="1" w:styleId="ListLabel445">
    <w:name w:val="ListLabel 445"/>
    <w:qFormat/>
    <w:rPr>
      <w:b w:val="0"/>
      <w:i w:val="0"/>
      <w:sz w:val="22"/>
      <w:szCs w:val="22"/>
    </w:rPr>
  </w:style>
  <w:style w:type="character" w:customStyle="1" w:styleId="ListLabel446">
    <w:name w:val="ListLabel 446"/>
    <w:qFormat/>
    <w:rPr>
      <w:b w:val="0"/>
      <w:i w:val="0"/>
      <w:sz w:val="22"/>
      <w:szCs w:val="22"/>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link w:val="TextkrperZchn"/>
    <w:uiPriority w:val="99"/>
    <w:semiHidden/>
    <w:unhideWhenUsed/>
    <w:pPr>
      <w:spacing w:after="120"/>
    </w:pPr>
  </w:style>
  <w:style w:type="paragraph" w:styleId="Liste">
    <w:name w:val="List"/>
    <w:basedOn w:val="Textkrper"/>
    <w:rPr>
      <w:rFonts w:cs="FreeSans"/>
    </w:rPr>
  </w:style>
  <w:style w:type="paragraph" w:styleId="Beschriftung">
    <w:name w:val="caption"/>
    <w:basedOn w:val="Standard"/>
    <w:qFormat/>
    <w:pPr>
      <w:spacing w:before="120" w:after="120"/>
    </w:pPr>
    <w:rPr>
      <w:bCs/>
      <w:sz w:val="18"/>
      <w:szCs w:val="18"/>
    </w:rPr>
  </w:style>
  <w:style w:type="paragraph" w:customStyle="1" w:styleId="Verzeichnis">
    <w:name w:val="Verzeichnis"/>
    <w:basedOn w:val="Standard"/>
    <w:qFormat/>
    <w:pPr>
      <w:suppressLineNumbers/>
    </w:pPr>
    <w:rPr>
      <w:rFonts w:cs="FreeSans"/>
    </w:rPr>
  </w:style>
  <w:style w:type="paragraph" w:styleId="Kopfzeile">
    <w:name w:val="header"/>
    <w:basedOn w:val="Standard"/>
    <w:link w:val="KopfzeileZchn"/>
    <w:pPr>
      <w:suppressAutoHyphens/>
      <w:spacing w:line="200" w:lineRule="exact"/>
    </w:pPr>
    <w:rPr>
      <w:sz w:val="15"/>
    </w:rPr>
  </w:style>
  <w:style w:type="paragraph" w:styleId="Fuzeile">
    <w:name w:val="footer"/>
    <w:basedOn w:val="Standard"/>
    <w:pPr>
      <w:suppressAutoHyphens/>
      <w:spacing w:line="200" w:lineRule="exact"/>
    </w:pPr>
    <w:rPr>
      <w:sz w:val="15"/>
      <w:szCs w:val="15"/>
    </w:rPr>
  </w:style>
  <w:style w:type="paragraph" w:customStyle="1" w:styleId="zCDBLogo">
    <w:name w:val="z_CDB_Logo"/>
    <w:qFormat/>
    <w:rPr>
      <w:rFonts w:ascii="Arial" w:hAnsi="Arial"/>
      <w:color w:val="00000A"/>
      <w:sz w:val="15"/>
    </w:rPr>
  </w:style>
  <w:style w:type="paragraph" w:styleId="Titel">
    <w:name w:val="Title"/>
    <w:basedOn w:val="Standard"/>
    <w:qFormat/>
    <w:pPr>
      <w:spacing w:after="360" w:line="480" w:lineRule="exact"/>
    </w:pPr>
    <w:rPr>
      <w:rFonts w:cs="Arial"/>
      <w:b/>
      <w:bCs/>
      <w:sz w:val="42"/>
      <w:szCs w:val="32"/>
      <w:lang w:eastAsia="de-DE"/>
    </w:rPr>
  </w:style>
  <w:style w:type="paragraph" w:customStyle="1" w:styleId="zCDBPfadname">
    <w:name w:val="z_CDB_Pfadname"/>
    <w:qFormat/>
    <w:pPr>
      <w:spacing w:line="160" w:lineRule="exact"/>
    </w:pPr>
    <w:rPr>
      <w:rFonts w:ascii="Arial" w:hAnsi="Arial"/>
      <w:color w:val="00000A"/>
      <w:sz w:val="12"/>
      <w:szCs w:val="12"/>
    </w:rPr>
  </w:style>
  <w:style w:type="paragraph" w:customStyle="1" w:styleId="zCDBSeite">
    <w:name w:val="z_CDB_Seite"/>
    <w:basedOn w:val="Standard"/>
    <w:qFormat/>
    <w:pPr>
      <w:suppressAutoHyphens/>
      <w:spacing w:line="200" w:lineRule="exact"/>
      <w:jc w:val="right"/>
    </w:pPr>
    <w:rPr>
      <w:sz w:val="14"/>
      <w:szCs w:val="14"/>
    </w:rPr>
  </w:style>
  <w:style w:type="paragraph" w:customStyle="1" w:styleId="zCDBPlatzhalter">
    <w:name w:val="z_CDB_Platzhalter"/>
    <w:basedOn w:val="Standard"/>
    <w:next w:val="Standard"/>
    <w:qFormat/>
    <w:pPr>
      <w:spacing w:line="240" w:lineRule="auto"/>
    </w:pPr>
    <w:rPr>
      <w:sz w:val="2"/>
      <w:szCs w:val="2"/>
    </w:rPr>
  </w:style>
  <w:style w:type="paragraph" w:styleId="Untertitel">
    <w:name w:val="Subtitle"/>
    <w:basedOn w:val="Titel"/>
    <w:qFormat/>
    <w:pPr>
      <w:spacing w:after="480"/>
    </w:pPr>
    <w:rPr>
      <w:b w:val="0"/>
      <w:szCs w:val="24"/>
    </w:rPr>
  </w:style>
  <w:style w:type="paragraph" w:customStyle="1" w:styleId="zCDBFormFeld">
    <w:name w:val="z_CDB_Form_Feld"/>
    <w:basedOn w:val="Standard"/>
    <w:qFormat/>
    <w:rPr>
      <w:sz w:val="15"/>
    </w:rPr>
  </w:style>
  <w:style w:type="paragraph" w:customStyle="1" w:styleId="FormInfoCDB">
    <w:name w:val="Form_Info_CDB"/>
    <w:basedOn w:val="Standard"/>
    <w:qFormat/>
  </w:style>
  <w:style w:type="paragraph" w:customStyle="1" w:styleId="zCDBKopfDept">
    <w:name w:val="z_CDB_KopfDept"/>
    <w:basedOn w:val="Standard"/>
    <w:qFormat/>
    <w:pPr>
      <w:suppressAutoHyphens/>
      <w:spacing w:after="100" w:line="200" w:lineRule="exact"/>
    </w:pPr>
    <w:rPr>
      <w:sz w:val="15"/>
    </w:rPr>
  </w:style>
  <w:style w:type="paragraph" w:customStyle="1" w:styleId="zCDBKopfFett">
    <w:name w:val="z_CDB_KopfFett"/>
    <w:basedOn w:val="Standard"/>
    <w:qFormat/>
    <w:pPr>
      <w:suppressAutoHyphens/>
      <w:spacing w:line="200" w:lineRule="exact"/>
    </w:pPr>
    <w:rPr>
      <w:b/>
      <w:sz w:val="15"/>
    </w:rPr>
  </w:style>
  <w:style w:type="paragraph" w:customStyle="1" w:styleId="zCDBLinie1">
    <w:name w:val="z_CDB_Linie1"/>
    <w:basedOn w:val="Standard"/>
    <w:qFormat/>
    <w:pPr>
      <w:pBdr>
        <w:top w:val="single" w:sz="4" w:space="1" w:color="00000A"/>
      </w:pBdr>
      <w:spacing w:before="270" w:line="160" w:lineRule="exact"/>
      <w:ind w:left="28" w:right="28"/>
    </w:pPr>
  </w:style>
  <w:style w:type="paragraph" w:customStyle="1" w:styleId="zCDBLinie2">
    <w:name w:val="z_CDB_Linie2"/>
    <w:basedOn w:val="Standard"/>
    <w:qFormat/>
    <w:pPr>
      <w:pBdr>
        <w:bottom w:val="single" w:sz="4" w:space="1" w:color="00000A"/>
      </w:pBdr>
      <w:spacing w:before="90" w:after="340"/>
    </w:pPr>
  </w:style>
  <w:style w:type="paragraph" w:customStyle="1" w:styleId="zCDBHierarchie">
    <w:name w:val="z_CDB_Hierarchie"/>
    <w:basedOn w:val="Kopfzeile"/>
    <w:qFormat/>
  </w:style>
  <w:style w:type="paragraph" w:customStyle="1" w:styleId="zCDBRefKlassifizierungsvermerk">
    <w:name w:val="z_CDB_Ref_Klassifizierungsvermerk"/>
    <w:basedOn w:val="Standard"/>
    <w:qFormat/>
    <w:pPr>
      <w:spacing w:line="200" w:lineRule="exact"/>
    </w:pPr>
    <w:rPr>
      <w:b/>
      <w:sz w:val="15"/>
    </w:rPr>
  </w:style>
  <w:style w:type="paragraph" w:customStyle="1" w:styleId="zCDBRef">
    <w:name w:val="z_CDB_Ref"/>
    <w:basedOn w:val="Standard"/>
    <w:next w:val="Standard"/>
    <w:qFormat/>
    <w:pPr>
      <w:spacing w:line="200" w:lineRule="exact"/>
    </w:pPr>
    <w:rPr>
      <w:bCs/>
      <w:sz w:val="15"/>
    </w:rPr>
  </w:style>
  <w:style w:type="paragraph" w:customStyle="1" w:styleId="zCDBOrtDatum">
    <w:name w:val="z_CDB_Ort_Datum"/>
    <w:basedOn w:val="zCDBRef"/>
    <w:qFormat/>
    <w:rPr>
      <w:b/>
      <w:bCs w:val="0"/>
    </w:rPr>
  </w:style>
  <w:style w:type="paragraph" w:customStyle="1" w:styleId="zCDBRefProtokoll">
    <w:name w:val="z_CDB_Ref_Protokoll"/>
    <w:basedOn w:val="Standard"/>
    <w:qFormat/>
    <w:pPr>
      <w:spacing w:after="260"/>
    </w:pPr>
    <w:rPr>
      <w:sz w:val="15"/>
    </w:rPr>
  </w:style>
  <w:style w:type="paragraph" w:customStyle="1" w:styleId="aTraktNum1EFD">
    <w:name w:val="_a_Trakt_Num1_EFD"/>
    <w:basedOn w:val="berschrift1"/>
    <w:semiHidden/>
    <w:qFormat/>
    <w:pPr>
      <w:numPr>
        <w:numId w:val="0"/>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semiHidden/>
    <w:qFormat/>
    <w:pPr>
      <w:ind w:left="0"/>
      <w:outlineLvl w:val="1"/>
    </w:pPr>
    <w:rPr>
      <w:b w:val="0"/>
    </w:rPr>
  </w:style>
  <w:style w:type="paragraph" w:customStyle="1" w:styleId="aTraktNum3EFD">
    <w:name w:val="_a_Trakt_Num3_EFD"/>
    <w:basedOn w:val="aTraktNum1EFD"/>
    <w:semiHidden/>
    <w:qFormat/>
    <w:pPr>
      <w:ind w:left="0"/>
      <w:outlineLvl w:val="2"/>
    </w:pPr>
    <w:rPr>
      <w:b w:val="0"/>
      <w:lang w:val="de-DE"/>
    </w:rPr>
  </w:style>
  <w:style w:type="paragraph" w:customStyle="1" w:styleId="aTraktNum4EFD">
    <w:name w:val="_a_Trakt_Num4_EFD"/>
    <w:basedOn w:val="aTraktNum1EFD"/>
    <w:semiHidden/>
    <w:qFormat/>
    <w:pPr>
      <w:tabs>
        <w:tab w:val="left" w:pos="920"/>
      </w:tabs>
      <w:ind w:left="0"/>
      <w:outlineLvl w:val="3"/>
    </w:pPr>
    <w:rPr>
      <w:b w:val="0"/>
    </w:rPr>
  </w:style>
  <w:style w:type="paragraph" w:customStyle="1" w:styleId="bTrakt1EFD">
    <w:name w:val="_b_Trakt1_EFD"/>
    <w:basedOn w:val="berschrift1"/>
    <w:semiHidden/>
    <w:qFormat/>
    <w:pPr>
      <w:numPr>
        <w:numId w:val="0"/>
      </w:numPr>
      <w:spacing w:before="80" w:after="80"/>
    </w:pPr>
    <w:rPr>
      <w:sz w:val="22"/>
      <w:szCs w:val="24"/>
      <w:lang w:eastAsia="de-DE"/>
    </w:rPr>
  </w:style>
  <w:style w:type="paragraph" w:customStyle="1" w:styleId="bTrakt2EFD">
    <w:name w:val="_b_Trakt2_EFD"/>
    <w:basedOn w:val="bTrakt1EFD"/>
    <w:semiHidden/>
    <w:qFormat/>
    <w:pPr>
      <w:outlineLvl w:val="1"/>
    </w:pPr>
    <w:rPr>
      <w:b w:val="0"/>
      <w:szCs w:val="20"/>
      <w:lang w:eastAsia="de-CH"/>
    </w:rPr>
  </w:style>
  <w:style w:type="paragraph" w:customStyle="1" w:styleId="bTrakt3EFD">
    <w:name w:val="_b_Trakt3_EFD"/>
    <w:basedOn w:val="bTrakt1EFD"/>
    <w:semiHidden/>
    <w:qFormat/>
    <w:pPr>
      <w:ind w:left="284"/>
      <w:outlineLvl w:val="2"/>
    </w:pPr>
    <w:rPr>
      <w:b w:val="0"/>
      <w:bCs w:val="0"/>
      <w:szCs w:val="20"/>
      <w:lang w:eastAsia="de-CH"/>
    </w:rPr>
  </w:style>
  <w:style w:type="paragraph" w:customStyle="1" w:styleId="ZFormFeldCDB">
    <w:name w:val="Z_Form_Feld_CDB"/>
    <w:basedOn w:val="Standard"/>
    <w:qFormat/>
    <w:rPr>
      <w:sz w:val="15"/>
    </w:rPr>
  </w:style>
  <w:style w:type="paragraph" w:styleId="Verzeichnis1">
    <w:name w:val="toc 1"/>
    <w:basedOn w:val="Standard"/>
    <w:next w:val="Standard"/>
    <w:autoRedefine/>
    <w:uiPriority w:val="39"/>
    <w:rsid w:val="00486B55"/>
    <w:pPr>
      <w:tabs>
        <w:tab w:val="right" w:leader="dot" w:pos="9072"/>
      </w:tabs>
      <w:spacing w:before="120" w:line="240" w:lineRule="auto"/>
      <w:ind w:left="425" w:hanging="425"/>
    </w:pPr>
    <w:rPr>
      <w:szCs w:val="22"/>
      <w:lang w:eastAsia="de-DE"/>
    </w:rPr>
  </w:style>
  <w:style w:type="paragraph" w:customStyle="1" w:styleId="TabellentextCDB">
    <w:name w:val="Tabellentext_CDB"/>
    <w:basedOn w:val="Standard"/>
    <w:qFormat/>
    <w:pPr>
      <w:spacing w:before="40" w:after="80"/>
    </w:pPr>
    <w:rPr>
      <w:sz w:val="20"/>
      <w:szCs w:val="16"/>
      <w:lang w:eastAsia="de-DE"/>
    </w:rPr>
  </w:style>
  <w:style w:type="paragraph" w:styleId="Funotentext">
    <w:name w:val="footnote text"/>
    <w:basedOn w:val="Standard"/>
    <w:semiHidden/>
    <w:qFormat/>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paragraph" w:customStyle="1" w:styleId="Einzug1CDB">
    <w:name w:val="Einzug 1_CDB"/>
    <w:basedOn w:val="Standard"/>
    <w:qFormat/>
    <w:pPr>
      <w:tabs>
        <w:tab w:val="left" w:pos="284"/>
      </w:tabs>
      <w:spacing w:after="120"/>
      <w:ind w:left="284"/>
    </w:pPr>
    <w:rPr>
      <w:szCs w:val="22"/>
      <w:lang w:eastAsia="de-DE"/>
    </w:rPr>
  </w:style>
  <w:style w:type="paragraph" w:customStyle="1" w:styleId="Einzug2CDB">
    <w:name w:val="Einzug 2_CDB"/>
    <w:basedOn w:val="Standard"/>
    <w:qFormat/>
    <w:pPr>
      <w:tabs>
        <w:tab w:val="left" w:pos="567"/>
      </w:tabs>
      <w:spacing w:after="120"/>
      <w:ind w:left="567"/>
    </w:pPr>
    <w:rPr>
      <w:szCs w:val="22"/>
      <w:lang w:eastAsia="de-DE"/>
    </w:rPr>
  </w:style>
  <w:style w:type="paragraph" w:customStyle="1" w:styleId="Einzug3CDB">
    <w:name w:val="Einzug 3_CDB"/>
    <w:basedOn w:val="Standard"/>
    <w:qFormat/>
    <w:pPr>
      <w:tabs>
        <w:tab w:val="left" w:pos="851"/>
      </w:tabs>
      <w:spacing w:after="120"/>
      <w:ind w:left="851"/>
    </w:pPr>
    <w:rPr>
      <w:szCs w:val="22"/>
      <w:lang w:eastAsia="de-DE"/>
    </w:rPr>
  </w:style>
  <w:style w:type="paragraph" w:customStyle="1" w:styleId="Aufzhlung1CDB">
    <w:name w:val="Aufzählung 1_CDB"/>
    <w:basedOn w:val="Standard"/>
    <w:link w:val="Aufzhlung1CDBCar"/>
    <w:qFormat/>
    <w:pPr>
      <w:spacing w:after="120"/>
    </w:pPr>
    <w:rPr>
      <w:szCs w:val="22"/>
      <w:lang w:eastAsia="de-DE"/>
    </w:rPr>
  </w:style>
  <w:style w:type="paragraph" w:customStyle="1" w:styleId="Aufzhlung2CDB">
    <w:name w:val="Aufzählung 2_CDB"/>
    <w:basedOn w:val="Standard"/>
    <w:qFormat/>
    <w:pPr>
      <w:spacing w:after="120"/>
    </w:pPr>
    <w:rPr>
      <w:szCs w:val="22"/>
      <w:lang w:eastAsia="de-DE"/>
    </w:rPr>
  </w:style>
  <w:style w:type="paragraph" w:customStyle="1" w:styleId="Aufzhlung3CDB">
    <w:name w:val="Aufzählung 3_CDB"/>
    <w:basedOn w:val="Standard"/>
    <w:qFormat/>
    <w:pPr>
      <w:spacing w:after="120"/>
    </w:pPr>
    <w:rPr>
      <w:szCs w:val="22"/>
      <w:lang w:eastAsia="de-DE"/>
    </w:rPr>
  </w:style>
  <w:style w:type="paragraph" w:customStyle="1" w:styleId="Aufzhlunga1CDB">
    <w:name w:val="Aufzählung a1_CDB"/>
    <w:basedOn w:val="Standard"/>
    <w:qFormat/>
    <w:pPr>
      <w:spacing w:after="120"/>
    </w:pPr>
    <w:rPr>
      <w:szCs w:val="22"/>
      <w:lang w:eastAsia="de-DE"/>
    </w:rPr>
  </w:style>
  <w:style w:type="paragraph" w:customStyle="1" w:styleId="Aufzhlunga2CDB">
    <w:name w:val="Aufzählung a2_CDB"/>
    <w:basedOn w:val="Standard"/>
    <w:qFormat/>
    <w:pPr>
      <w:spacing w:after="120"/>
    </w:pPr>
    <w:rPr>
      <w:szCs w:val="22"/>
      <w:lang w:eastAsia="de-DE"/>
    </w:rPr>
  </w:style>
  <w:style w:type="paragraph" w:customStyle="1" w:styleId="Aufzhlunga3CDB">
    <w:name w:val="Aufzählung a3_CDB"/>
    <w:basedOn w:val="Standard"/>
    <w:qFormat/>
    <w:pPr>
      <w:spacing w:after="120"/>
    </w:pPr>
    <w:rPr>
      <w:szCs w:val="22"/>
      <w:lang w:eastAsia="de-DE"/>
    </w:rPr>
  </w:style>
  <w:style w:type="paragraph" w:customStyle="1" w:styleId="AufzhlungNumm1CDB">
    <w:name w:val="Aufzählung Numm 1_CDB"/>
    <w:basedOn w:val="Standard"/>
    <w:link w:val="AufzhlungNumm1CDBCar"/>
    <w:qFormat/>
    <w:pPr>
      <w:spacing w:after="120"/>
    </w:pPr>
    <w:rPr>
      <w:szCs w:val="22"/>
      <w:lang w:eastAsia="de-DE"/>
    </w:rPr>
  </w:style>
  <w:style w:type="paragraph" w:customStyle="1" w:styleId="AufzhlungNumm2CDB">
    <w:name w:val="Aufzählung Numm 2_CDB"/>
    <w:basedOn w:val="Standard"/>
    <w:qFormat/>
    <w:pPr>
      <w:spacing w:after="120"/>
    </w:pPr>
    <w:rPr>
      <w:szCs w:val="22"/>
      <w:lang w:eastAsia="de-DE"/>
    </w:rPr>
  </w:style>
  <w:style w:type="paragraph" w:customStyle="1" w:styleId="AufzhlungNumm3CDB">
    <w:name w:val="Aufzählung Numm 3_CDB"/>
    <w:basedOn w:val="Standard"/>
    <w:qFormat/>
    <w:pPr>
      <w:spacing w:after="120"/>
    </w:pPr>
    <w:rPr>
      <w:szCs w:val="22"/>
      <w:lang w:eastAsia="de-DE"/>
    </w:rPr>
  </w:style>
  <w:style w:type="paragraph" w:customStyle="1" w:styleId="CDBHierarchie">
    <w:name w:val="CDB_Hierarchie"/>
    <w:basedOn w:val="Kopfzeile"/>
    <w:semiHidden/>
    <w:qFormat/>
  </w:style>
  <w:style w:type="paragraph" w:customStyle="1" w:styleId="Zweittrakt">
    <w:name w:val="Zweittrakt"/>
    <w:basedOn w:val="Standard"/>
    <w:qFormat/>
  </w:style>
  <w:style w:type="paragraph" w:customStyle="1" w:styleId="Abstand12ptCDB">
    <w:name w:val="Abstand 12 pt_CDB"/>
    <w:qFormat/>
    <w:pPr>
      <w:spacing w:before="240" w:line="20" w:lineRule="exact"/>
    </w:pPr>
    <w:rPr>
      <w:rFonts w:ascii="Arial" w:hAnsi="Arial"/>
      <w:b/>
      <w:color w:val="0033CC"/>
      <w:sz w:val="24"/>
      <w:szCs w:val="22"/>
      <w:lang w:eastAsia="de-DE"/>
    </w:rPr>
  </w:style>
  <w:style w:type="paragraph" w:customStyle="1" w:styleId="Abstand18ptCDB">
    <w:name w:val="Abstand 18 pt_CDB"/>
    <w:qFormat/>
    <w:pPr>
      <w:overflowPunct w:val="0"/>
      <w:spacing w:before="360" w:line="20" w:lineRule="exact"/>
      <w:textAlignment w:val="baseline"/>
    </w:pPr>
    <w:rPr>
      <w:rFonts w:ascii="Arial" w:hAnsi="Arial"/>
      <w:b/>
      <w:color w:val="000099"/>
      <w:sz w:val="36"/>
      <w:lang w:eastAsia="de-DE"/>
    </w:rPr>
  </w:style>
  <w:style w:type="paragraph" w:customStyle="1" w:styleId="Abstand6ptCDB">
    <w:name w:val="Abstand 6 pt_CDB"/>
    <w:qFormat/>
    <w:pPr>
      <w:spacing w:before="120" w:line="20" w:lineRule="exact"/>
    </w:pPr>
    <w:rPr>
      <w:rFonts w:ascii="Arial" w:hAnsi="Arial"/>
      <w:b/>
      <w:color w:val="0066FF"/>
      <w:sz w:val="16"/>
      <w:lang w:eastAsia="de-DE"/>
    </w:rPr>
  </w:style>
  <w:style w:type="paragraph" w:customStyle="1" w:styleId="InhaltsverzeichnisCDB">
    <w:name w:val="Inhaltsverzeichnis_CDB"/>
    <w:basedOn w:val="Standard"/>
    <w:qFormat/>
    <w:pPr>
      <w:spacing w:before="720" w:after="240"/>
    </w:pPr>
    <w:rPr>
      <w:b/>
      <w:sz w:val="36"/>
      <w:szCs w:val="22"/>
      <w:lang w:eastAsia="de-DE"/>
    </w:rPr>
  </w:style>
  <w:style w:type="paragraph" w:customStyle="1" w:styleId="TabellentitelCDB">
    <w:name w:val="Tabellentitel_CDB"/>
    <w:basedOn w:val="Standard"/>
    <w:qFormat/>
    <w:pPr>
      <w:spacing w:before="40" w:after="40"/>
    </w:pPr>
    <w:rPr>
      <w:b/>
      <w:sz w:val="20"/>
      <w:lang w:eastAsia="de-DE"/>
    </w:rPr>
  </w:style>
  <w:style w:type="paragraph" w:customStyle="1" w:styleId="TextZwischentitelCDB">
    <w:name w:val="Text_Zwischentitel_CDB"/>
    <w:basedOn w:val="Standard"/>
    <w:qFormat/>
    <w:pPr>
      <w:spacing w:before="360" w:after="80"/>
      <w:ind w:left="488" w:hanging="488"/>
    </w:pPr>
    <w:rPr>
      <w:b/>
      <w:szCs w:val="22"/>
      <w:lang w:eastAsia="de-DE"/>
    </w:rPr>
  </w:style>
  <w:style w:type="paragraph" w:customStyle="1" w:styleId="berschriftohneNrCDB">
    <w:name w:val="Überschrift_ohne Nr_CDB"/>
    <w:basedOn w:val="Standard"/>
    <w:qFormat/>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paragraph" w:customStyle="1" w:styleId="FormatvorlageTextCDBNach0Pt">
    <w:name w:val="Formatvorlage Text_CDB + Nach:  0 Pt."/>
    <w:basedOn w:val="TextCDB"/>
    <w:qFormat/>
    <w:pPr>
      <w:spacing w:after="0"/>
    </w:pPr>
    <w:rPr>
      <w:szCs w:val="20"/>
    </w:rPr>
  </w:style>
  <w:style w:type="paragraph" w:customStyle="1" w:styleId="AufzhlungPunkt1">
    <w:name w:val="Aufzählung Punkt 1"/>
    <w:basedOn w:val="Aufzhlung1CDB"/>
    <w:link w:val="AufzhlungPunkt1Car"/>
    <w:qFormat/>
    <w:rPr>
      <w:szCs w:val="20"/>
    </w:rPr>
  </w:style>
  <w:style w:type="paragraph" w:customStyle="1" w:styleId="AufzhlungPunkt2">
    <w:name w:val="Aufzählung Punkt 2"/>
    <w:basedOn w:val="AufzhlungPunkt1"/>
    <w:qFormat/>
    <w:pPr>
      <w:ind w:left="568"/>
    </w:pPr>
  </w:style>
  <w:style w:type="paragraph" w:customStyle="1" w:styleId="AufzhlungPunkt3">
    <w:name w:val="Aufzählung Punkt 3"/>
    <w:basedOn w:val="AufzhlungPunkt1"/>
    <w:qFormat/>
    <w:pPr>
      <w:tabs>
        <w:tab w:val="left" w:pos="851"/>
      </w:tabs>
      <w:ind w:left="1134" w:hanging="567"/>
    </w:pPr>
  </w:style>
  <w:style w:type="paragraph" w:customStyle="1" w:styleId="FormatvorlageTextCDBFettWei">
    <w:name w:val="Formatvorlage Text_CDB + Fett Weiß"/>
    <w:basedOn w:val="TextCDB"/>
    <w:qFormat/>
    <w:rPr>
      <w:b/>
      <w:bCs/>
      <w:color w:val="000000"/>
    </w:rPr>
  </w:style>
  <w:style w:type="paragraph" w:customStyle="1" w:styleId="AufzhlungNumero">
    <w:name w:val="Aufzählung Numero"/>
    <w:basedOn w:val="AufzhlungPunkt"/>
    <w:link w:val="AufzhlungNumeroCar"/>
    <w:qFormat/>
    <w:pPr>
      <w:spacing w:line="360" w:lineRule="auto"/>
      <w:ind w:left="714" w:hanging="357"/>
    </w:pPr>
  </w:style>
  <w:style w:type="paragraph" w:customStyle="1" w:styleId="AufzhlungPunkt">
    <w:name w:val="Aufzählung Punkt"/>
    <w:basedOn w:val="AufzhlungPunkt1"/>
    <w:link w:val="AufzhlungPunktZchn"/>
    <w:qFormat/>
    <w:pPr>
      <w:spacing w:after="0" w:line="288" w:lineRule="auto"/>
    </w:pPr>
  </w:style>
  <w:style w:type="paragraph" w:customStyle="1" w:styleId="Aufzhlung">
    <w:name w:val="Aufzählung"/>
    <w:basedOn w:val="AufzhlungPunkt"/>
    <w:link w:val="AufzhlungZchn"/>
    <w:qFormat/>
  </w:style>
  <w:style w:type="paragraph" w:styleId="Sprechblasentext">
    <w:name w:val="Balloon Text"/>
    <w:basedOn w:val="Standard"/>
    <w:link w:val="SprechblasentextZchn"/>
    <w:uiPriority w:val="99"/>
    <w:semiHidden/>
    <w:unhideWhenUsed/>
    <w:qFormat/>
    <w:pPr>
      <w:spacing w:line="240" w:lineRule="auto"/>
    </w:pPr>
    <w:rPr>
      <w:rFonts w:ascii="Tahoma" w:hAnsi="Tahoma" w:cs="Tahoma"/>
      <w:sz w:val="16"/>
      <w:szCs w:val="16"/>
    </w:rPr>
  </w:style>
  <w:style w:type="paragraph" w:customStyle="1" w:styleId="PostAbs">
    <w:name w:val="PostAbs"/>
    <w:basedOn w:val="Standard"/>
    <w:qFormat/>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qFormat/>
    <w:pPr>
      <w:widowControl w:val="0"/>
      <w:suppressAutoHyphens/>
      <w:spacing w:line="200" w:lineRule="atLeast"/>
    </w:pPr>
    <w:rPr>
      <w:rFonts w:eastAsiaTheme="minorHAnsi" w:cstheme="minorBidi"/>
      <w:sz w:val="15"/>
      <w:szCs w:val="22"/>
      <w:lang w:eastAsia="en-US"/>
    </w:rPr>
  </w:style>
  <w:style w:type="paragraph" w:customStyle="1" w:styleId="berschrift10">
    <w:name w:val="Überschrift 10"/>
    <w:basedOn w:val="berschrift"/>
    <w:qFormat/>
  </w:style>
  <w:style w:type="paragraph" w:customStyle="1" w:styleId="TabellenInhalt">
    <w:name w:val="Tabellen Inhalt"/>
    <w:basedOn w:val="Standard"/>
    <w:qFormat/>
  </w:style>
  <w:style w:type="paragraph" w:customStyle="1" w:styleId="Tabellenberschrift">
    <w:name w:val="Tabellen Überschrift"/>
    <w:basedOn w:val="TabellenInhalt"/>
    <w:qFormat/>
  </w:style>
  <w:style w:type="paragraph" w:customStyle="1" w:styleId="Tabelleninhalt0">
    <w:name w:val="Tabelleninhalt"/>
    <w:basedOn w:val="Standard"/>
    <w:qFormat/>
  </w:style>
  <w:style w:type="paragraph" w:customStyle="1" w:styleId="Tabellenberschrift0">
    <w:name w:val="Tabellenüberschrift"/>
    <w:basedOn w:val="Tabelleninhalt0"/>
    <w:qFormat/>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Kommentarzeichen">
    <w:name w:val="annotation reference"/>
    <w:basedOn w:val="Absatz-Standardschriftart"/>
    <w:uiPriority w:val="99"/>
    <w:semiHidden/>
    <w:unhideWhenUsed/>
    <w:rsid w:val="0023444A"/>
    <w:rPr>
      <w:sz w:val="16"/>
      <w:szCs w:val="16"/>
    </w:rPr>
  </w:style>
  <w:style w:type="paragraph" w:styleId="Kommentartext">
    <w:name w:val="annotation text"/>
    <w:basedOn w:val="Standard"/>
    <w:link w:val="KommentartextZchn"/>
    <w:uiPriority w:val="99"/>
    <w:semiHidden/>
    <w:unhideWhenUsed/>
    <w:rsid w:val="0023444A"/>
    <w:pPr>
      <w:spacing w:line="240" w:lineRule="auto"/>
    </w:pPr>
    <w:rPr>
      <w:sz w:val="20"/>
    </w:rPr>
  </w:style>
  <w:style w:type="character" w:customStyle="1" w:styleId="KommentartextZchn">
    <w:name w:val="Kommentartext Zchn"/>
    <w:basedOn w:val="Absatz-Standardschriftart"/>
    <w:link w:val="Kommentartext"/>
    <w:uiPriority w:val="99"/>
    <w:semiHidden/>
    <w:rsid w:val="0023444A"/>
    <w:rPr>
      <w:rFonts w:ascii="Arial" w:hAnsi="Arial"/>
      <w:color w:val="00000A"/>
    </w:rPr>
  </w:style>
  <w:style w:type="paragraph" w:styleId="Kommentarthema">
    <w:name w:val="annotation subject"/>
    <w:basedOn w:val="Kommentartext"/>
    <w:next w:val="Kommentartext"/>
    <w:link w:val="KommentarthemaZchn"/>
    <w:uiPriority w:val="99"/>
    <w:semiHidden/>
    <w:unhideWhenUsed/>
    <w:rsid w:val="0023444A"/>
    <w:rPr>
      <w:b/>
      <w:bCs/>
    </w:rPr>
  </w:style>
  <w:style w:type="character" w:customStyle="1" w:styleId="KommentarthemaZchn">
    <w:name w:val="Kommentarthema Zchn"/>
    <w:basedOn w:val="KommentartextZchn"/>
    <w:link w:val="Kommentarthema"/>
    <w:uiPriority w:val="99"/>
    <w:semiHidden/>
    <w:rsid w:val="0023444A"/>
    <w:rPr>
      <w:rFonts w:ascii="Arial" w:hAnsi="Arial"/>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7D89B-4E22-46F1-AE03-9E772944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906</Words>
  <Characters>5711</Characters>
  <Application>Microsoft Office Word</Application>
  <DocSecurity>0</DocSecurity>
  <Lines>47</Lines>
  <Paragraphs>13</Paragraphs>
  <ScaleCrop>false</ScaleCrop>
  <Company>EFD</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subject/>
  <dc:creator>Benutzer</dc:creator>
  <dc:description/>
  <cp:lastModifiedBy>Georg Ninck</cp:lastModifiedBy>
  <cp:revision>3</cp:revision>
  <cp:lastPrinted>2006-09-04T06:23:00Z</cp:lastPrinted>
  <dcterms:created xsi:type="dcterms:W3CDTF">2017-11-12T11:12:00Z</dcterms:created>
  <dcterms:modified xsi:type="dcterms:W3CDTF">2017-11-12T11:17:00Z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EFD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